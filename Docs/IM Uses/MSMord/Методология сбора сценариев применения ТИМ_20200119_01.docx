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22" w:rsidRPr="00EB3812" w:rsidDel="00EB3812" w:rsidRDefault="00EB3812" w:rsidP="00942159">
      <w:pPr>
        <w:jc w:val="center"/>
        <w:rPr>
          <w:del w:id="0" w:author="Сергей Волков" w:date="2020-01-19T13:51:00Z"/>
          <w:b/>
          <w:bCs/>
          <w:sz w:val="32"/>
          <w:szCs w:val="32"/>
          <w:rPrChange w:id="1" w:author="Сергей Волков" w:date="2020-01-19T13:52:00Z">
            <w:rPr>
              <w:del w:id="2" w:author="Сергей Волков" w:date="2020-01-19T13:51:00Z"/>
              <w:sz w:val="32"/>
              <w:szCs w:val="32"/>
            </w:rPr>
          </w:rPrChange>
        </w:rPr>
      </w:pPr>
      <w:ins w:id="3" w:author="Сергей Волков" w:date="2020-01-19T13:51:00Z">
        <w:r w:rsidRPr="00EB3812">
          <w:rPr>
            <w:b/>
            <w:bCs/>
            <w:sz w:val="32"/>
            <w:szCs w:val="32"/>
            <w:rPrChange w:id="4" w:author="Сергей Волков" w:date="2020-01-19T13:52:00Z">
              <w:rPr>
                <w:sz w:val="32"/>
                <w:szCs w:val="32"/>
              </w:rPr>
            </w:rPrChange>
          </w:rPr>
          <w:t>Проект «Цифровой город</w:t>
        </w:r>
        <w:r w:rsidRPr="00EB3812">
          <w:rPr>
            <w:b/>
            <w:bCs/>
            <w:sz w:val="32"/>
            <w:szCs w:val="32"/>
            <w:rPrChange w:id="5" w:author="Сергей Волков" w:date="2020-01-19T13:52:00Z">
              <w:rPr>
                <w:sz w:val="32"/>
                <w:szCs w:val="32"/>
                <w:lang w:val="en-US"/>
              </w:rPr>
            </w:rPrChange>
          </w:rPr>
          <w:t xml:space="preserve"> </w:t>
        </w:r>
        <w:r w:rsidRPr="00EB3812">
          <w:rPr>
            <w:b/>
            <w:bCs/>
            <w:sz w:val="32"/>
            <w:szCs w:val="32"/>
            <w:rPrChange w:id="6" w:author="Сергей Волков" w:date="2020-01-19T13:52:00Z">
              <w:rPr>
                <w:sz w:val="32"/>
                <w:szCs w:val="32"/>
              </w:rPr>
            </w:rPrChange>
          </w:rPr>
          <w:t>для реа</w:t>
        </w:r>
      </w:ins>
      <w:ins w:id="7" w:author="Сергей Волков" w:date="2020-01-19T13:52:00Z">
        <w:r w:rsidRPr="00EB3812">
          <w:rPr>
            <w:b/>
            <w:bCs/>
            <w:sz w:val="32"/>
            <w:szCs w:val="32"/>
            <w:rPrChange w:id="8" w:author="Сергей Волков" w:date="2020-01-19T13:52:00Z">
              <w:rPr>
                <w:sz w:val="32"/>
                <w:szCs w:val="32"/>
              </w:rPr>
            </w:rPrChange>
          </w:rPr>
          <w:t>льных людей</w:t>
        </w:r>
      </w:ins>
      <w:ins w:id="9" w:author="Сергей Волков" w:date="2020-01-19T13:51:00Z">
        <w:r w:rsidRPr="00EB3812">
          <w:rPr>
            <w:b/>
            <w:bCs/>
            <w:sz w:val="32"/>
            <w:szCs w:val="32"/>
            <w:rPrChange w:id="10" w:author="Сергей Волков" w:date="2020-01-19T13:52:00Z">
              <w:rPr>
                <w:sz w:val="32"/>
                <w:szCs w:val="32"/>
              </w:rPr>
            </w:rPrChange>
          </w:rPr>
          <w:t>»</w:t>
        </w:r>
      </w:ins>
      <w:del w:id="11" w:author="Сергей Волков" w:date="2020-01-19T13:51:00Z">
        <w:r w:rsidR="004C5622" w:rsidRPr="00EB3812" w:rsidDel="00EB3812">
          <w:rPr>
            <w:b/>
            <w:bCs/>
            <w:sz w:val="32"/>
            <w:szCs w:val="32"/>
            <w:rPrChange w:id="12" w:author="Сергей Волков" w:date="2020-01-19T13:52:00Z">
              <w:rPr>
                <w:sz w:val="32"/>
                <w:szCs w:val="32"/>
              </w:rPr>
            </w:rPrChange>
          </w:rPr>
          <w:delText>Правительство Москвы</w:delText>
        </w:r>
      </w:del>
    </w:p>
    <w:p w:rsidR="00EB3812" w:rsidRPr="00EB3812" w:rsidRDefault="00EB3812" w:rsidP="00942159">
      <w:pPr>
        <w:jc w:val="center"/>
        <w:rPr>
          <w:ins w:id="13" w:author="Сергей Волков" w:date="2020-01-19T13:51:00Z"/>
          <w:b/>
          <w:bCs/>
          <w:sz w:val="32"/>
          <w:szCs w:val="32"/>
          <w:rPrChange w:id="14" w:author="Сергей Волков" w:date="2020-01-19T13:52:00Z">
            <w:rPr>
              <w:ins w:id="15" w:author="Сергей Волков" w:date="2020-01-19T13:51:00Z"/>
              <w:sz w:val="32"/>
              <w:szCs w:val="32"/>
            </w:rPr>
          </w:rPrChange>
        </w:rPr>
      </w:pPr>
    </w:p>
    <w:p w:rsidR="00EB3812" w:rsidRPr="00EB3812" w:rsidRDefault="00EB3812" w:rsidP="00942159">
      <w:pPr>
        <w:jc w:val="center"/>
        <w:rPr>
          <w:ins w:id="16" w:author="Сергей Волков" w:date="2020-01-19T13:51:00Z"/>
          <w:b/>
          <w:bCs/>
          <w:sz w:val="32"/>
          <w:szCs w:val="32"/>
          <w:lang w:val="en-US"/>
          <w:rPrChange w:id="17" w:author="Сергей Волков" w:date="2020-01-19T13:52:00Z">
            <w:rPr>
              <w:ins w:id="18" w:author="Сергей Волков" w:date="2020-01-19T13:51:00Z"/>
              <w:sz w:val="32"/>
              <w:szCs w:val="32"/>
            </w:rPr>
          </w:rPrChange>
        </w:rPr>
      </w:pPr>
      <w:ins w:id="19" w:author="Сергей Волков" w:date="2020-01-19T13:51:00Z">
        <w:r w:rsidRPr="00EB3812">
          <w:rPr>
            <w:b/>
            <w:bCs/>
            <w:sz w:val="32"/>
            <w:szCs w:val="32"/>
            <w:lang w:val="en-US"/>
            <w:rPrChange w:id="20" w:author="Сергей Волков" w:date="2020-01-19T13:52:00Z">
              <w:rPr>
                <w:sz w:val="32"/>
                <w:szCs w:val="32"/>
                <w:lang w:val="en-US"/>
              </w:rPr>
            </w:rPrChange>
          </w:rPr>
          <w:t xml:space="preserve">Digital city for </w:t>
        </w:r>
      </w:ins>
      <w:ins w:id="21" w:author="Сергей Волков" w:date="2020-01-19T13:52:00Z">
        <w:r w:rsidRPr="00EB3812">
          <w:rPr>
            <w:b/>
            <w:bCs/>
            <w:sz w:val="32"/>
            <w:szCs w:val="32"/>
            <w:lang w:val="en-US"/>
            <w:rPrChange w:id="22" w:author="Сергей Волков" w:date="2020-01-19T13:52:00Z">
              <w:rPr>
                <w:sz w:val="32"/>
                <w:szCs w:val="32"/>
                <w:lang w:val="en-US"/>
              </w:rPr>
            </w:rPrChange>
          </w:rPr>
          <w:t>Real People</w:t>
        </w:r>
      </w:ins>
    </w:p>
    <w:p w:rsidR="004C5622" w:rsidRPr="00EB3812" w:rsidRDefault="004C5622" w:rsidP="00942159">
      <w:pPr>
        <w:jc w:val="center"/>
        <w:rPr>
          <w:sz w:val="32"/>
          <w:szCs w:val="32"/>
          <w:lang w:val="en-US"/>
          <w:rPrChange w:id="23" w:author="Сергей Волков" w:date="2020-01-19T13:52:00Z">
            <w:rPr>
              <w:sz w:val="32"/>
              <w:szCs w:val="32"/>
            </w:rPr>
          </w:rPrChange>
        </w:rPr>
      </w:pPr>
    </w:p>
    <w:p w:rsidR="004C5622" w:rsidRPr="00EB3812" w:rsidRDefault="004C5622" w:rsidP="00942159">
      <w:pPr>
        <w:jc w:val="center"/>
        <w:rPr>
          <w:sz w:val="32"/>
          <w:szCs w:val="32"/>
          <w:lang w:val="en-US"/>
          <w:rPrChange w:id="24" w:author="Сергей Волков" w:date="2020-01-19T13:52:00Z">
            <w:rPr>
              <w:sz w:val="32"/>
              <w:szCs w:val="32"/>
            </w:rPr>
          </w:rPrChange>
        </w:rPr>
      </w:pPr>
    </w:p>
    <w:p w:rsidR="004C5622" w:rsidRPr="00EB3812" w:rsidRDefault="004C5622" w:rsidP="00942159">
      <w:pPr>
        <w:jc w:val="center"/>
        <w:rPr>
          <w:sz w:val="32"/>
          <w:szCs w:val="32"/>
          <w:lang w:val="en-US"/>
          <w:rPrChange w:id="25" w:author="Сергей Волков" w:date="2020-01-19T13:52:00Z">
            <w:rPr>
              <w:sz w:val="32"/>
              <w:szCs w:val="32"/>
            </w:rPr>
          </w:rPrChange>
        </w:rPr>
      </w:pPr>
    </w:p>
    <w:p w:rsidR="004C5622" w:rsidRPr="00EB3812" w:rsidRDefault="004C5622" w:rsidP="00942159">
      <w:pPr>
        <w:jc w:val="center"/>
        <w:rPr>
          <w:sz w:val="32"/>
          <w:szCs w:val="32"/>
          <w:lang w:val="en-US"/>
          <w:rPrChange w:id="26" w:author="Сергей Волков" w:date="2020-01-19T13:52:00Z">
            <w:rPr>
              <w:sz w:val="32"/>
              <w:szCs w:val="32"/>
            </w:rPr>
          </w:rPrChange>
        </w:rPr>
      </w:pPr>
    </w:p>
    <w:p w:rsidR="004C5622" w:rsidRPr="00EB3812" w:rsidRDefault="004C5622" w:rsidP="00942159">
      <w:pPr>
        <w:jc w:val="center"/>
        <w:rPr>
          <w:sz w:val="32"/>
          <w:szCs w:val="32"/>
          <w:lang w:val="en-US"/>
          <w:rPrChange w:id="27" w:author="Сергей Волков" w:date="2020-01-19T13:52:00Z">
            <w:rPr>
              <w:sz w:val="32"/>
              <w:szCs w:val="32"/>
            </w:rPr>
          </w:rPrChange>
        </w:rPr>
      </w:pPr>
    </w:p>
    <w:p w:rsidR="004C5622" w:rsidRPr="00EB3812" w:rsidRDefault="004C5622" w:rsidP="00942159">
      <w:pPr>
        <w:jc w:val="center"/>
        <w:rPr>
          <w:sz w:val="32"/>
          <w:szCs w:val="32"/>
          <w:lang w:val="en-US"/>
          <w:rPrChange w:id="28" w:author="Сергей Волков" w:date="2020-01-19T13:52:00Z">
            <w:rPr>
              <w:sz w:val="32"/>
              <w:szCs w:val="32"/>
            </w:rPr>
          </w:rPrChange>
        </w:rPr>
      </w:pPr>
    </w:p>
    <w:p w:rsidR="004C5622" w:rsidRPr="00EB3812" w:rsidRDefault="004C5622" w:rsidP="00942159">
      <w:pPr>
        <w:jc w:val="center"/>
        <w:rPr>
          <w:sz w:val="32"/>
          <w:szCs w:val="32"/>
          <w:lang w:val="en-US"/>
          <w:rPrChange w:id="29" w:author="Сергей Волков" w:date="2020-01-19T13:52:00Z">
            <w:rPr>
              <w:sz w:val="32"/>
              <w:szCs w:val="32"/>
            </w:rPr>
          </w:rPrChange>
        </w:rPr>
      </w:pPr>
    </w:p>
    <w:p w:rsidR="004C5622" w:rsidRPr="00EB3812" w:rsidRDefault="004C5622" w:rsidP="00942159">
      <w:pPr>
        <w:jc w:val="center"/>
        <w:rPr>
          <w:sz w:val="32"/>
          <w:szCs w:val="32"/>
          <w:lang w:val="en-US"/>
          <w:rPrChange w:id="30" w:author="Сергей Волков" w:date="2020-01-19T13:52:00Z">
            <w:rPr>
              <w:sz w:val="32"/>
              <w:szCs w:val="32"/>
            </w:rPr>
          </w:rPrChange>
        </w:rPr>
      </w:pPr>
    </w:p>
    <w:p w:rsidR="00E74445" w:rsidRPr="00FE455E" w:rsidRDefault="00E74445" w:rsidP="00942159">
      <w:pPr>
        <w:jc w:val="center"/>
        <w:rPr>
          <w:b/>
          <w:bCs/>
          <w:sz w:val="44"/>
          <w:szCs w:val="44"/>
          <w:rPrChange w:id="31" w:author="Сергей Волков" w:date="2020-01-19T13:52:00Z">
            <w:rPr>
              <w:sz w:val="32"/>
              <w:szCs w:val="32"/>
            </w:rPr>
          </w:rPrChange>
        </w:rPr>
      </w:pPr>
      <w:r w:rsidRPr="00FE455E">
        <w:rPr>
          <w:b/>
          <w:bCs/>
          <w:sz w:val="44"/>
          <w:szCs w:val="44"/>
          <w:rPrChange w:id="32" w:author="Сергей Волков" w:date="2020-01-19T13:52:00Z">
            <w:rPr>
              <w:sz w:val="32"/>
              <w:szCs w:val="32"/>
            </w:rPr>
          </w:rPrChange>
        </w:rPr>
        <w:t>Методология</w:t>
      </w:r>
    </w:p>
    <w:p w:rsidR="009B2F2E" w:rsidRPr="00FE455E" w:rsidRDefault="00E74445" w:rsidP="00942159">
      <w:pPr>
        <w:jc w:val="center"/>
        <w:rPr>
          <w:b/>
          <w:bCs/>
          <w:sz w:val="44"/>
          <w:szCs w:val="44"/>
          <w:rPrChange w:id="33" w:author="Сергей Волков" w:date="2020-01-19T13:52:00Z">
            <w:rPr>
              <w:sz w:val="32"/>
              <w:szCs w:val="32"/>
            </w:rPr>
          </w:rPrChange>
        </w:rPr>
      </w:pPr>
      <w:r w:rsidRPr="00FE455E">
        <w:rPr>
          <w:b/>
          <w:bCs/>
          <w:sz w:val="44"/>
          <w:szCs w:val="44"/>
          <w:rPrChange w:id="34" w:author="Сергей Волков" w:date="2020-01-19T13:52:00Z">
            <w:rPr>
              <w:sz w:val="32"/>
              <w:szCs w:val="32"/>
            </w:rPr>
          </w:rPrChange>
        </w:rPr>
        <w:t>Сбора сце</w:t>
      </w:r>
      <w:r w:rsidR="00942159" w:rsidRPr="00FE455E">
        <w:rPr>
          <w:b/>
          <w:bCs/>
          <w:sz w:val="44"/>
          <w:szCs w:val="44"/>
          <w:rPrChange w:id="35" w:author="Сергей Волков" w:date="2020-01-19T13:52:00Z">
            <w:rPr>
              <w:sz w:val="32"/>
              <w:szCs w:val="32"/>
            </w:rPr>
          </w:rPrChange>
        </w:rPr>
        <w:t>нари</w:t>
      </w:r>
      <w:r w:rsidRPr="00FE455E">
        <w:rPr>
          <w:b/>
          <w:bCs/>
          <w:sz w:val="44"/>
          <w:szCs w:val="44"/>
          <w:rPrChange w:id="36" w:author="Сергей Волков" w:date="2020-01-19T13:52:00Z">
            <w:rPr>
              <w:sz w:val="32"/>
              <w:szCs w:val="32"/>
            </w:rPr>
          </w:rPrChange>
        </w:rPr>
        <w:t>ев</w:t>
      </w:r>
      <w:r w:rsidR="00942159" w:rsidRPr="00FE455E">
        <w:rPr>
          <w:b/>
          <w:bCs/>
          <w:sz w:val="44"/>
          <w:szCs w:val="44"/>
          <w:rPrChange w:id="37" w:author="Сергей Волков" w:date="2020-01-19T13:52:00Z">
            <w:rPr>
              <w:sz w:val="32"/>
              <w:szCs w:val="32"/>
            </w:rPr>
          </w:rPrChange>
        </w:rPr>
        <w:t xml:space="preserve"> </w:t>
      </w:r>
      <w:r w:rsidRPr="00FE455E">
        <w:rPr>
          <w:b/>
          <w:bCs/>
          <w:sz w:val="44"/>
          <w:szCs w:val="44"/>
          <w:rPrChange w:id="38" w:author="Сергей Волков" w:date="2020-01-19T13:52:00Z">
            <w:rPr>
              <w:sz w:val="32"/>
              <w:szCs w:val="32"/>
            </w:rPr>
          </w:rPrChange>
        </w:rPr>
        <w:t>применения</w:t>
      </w:r>
    </w:p>
    <w:p w:rsidR="00942159" w:rsidRPr="00FE455E" w:rsidRDefault="00942159" w:rsidP="00942159">
      <w:pPr>
        <w:jc w:val="center"/>
        <w:rPr>
          <w:b/>
          <w:bCs/>
          <w:sz w:val="44"/>
          <w:szCs w:val="44"/>
          <w:rPrChange w:id="39" w:author="Сергей Волков" w:date="2020-01-19T13:52:00Z">
            <w:rPr>
              <w:sz w:val="32"/>
              <w:szCs w:val="32"/>
            </w:rPr>
          </w:rPrChange>
        </w:rPr>
      </w:pPr>
      <w:r w:rsidRPr="00FE455E">
        <w:rPr>
          <w:b/>
          <w:bCs/>
          <w:sz w:val="44"/>
          <w:szCs w:val="44"/>
          <w:rPrChange w:id="40" w:author="Сергей Волков" w:date="2020-01-19T13:52:00Z">
            <w:rPr>
              <w:sz w:val="32"/>
              <w:szCs w:val="32"/>
            </w:rPr>
          </w:rPrChange>
        </w:rPr>
        <w:t>технологии информационного моделирования</w:t>
      </w:r>
    </w:p>
    <w:p w:rsidR="00942159" w:rsidRDefault="00942159" w:rsidP="00942159">
      <w:pPr>
        <w:jc w:val="center"/>
        <w:rPr>
          <w:sz w:val="32"/>
          <w:szCs w:val="32"/>
        </w:rPr>
      </w:pPr>
      <w:del w:id="41" w:author="Сергей Волков" w:date="2020-01-19T13:52:00Z">
        <w:r w:rsidRPr="00942159" w:rsidDel="00EB3812">
          <w:rPr>
            <w:sz w:val="32"/>
            <w:szCs w:val="32"/>
          </w:rPr>
          <w:delText>в рамках строительного комплекса города Москвы</w:delText>
        </w:r>
      </w:del>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4C5622">
      <w:pPr>
        <w:jc w:val="right"/>
        <w:rPr>
          <w:sz w:val="32"/>
          <w:szCs w:val="32"/>
        </w:rPr>
      </w:pPr>
      <w:r>
        <w:rPr>
          <w:sz w:val="32"/>
          <w:szCs w:val="32"/>
        </w:rPr>
        <w:t>Версия документа 20</w:t>
      </w:r>
      <w:r w:rsidR="00E74445">
        <w:rPr>
          <w:sz w:val="32"/>
          <w:szCs w:val="32"/>
        </w:rPr>
        <w:t>20</w:t>
      </w:r>
      <w:r>
        <w:rPr>
          <w:sz w:val="32"/>
          <w:szCs w:val="32"/>
        </w:rPr>
        <w:t>0</w:t>
      </w:r>
      <w:r w:rsidR="00E74445">
        <w:rPr>
          <w:sz w:val="32"/>
          <w:szCs w:val="32"/>
        </w:rPr>
        <w:t>119</w:t>
      </w:r>
      <w:r>
        <w:rPr>
          <w:sz w:val="32"/>
          <w:szCs w:val="32"/>
        </w:rPr>
        <w:t>_01</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ins w:id="42" w:author="Сергей Волков" w:date="2020-01-19T13:52:00Z"/>
          <w:sz w:val="32"/>
          <w:szCs w:val="32"/>
        </w:rPr>
      </w:pPr>
    </w:p>
    <w:p w:rsidR="00FE455E" w:rsidRDefault="00FE455E" w:rsidP="00942159">
      <w:pPr>
        <w:jc w:val="center"/>
        <w:rPr>
          <w:ins w:id="43" w:author="Сергей Волков" w:date="2020-01-19T13:52:00Z"/>
          <w:sz w:val="32"/>
          <w:szCs w:val="32"/>
        </w:rPr>
      </w:pPr>
    </w:p>
    <w:p w:rsidR="00FE455E" w:rsidRDefault="00FE455E" w:rsidP="00942159">
      <w:pPr>
        <w:jc w:val="center"/>
        <w:rPr>
          <w:ins w:id="44" w:author="Сергей Волков" w:date="2020-01-19T13:52:00Z"/>
          <w:sz w:val="32"/>
          <w:szCs w:val="32"/>
        </w:rPr>
      </w:pPr>
    </w:p>
    <w:p w:rsidR="00FE455E" w:rsidRDefault="00FE455E" w:rsidP="00942159">
      <w:pPr>
        <w:jc w:val="center"/>
        <w:rPr>
          <w:ins w:id="45" w:author="Сергей Волков" w:date="2020-01-19T13:52:00Z"/>
          <w:sz w:val="32"/>
          <w:szCs w:val="32"/>
        </w:rPr>
      </w:pPr>
    </w:p>
    <w:p w:rsidR="00FE455E" w:rsidRDefault="00FE455E" w:rsidP="00942159">
      <w:pPr>
        <w:jc w:val="center"/>
        <w:rPr>
          <w:ins w:id="46" w:author="Сергей Волков" w:date="2020-01-19T13:52:00Z"/>
          <w:sz w:val="32"/>
          <w:szCs w:val="32"/>
        </w:rPr>
      </w:pPr>
    </w:p>
    <w:p w:rsidR="00FE455E" w:rsidRDefault="00FE455E" w:rsidP="00942159">
      <w:pPr>
        <w:jc w:val="center"/>
        <w:rPr>
          <w:ins w:id="47" w:author="Сергей Волков" w:date="2020-01-19T13:52:00Z"/>
          <w:sz w:val="32"/>
          <w:szCs w:val="32"/>
        </w:rPr>
      </w:pPr>
    </w:p>
    <w:p w:rsidR="00FE455E" w:rsidRDefault="00FE455E" w:rsidP="00942159">
      <w:pPr>
        <w:jc w:val="center"/>
        <w:rPr>
          <w:ins w:id="48" w:author="Сергей Волков" w:date="2020-01-19T13:52:00Z"/>
          <w:sz w:val="32"/>
          <w:szCs w:val="32"/>
        </w:rPr>
      </w:pPr>
    </w:p>
    <w:p w:rsidR="00FE455E" w:rsidRDefault="00FE455E" w:rsidP="00942159">
      <w:pPr>
        <w:jc w:val="center"/>
        <w:rPr>
          <w:ins w:id="49" w:author="Сергей Волков" w:date="2020-01-19T13:52:00Z"/>
          <w:sz w:val="32"/>
          <w:szCs w:val="32"/>
        </w:rPr>
      </w:pPr>
    </w:p>
    <w:p w:rsidR="00FE455E" w:rsidRPr="00FE455E" w:rsidRDefault="00FE455E" w:rsidP="00942159">
      <w:pPr>
        <w:jc w:val="center"/>
        <w:rPr>
          <w:sz w:val="32"/>
          <w:szCs w:val="32"/>
          <w:lang w:val="en-US"/>
          <w:rPrChange w:id="50" w:author="Сергей Волков" w:date="2020-01-19T13:52:00Z">
            <w:rPr>
              <w:sz w:val="32"/>
              <w:szCs w:val="32"/>
            </w:rPr>
          </w:rPrChange>
        </w:rPr>
      </w:pPr>
      <w:ins w:id="51" w:author="Сергей Волков" w:date="2020-01-19T13:53:00Z">
        <w:r>
          <w:rPr>
            <w:sz w:val="32"/>
            <w:szCs w:val="32"/>
            <w:lang w:val="en-US"/>
          </w:rPr>
          <w:fldChar w:fldCharType="begin"/>
        </w:r>
        <w:r>
          <w:rPr>
            <w:sz w:val="32"/>
            <w:szCs w:val="32"/>
            <w:lang w:val="en-US"/>
          </w:rPr>
          <w:instrText xml:space="preserve"> DATE \@ "MMMM d, yyyy" </w:instrText>
        </w:r>
      </w:ins>
      <w:r>
        <w:rPr>
          <w:sz w:val="32"/>
          <w:szCs w:val="32"/>
          <w:lang w:val="en-US"/>
        </w:rPr>
        <w:fldChar w:fldCharType="separate"/>
      </w:r>
      <w:ins w:id="52" w:author="Сергей Волков" w:date="2020-01-19T13:53:00Z">
        <w:r>
          <w:rPr>
            <w:noProof/>
            <w:sz w:val="32"/>
            <w:szCs w:val="32"/>
            <w:lang w:val="en-US"/>
          </w:rPr>
          <w:t>January 19, 2020</w:t>
        </w:r>
        <w:r>
          <w:rPr>
            <w:sz w:val="32"/>
            <w:szCs w:val="32"/>
            <w:lang w:val="en-US"/>
          </w:rPr>
          <w:fldChar w:fldCharType="end"/>
        </w:r>
      </w:ins>
    </w:p>
    <w:p w:rsidR="004C5622" w:rsidRDefault="004C5622" w:rsidP="00942159">
      <w:pPr>
        <w:jc w:val="center"/>
        <w:rPr>
          <w:sz w:val="32"/>
          <w:szCs w:val="32"/>
        </w:rPr>
      </w:pPr>
      <w:r>
        <w:rPr>
          <w:sz w:val="32"/>
          <w:szCs w:val="32"/>
        </w:rPr>
        <w:br w:type="page"/>
      </w:r>
    </w:p>
    <w:p w:rsidR="00942159" w:rsidRDefault="004C5622" w:rsidP="00942159">
      <w:pPr>
        <w:jc w:val="center"/>
        <w:rPr>
          <w:sz w:val="32"/>
          <w:szCs w:val="32"/>
        </w:rPr>
      </w:pPr>
      <w:r>
        <w:rPr>
          <w:sz w:val="32"/>
          <w:szCs w:val="32"/>
        </w:rPr>
        <w:lastRenderedPageBreak/>
        <w:t>Содержание</w:t>
      </w:r>
    </w:p>
    <w:p w:rsidR="00B641FE" w:rsidRDefault="00B45055">
      <w:pPr>
        <w:pStyle w:val="13"/>
        <w:tabs>
          <w:tab w:val="right" w:leader="dot" w:pos="9339"/>
        </w:tabs>
        <w:rPr>
          <w:rFonts w:eastAsiaTheme="minorEastAsia" w:cstheme="minorBidi"/>
          <w:b w:val="0"/>
          <w:bCs w:val="0"/>
          <w:caps w:val="0"/>
          <w:noProof/>
          <w:sz w:val="24"/>
          <w:szCs w:val="24"/>
          <w:lang w:eastAsia="ru-RU"/>
        </w:rPr>
      </w:pPr>
      <w:r>
        <w:rPr>
          <w:sz w:val="32"/>
          <w:szCs w:val="32"/>
        </w:rPr>
        <w:fldChar w:fldCharType="begin"/>
      </w:r>
      <w:r>
        <w:rPr>
          <w:sz w:val="32"/>
          <w:szCs w:val="32"/>
        </w:rPr>
        <w:instrText xml:space="preserve"> TOC \o "1-3" \h \z \u </w:instrText>
      </w:r>
      <w:r>
        <w:rPr>
          <w:sz w:val="32"/>
          <w:szCs w:val="32"/>
        </w:rPr>
        <w:fldChar w:fldCharType="separate"/>
      </w:r>
      <w:hyperlink w:anchor="_Toc23318208" w:history="1">
        <w:r w:rsidR="00B641FE" w:rsidRPr="004C73D9">
          <w:rPr>
            <w:rStyle w:val="ae"/>
            <w:noProof/>
          </w:rPr>
          <w:t>Авторы документ</w:t>
        </w:r>
        <w:r w:rsidR="00B641FE" w:rsidRPr="004C73D9">
          <w:rPr>
            <w:rStyle w:val="ae"/>
            <w:noProof/>
          </w:rPr>
          <w:t>ы</w:t>
        </w:r>
        <w:r w:rsidR="00B641FE">
          <w:rPr>
            <w:noProof/>
            <w:webHidden/>
          </w:rPr>
          <w:tab/>
        </w:r>
        <w:r w:rsidR="00B641FE">
          <w:rPr>
            <w:noProof/>
            <w:webHidden/>
          </w:rPr>
          <w:fldChar w:fldCharType="begin"/>
        </w:r>
        <w:r w:rsidR="00B641FE">
          <w:rPr>
            <w:noProof/>
            <w:webHidden/>
          </w:rPr>
          <w:instrText xml:space="preserve"> PAGEREF _Toc23318208 \h </w:instrText>
        </w:r>
        <w:r w:rsidR="00B641FE">
          <w:rPr>
            <w:noProof/>
            <w:webHidden/>
          </w:rPr>
        </w:r>
        <w:r w:rsidR="00B641FE">
          <w:rPr>
            <w:noProof/>
            <w:webHidden/>
          </w:rPr>
          <w:fldChar w:fldCharType="separate"/>
        </w:r>
        <w:r w:rsidR="00B641FE">
          <w:rPr>
            <w:noProof/>
            <w:webHidden/>
          </w:rPr>
          <w:t>3</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09" w:history="1">
        <w:r w:rsidR="00B641FE" w:rsidRPr="004C73D9">
          <w:rPr>
            <w:rStyle w:val="ae"/>
            <w:noProof/>
          </w:rPr>
          <w:t>Введение</w:t>
        </w:r>
        <w:r w:rsidR="00B641FE">
          <w:rPr>
            <w:noProof/>
            <w:webHidden/>
          </w:rPr>
          <w:tab/>
        </w:r>
        <w:r w:rsidR="00B641FE">
          <w:rPr>
            <w:noProof/>
            <w:webHidden/>
          </w:rPr>
          <w:fldChar w:fldCharType="begin"/>
        </w:r>
        <w:r w:rsidR="00B641FE">
          <w:rPr>
            <w:noProof/>
            <w:webHidden/>
          </w:rPr>
          <w:instrText xml:space="preserve"> PAGEREF _Toc23318209 \h </w:instrText>
        </w:r>
        <w:r w:rsidR="00B641FE">
          <w:rPr>
            <w:noProof/>
            <w:webHidden/>
          </w:rPr>
        </w:r>
        <w:r w:rsidR="00B641FE">
          <w:rPr>
            <w:noProof/>
            <w:webHidden/>
          </w:rPr>
          <w:fldChar w:fldCharType="separate"/>
        </w:r>
        <w:r w:rsidR="00B641FE">
          <w:rPr>
            <w:noProof/>
            <w:webHidden/>
          </w:rPr>
          <w:t>4</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10" w:history="1">
        <w:r w:rsidR="00B641FE" w:rsidRPr="004C73D9">
          <w:rPr>
            <w:rStyle w:val="ae"/>
            <w:noProof/>
          </w:rPr>
          <w:t>Область применения</w:t>
        </w:r>
        <w:r w:rsidR="00B641FE">
          <w:rPr>
            <w:noProof/>
            <w:webHidden/>
          </w:rPr>
          <w:tab/>
        </w:r>
        <w:r w:rsidR="00B641FE">
          <w:rPr>
            <w:noProof/>
            <w:webHidden/>
          </w:rPr>
          <w:fldChar w:fldCharType="begin"/>
        </w:r>
        <w:r w:rsidR="00B641FE">
          <w:rPr>
            <w:noProof/>
            <w:webHidden/>
          </w:rPr>
          <w:instrText xml:space="preserve"> PAGEREF _Toc23318210 \h </w:instrText>
        </w:r>
        <w:r w:rsidR="00B641FE">
          <w:rPr>
            <w:noProof/>
            <w:webHidden/>
          </w:rPr>
        </w:r>
        <w:r w:rsidR="00B641FE">
          <w:rPr>
            <w:noProof/>
            <w:webHidden/>
          </w:rPr>
          <w:fldChar w:fldCharType="separate"/>
        </w:r>
        <w:r w:rsidR="00B641FE">
          <w:rPr>
            <w:noProof/>
            <w:webHidden/>
          </w:rPr>
          <w:t>5</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11" w:history="1">
        <w:r w:rsidR="00B641FE" w:rsidRPr="004C73D9">
          <w:rPr>
            <w:rStyle w:val="ae"/>
            <w:noProof/>
          </w:rPr>
          <w:t>Нормативные ссылки</w:t>
        </w:r>
        <w:r w:rsidR="00B641FE">
          <w:rPr>
            <w:noProof/>
            <w:webHidden/>
          </w:rPr>
          <w:tab/>
        </w:r>
        <w:r w:rsidR="00B641FE">
          <w:rPr>
            <w:noProof/>
            <w:webHidden/>
          </w:rPr>
          <w:fldChar w:fldCharType="begin"/>
        </w:r>
        <w:r w:rsidR="00B641FE">
          <w:rPr>
            <w:noProof/>
            <w:webHidden/>
          </w:rPr>
          <w:instrText xml:space="preserve"> PAGEREF _Toc23318211 \h </w:instrText>
        </w:r>
        <w:r w:rsidR="00B641FE">
          <w:rPr>
            <w:noProof/>
            <w:webHidden/>
          </w:rPr>
        </w:r>
        <w:r w:rsidR="00B641FE">
          <w:rPr>
            <w:noProof/>
            <w:webHidden/>
          </w:rPr>
          <w:fldChar w:fldCharType="separate"/>
        </w:r>
        <w:r w:rsidR="00B641FE">
          <w:rPr>
            <w:noProof/>
            <w:webHidden/>
          </w:rPr>
          <w:t>5</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12" w:history="1">
        <w:r w:rsidR="00B641FE" w:rsidRPr="004C73D9">
          <w:rPr>
            <w:rStyle w:val="ae"/>
            <w:noProof/>
          </w:rPr>
          <w:t>Термины и определения</w:t>
        </w:r>
        <w:r w:rsidR="00B641FE">
          <w:rPr>
            <w:noProof/>
            <w:webHidden/>
          </w:rPr>
          <w:tab/>
        </w:r>
        <w:r w:rsidR="00B641FE">
          <w:rPr>
            <w:noProof/>
            <w:webHidden/>
          </w:rPr>
          <w:fldChar w:fldCharType="begin"/>
        </w:r>
        <w:r w:rsidR="00B641FE">
          <w:rPr>
            <w:noProof/>
            <w:webHidden/>
          </w:rPr>
          <w:instrText xml:space="preserve"> PAGEREF _Toc23318212 \h </w:instrText>
        </w:r>
        <w:r w:rsidR="00B641FE">
          <w:rPr>
            <w:noProof/>
            <w:webHidden/>
          </w:rPr>
        </w:r>
        <w:r w:rsidR="00B641FE">
          <w:rPr>
            <w:noProof/>
            <w:webHidden/>
          </w:rPr>
          <w:fldChar w:fldCharType="separate"/>
        </w:r>
        <w:r w:rsidR="00B641FE">
          <w:rPr>
            <w:noProof/>
            <w:webHidden/>
          </w:rPr>
          <w:t>6</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13" w:history="1">
        <w:r w:rsidR="00B641FE" w:rsidRPr="004C73D9">
          <w:rPr>
            <w:rStyle w:val="ae"/>
            <w:noProof/>
          </w:rPr>
          <w:t>Модель зрелости</w:t>
        </w:r>
        <w:r w:rsidR="00B641FE">
          <w:rPr>
            <w:noProof/>
            <w:webHidden/>
          </w:rPr>
          <w:tab/>
        </w:r>
        <w:r w:rsidR="00B641FE">
          <w:rPr>
            <w:noProof/>
            <w:webHidden/>
          </w:rPr>
          <w:fldChar w:fldCharType="begin"/>
        </w:r>
        <w:r w:rsidR="00B641FE">
          <w:rPr>
            <w:noProof/>
            <w:webHidden/>
          </w:rPr>
          <w:instrText xml:space="preserve"> PAGEREF _Toc23318213 \h </w:instrText>
        </w:r>
        <w:r w:rsidR="00B641FE">
          <w:rPr>
            <w:noProof/>
            <w:webHidden/>
          </w:rPr>
        </w:r>
        <w:r w:rsidR="00B641FE">
          <w:rPr>
            <w:noProof/>
            <w:webHidden/>
          </w:rPr>
          <w:fldChar w:fldCharType="separate"/>
        </w:r>
        <w:r w:rsidR="00B641FE">
          <w:rPr>
            <w:noProof/>
            <w:webHidden/>
          </w:rPr>
          <w:t>11</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14" w:history="1">
        <w:r w:rsidR="00B641FE" w:rsidRPr="004C73D9">
          <w:rPr>
            <w:rStyle w:val="ae"/>
            <w:noProof/>
            <w:lang w:val="en-US"/>
          </w:rPr>
          <w:t>D</w:t>
        </w:r>
        <w:r w:rsidR="00B641FE" w:rsidRPr="004C73D9">
          <w:rPr>
            <w:rStyle w:val="ae"/>
            <w:noProof/>
          </w:rPr>
          <w:t>.0 – Бумага в соответствии с НТД</w:t>
        </w:r>
        <w:r w:rsidR="00B641FE">
          <w:rPr>
            <w:noProof/>
            <w:webHidden/>
          </w:rPr>
          <w:tab/>
        </w:r>
        <w:r w:rsidR="00B641FE">
          <w:rPr>
            <w:noProof/>
            <w:webHidden/>
          </w:rPr>
          <w:fldChar w:fldCharType="begin"/>
        </w:r>
        <w:r w:rsidR="00B641FE">
          <w:rPr>
            <w:noProof/>
            <w:webHidden/>
          </w:rPr>
          <w:instrText xml:space="preserve"> PAGEREF _Toc23318214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15" w:history="1">
        <w:r w:rsidR="00B641FE" w:rsidRPr="004C73D9">
          <w:rPr>
            <w:rStyle w:val="ae"/>
            <w:noProof/>
            <w:lang w:val="en-US"/>
          </w:rPr>
          <w:t>D</w:t>
        </w:r>
        <w:r w:rsidR="00B641FE" w:rsidRPr="004C73D9">
          <w:rPr>
            <w:rStyle w:val="ae"/>
            <w:noProof/>
          </w:rPr>
          <w:t>.1 – 2</w:t>
        </w:r>
        <w:r w:rsidR="00B641FE" w:rsidRPr="004C73D9">
          <w:rPr>
            <w:rStyle w:val="ae"/>
            <w:noProof/>
            <w:lang w:val="en-US"/>
          </w:rPr>
          <w:t>D</w:t>
        </w:r>
        <w:r w:rsidR="00B641FE" w:rsidRPr="004C73D9">
          <w:rPr>
            <w:rStyle w:val="ae"/>
            <w:noProof/>
          </w:rPr>
          <w:t xml:space="preserve"> </w:t>
        </w:r>
        <w:r w:rsidR="00B641FE" w:rsidRPr="004C73D9">
          <w:rPr>
            <w:rStyle w:val="ae"/>
            <w:noProof/>
            <w:lang w:val="en-US"/>
          </w:rPr>
          <w:t>CAD</w:t>
        </w:r>
        <w:r w:rsidR="00B641FE" w:rsidRPr="004C73D9">
          <w:rPr>
            <w:rStyle w:val="ae"/>
            <w:noProof/>
          </w:rPr>
          <w:t xml:space="preserve"> в соответствии с НТД</w:t>
        </w:r>
        <w:r w:rsidR="00B641FE">
          <w:rPr>
            <w:noProof/>
            <w:webHidden/>
          </w:rPr>
          <w:tab/>
        </w:r>
        <w:r w:rsidR="00B641FE">
          <w:rPr>
            <w:noProof/>
            <w:webHidden/>
          </w:rPr>
          <w:fldChar w:fldCharType="begin"/>
        </w:r>
        <w:r w:rsidR="00B641FE">
          <w:rPr>
            <w:noProof/>
            <w:webHidden/>
          </w:rPr>
          <w:instrText xml:space="preserve"> PAGEREF _Toc23318215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16" w:history="1">
        <w:r w:rsidR="00B641FE" w:rsidRPr="004C73D9">
          <w:rPr>
            <w:rStyle w:val="ae"/>
            <w:noProof/>
            <w:lang w:val="en-US"/>
          </w:rPr>
          <w:t>D</w:t>
        </w:r>
        <w:r w:rsidR="00B641FE" w:rsidRPr="004C73D9">
          <w:rPr>
            <w:rStyle w:val="ae"/>
            <w:noProof/>
          </w:rPr>
          <w:t>.2 – 3</w:t>
        </w:r>
        <w:r w:rsidR="00B641FE" w:rsidRPr="004C73D9">
          <w:rPr>
            <w:rStyle w:val="ae"/>
            <w:noProof/>
            <w:lang w:val="en-US"/>
          </w:rPr>
          <w:t>D</w:t>
        </w:r>
        <w:r w:rsidR="00B641FE" w:rsidRPr="004C73D9">
          <w:rPr>
            <w:rStyle w:val="ae"/>
            <w:noProof/>
          </w:rPr>
          <w:t xml:space="preserve"> </w:t>
        </w:r>
        <w:r w:rsidR="00B641FE" w:rsidRPr="004C73D9">
          <w:rPr>
            <w:rStyle w:val="ae"/>
            <w:noProof/>
            <w:lang w:val="en-US"/>
          </w:rPr>
          <w:t>CAD</w:t>
        </w:r>
        <w:r w:rsidR="00B641FE" w:rsidRPr="004C73D9">
          <w:rPr>
            <w:rStyle w:val="ae"/>
            <w:noProof/>
          </w:rPr>
          <w:t xml:space="preserve">, </w:t>
        </w:r>
        <w:r w:rsidR="00B641FE" w:rsidRPr="004C73D9">
          <w:rPr>
            <w:rStyle w:val="ae"/>
            <w:noProof/>
            <w:lang w:val="en-US"/>
          </w:rPr>
          <w:t>BIM</w:t>
        </w:r>
        <w:r w:rsidR="00B641FE" w:rsidRPr="004C73D9">
          <w:rPr>
            <w:rStyle w:val="ae"/>
            <w:noProof/>
          </w:rPr>
          <w:t xml:space="preserve"> в соответствии с НТД</w:t>
        </w:r>
        <w:r w:rsidR="00B641FE">
          <w:rPr>
            <w:noProof/>
            <w:webHidden/>
          </w:rPr>
          <w:tab/>
        </w:r>
        <w:r w:rsidR="00B641FE">
          <w:rPr>
            <w:noProof/>
            <w:webHidden/>
          </w:rPr>
          <w:fldChar w:fldCharType="begin"/>
        </w:r>
        <w:r w:rsidR="00B641FE">
          <w:rPr>
            <w:noProof/>
            <w:webHidden/>
          </w:rPr>
          <w:instrText xml:space="preserve"> PAGEREF _Toc23318216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17" w:history="1">
        <w:r w:rsidR="00B641FE" w:rsidRPr="004C73D9">
          <w:rPr>
            <w:rStyle w:val="ae"/>
            <w:noProof/>
            <w:lang w:val="en-US"/>
          </w:rPr>
          <w:t>D</w:t>
        </w:r>
        <w:r w:rsidR="00B641FE" w:rsidRPr="004C73D9">
          <w:rPr>
            <w:rStyle w:val="ae"/>
            <w:noProof/>
          </w:rPr>
          <w:t xml:space="preserve">.3 – </w:t>
        </w:r>
        <w:r w:rsidR="00B641FE" w:rsidRPr="004C73D9">
          <w:rPr>
            <w:rStyle w:val="ae"/>
            <w:noProof/>
            <w:lang w:val="en-US"/>
          </w:rPr>
          <w:t>i</w:t>
        </w:r>
        <w:r w:rsidR="00B641FE" w:rsidRPr="004C73D9">
          <w:rPr>
            <w:rStyle w:val="ae"/>
            <w:noProof/>
          </w:rPr>
          <w:t>-</w:t>
        </w:r>
        <w:r w:rsidR="00B641FE" w:rsidRPr="004C73D9">
          <w:rPr>
            <w:rStyle w:val="ae"/>
            <w:noProof/>
            <w:lang w:val="en-US"/>
          </w:rPr>
          <w:t>BIM</w:t>
        </w:r>
        <w:r w:rsidR="00B641FE" w:rsidRPr="004C73D9">
          <w:rPr>
            <w:rStyle w:val="ae"/>
            <w:noProof/>
          </w:rPr>
          <w:t xml:space="preserve"> в соответствии с НТД</w:t>
        </w:r>
        <w:r w:rsidR="00B641FE">
          <w:rPr>
            <w:noProof/>
            <w:webHidden/>
          </w:rPr>
          <w:tab/>
        </w:r>
        <w:r w:rsidR="00B641FE">
          <w:rPr>
            <w:noProof/>
            <w:webHidden/>
          </w:rPr>
          <w:fldChar w:fldCharType="begin"/>
        </w:r>
        <w:r w:rsidR="00B641FE">
          <w:rPr>
            <w:noProof/>
            <w:webHidden/>
          </w:rPr>
          <w:instrText xml:space="preserve"> PAGEREF _Toc23318217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18" w:history="1">
        <w:r w:rsidR="00B641FE" w:rsidRPr="004C73D9">
          <w:rPr>
            <w:rStyle w:val="ae"/>
            <w:noProof/>
            <w:lang w:val="en-US"/>
          </w:rPr>
          <w:t>D</w:t>
        </w:r>
        <w:r w:rsidR="00B641FE" w:rsidRPr="004C73D9">
          <w:rPr>
            <w:rStyle w:val="ae"/>
            <w:noProof/>
          </w:rPr>
          <w:t>.4 – Алгоритмическое моделирование в соответствии с НТД</w:t>
        </w:r>
        <w:r w:rsidR="00B641FE">
          <w:rPr>
            <w:noProof/>
            <w:webHidden/>
          </w:rPr>
          <w:tab/>
        </w:r>
        <w:r w:rsidR="00B641FE">
          <w:rPr>
            <w:noProof/>
            <w:webHidden/>
          </w:rPr>
          <w:fldChar w:fldCharType="begin"/>
        </w:r>
        <w:r w:rsidR="00B641FE">
          <w:rPr>
            <w:noProof/>
            <w:webHidden/>
          </w:rPr>
          <w:instrText xml:space="preserve"> PAGEREF _Toc23318218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19" w:history="1">
        <w:r w:rsidR="00B641FE" w:rsidRPr="004C73D9">
          <w:rPr>
            <w:rStyle w:val="ae"/>
            <w:noProof/>
          </w:rPr>
          <w:t>Методология.</w:t>
        </w:r>
        <w:r w:rsidR="00B641FE">
          <w:rPr>
            <w:noProof/>
            <w:webHidden/>
          </w:rPr>
          <w:tab/>
        </w:r>
        <w:r w:rsidR="00B641FE">
          <w:rPr>
            <w:noProof/>
            <w:webHidden/>
          </w:rPr>
          <w:fldChar w:fldCharType="begin"/>
        </w:r>
        <w:r w:rsidR="00B641FE">
          <w:rPr>
            <w:noProof/>
            <w:webHidden/>
          </w:rPr>
          <w:instrText xml:space="preserve"> PAGEREF _Toc23318219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20" w:history="1">
        <w:r w:rsidR="00B641FE" w:rsidRPr="004C73D9">
          <w:rPr>
            <w:rStyle w:val="ae"/>
            <w:noProof/>
          </w:rPr>
          <w:t>Классификация ТИМ-сценариев</w:t>
        </w:r>
        <w:r w:rsidR="00B641FE">
          <w:rPr>
            <w:noProof/>
            <w:webHidden/>
          </w:rPr>
          <w:tab/>
        </w:r>
        <w:r w:rsidR="00B641FE">
          <w:rPr>
            <w:noProof/>
            <w:webHidden/>
          </w:rPr>
          <w:fldChar w:fldCharType="begin"/>
        </w:r>
        <w:r w:rsidR="00B641FE">
          <w:rPr>
            <w:noProof/>
            <w:webHidden/>
          </w:rPr>
          <w:instrText xml:space="preserve"> PAGEREF _Toc23318220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21" w:history="1">
        <w:r w:rsidR="00B641FE" w:rsidRPr="004C73D9">
          <w:rPr>
            <w:rStyle w:val="ae"/>
            <w:noProof/>
          </w:rPr>
          <w:t>Информация</w:t>
        </w:r>
        <w:r w:rsidR="00B641FE">
          <w:rPr>
            <w:noProof/>
            <w:webHidden/>
          </w:rPr>
          <w:tab/>
        </w:r>
        <w:r w:rsidR="00B641FE">
          <w:rPr>
            <w:noProof/>
            <w:webHidden/>
          </w:rPr>
          <w:fldChar w:fldCharType="begin"/>
        </w:r>
        <w:r w:rsidR="00B641FE">
          <w:rPr>
            <w:noProof/>
            <w:webHidden/>
          </w:rPr>
          <w:instrText xml:space="preserve"> PAGEREF _Toc23318221 \h </w:instrText>
        </w:r>
        <w:r w:rsidR="00B641FE">
          <w:rPr>
            <w:noProof/>
            <w:webHidden/>
          </w:rPr>
        </w:r>
        <w:r w:rsidR="00B641FE">
          <w:rPr>
            <w:noProof/>
            <w:webHidden/>
          </w:rPr>
          <w:fldChar w:fldCharType="separate"/>
        </w:r>
        <w:r w:rsidR="00B641FE">
          <w:rPr>
            <w:noProof/>
            <w:webHidden/>
          </w:rPr>
          <w:t>16</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22" w:history="1">
        <w:r w:rsidR="00B641FE" w:rsidRPr="004C73D9">
          <w:rPr>
            <w:rStyle w:val="ae"/>
            <w:noProof/>
          </w:rPr>
          <w:t>Точки зрения</w:t>
        </w:r>
        <w:r w:rsidR="00B641FE">
          <w:rPr>
            <w:noProof/>
            <w:webHidden/>
          </w:rPr>
          <w:tab/>
        </w:r>
        <w:r w:rsidR="00B641FE">
          <w:rPr>
            <w:noProof/>
            <w:webHidden/>
          </w:rPr>
          <w:fldChar w:fldCharType="begin"/>
        </w:r>
        <w:r w:rsidR="00B641FE">
          <w:rPr>
            <w:noProof/>
            <w:webHidden/>
          </w:rPr>
          <w:instrText xml:space="preserve"> PAGEREF _Toc23318222 \h </w:instrText>
        </w:r>
        <w:r w:rsidR="00B641FE">
          <w:rPr>
            <w:noProof/>
            <w:webHidden/>
          </w:rPr>
        </w:r>
        <w:r w:rsidR="00B641FE">
          <w:rPr>
            <w:noProof/>
            <w:webHidden/>
          </w:rPr>
          <w:fldChar w:fldCharType="separate"/>
        </w:r>
        <w:r w:rsidR="00B641FE">
          <w:rPr>
            <w:noProof/>
            <w:webHidden/>
          </w:rPr>
          <w:t>20</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23" w:history="1">
        <w:r w:rsidR="00B641FE" w:rsidRPr="004C73D9">
          <w:rPr>
            <w:rStyle w:val="ae"/>
            <w:noProof/>
          </w:rPr>
          <w:t>Алгоритм подготовки ТИМ сценария</w:t>
        </w:r>
        <w:r w:rsidR="00B641FE">
          <w:rPr>
            <w:noProof/>
            <w:webHidden/>
          </w:rPr>
          <w:tab/>
        </w:r>
        <w:r w:rsidR="00B641FE">
          <w:rPr>
            <w:noProof/>
            <w:webHidden/>
          </w:rPr>
          <w:fldChar w:fldCharType="begin"/>
        </w:r>
        <w:r w:rsidR="00B641FE">
          <w:rPr>
            <w:noProof/>
            <w:webHidden/>
          </w:rPr>
          <w:instrText xml:space="preserve"> PAGEREF _Toc23318223 \h </w:instrText>
        </w:r>
        <w:r w:rsidR="00B641FE">
          <w:rPr>
            <w:noProof/>
            <w:webHidden/>
          </w:rPr>
        </w:r>
        <w:r w:rsidR="00B641FE">
          <w:rPr>
            <w:noProof/>
            <w:webHidden/>
          </w:rPr>
          <w:fldChar w:fldCharType="separate"/>
        </w:r>
        <w:r w:rsidR="00B641FE">
          <w:rPr>
            <w:noProof/>
            <w:webHidden/>
          </w:rPr>
          <w:t>20</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24" w:history="1">
        <w:r w:rsidR="00B641FE" w:rsidRPr="004C73D9">
          <w:rPr>
            <w:rStyle w:val="ae"/>
            <w:noProof/>
          </w:rPr>
          <w:t>ТИМ-сценарии</w:t>
        </w:r>
        <w:r w:rsidR="00B641FE">
          <w:rPr>
            <w:noProof/>
            <w:webHidden/>
          </w:rPr>
          <w:tab/>
        </w:r>
        <w:r w:rsidR="00B641FE">
          <w:rPr>
            <w:noProof/>
            <w:webHidden/>
          </w:rPr>
          <w:fldChar w:fldCharType="begin"/>
        </w:r>
        <w:r w:rsidR="00B641FE">
          <w:rPr>
            <w:noProof/>
            <w:webHidden/>
          </w:rPr>
          <w:instrText xml:space="preserve"> PAGEREF _Toc23318224 \h </w:instrText>
        </w:r>
        <w:r w:rsidR="00B641FE">
          <w:rPr>
            <w:noProof/>
            <w:webHidden/>
          </w:rPr>
        </w:r>
        <w:r w:rsidR="00B641FE">
          <w:rPr>
            <w:noProof/>
            <w:webHidden/>
          </w:rPr>
          <w:fldChar w:fldCharType="separate"/>
        </w:r>
        <w:r w:rsidR="00B641FE">
          <w:rPr>
            <w:noProof/>
            <w:webHidden/>
          </w:rPr>
          <w:t>20</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25" w:history="1">
        <w:r w:rsidR="00B641FE" w:rsidRPr="004C73D9">
          <w:rPr>
            <w:rStyle w:val="ae"/>
            <w:noProof/>
          </w:rPr>
          <w:t>Приложение №1. Форма сбора информации о ТИМ-сценарии</w:t>
        </w:r>
        <w:r w:rsidR="00B641FE">
          <w:rPr>
            <w:noProof/>
            <w:webHidden/>
          </w:rPr>
          <w:tab/>
        </w:r>
        <w:r w:rsidR="00B641FE">
          <w:rPr>
            <w:noProof/>
            <w:webHidden/>
          </w:rPr>
          <w:fldChar w:fldCharType="begin"/>
        </w:r>
        <w:r w:rsidR="00B641FE">
          <w:rPr>
            <w:noProof/>
            <w:webHidden/>
          </w:rPr>
          <w:instrText xml:space="preserve"> PAGEREF _Toc23318225 \h </w:instrText>
        </w:r>
        <w:r w:rsidR="00B641FE">
          <w:rPr>
            <w:noProof/>
            <w:webHidden/>
          </w:rPr>
        </w:r>
        <w:r w:rsidR="00B641FE">
          <w:rPr>
            <w:noProof/>
            <w:webHidden/>
          </w:rPr>
          <w:fldChar w:fldCharType="separate"/>
        </w:r>
        <w:r w:rsidR="00B641FE">
          <w:rPr>
            <w:noProof/>
            <w:webHidden/>
          </w:rPr>
          <w:t>22</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26" w:history="1">
        <w:r w:rsidR="00B641FE" w:rsidRPr="004C73D9">
          <w:rPr>
            <w:rStyle w:val="ae"/>
            <w:noProof/>
          </w:rPr>
          <w:t>Резюме</w:t>
        </w:r>
        <w:r w:rsidR="00B641FE" w:rsidRPr="004C73D9">
          <w:rPr>
            <w:rStyle w:val="ae"/>
            <w:noProof/>
            <w:lang w:val="en-US"/>
          </w:rPr>
          <w:t>:</w:t>
        </w:r>
        <w:r w:rsidR="00B641FE">
          <w:rPr>
            <w:noProof/>
            <w:webHidden/>
          </w:rPr>
          <w:tab/>
        </w:r>
        <w:r w:rsidR="00B641FE">
          <w:rPr>
            <w:noProof/>
            <w:webHidden/>
          </w:rPr>
          <w:fldChar w:fldCharType="begin"/>
        </w:r>
        <w:r w:rsidR="00B641FE">
          <w:rPr>
            <w:noProof/>
            <w:webHidden/>
          </w:rPr>
          <w:instrText xml:space="preserve"> PAGEREF _Toc23318226 \h </w:instrText>
        </w:r>
        <w:r w:rsidR="00B641FE">
          <w:rPr>
            <w:noProof/>
            <w:webHidden/>
          </w:rPr>
        </w:r>
        <w:r w:rsidR="00B641FE">
          <w:rPr>
            <w:noProof/>
            <w:webHidden/>
          </w:rPr>
          <w:fldChar w:fldCharType="separate"/>
        </w:r>
        <w:r w:rsidR="00B641FE">
          <w:rPr>
            <w:noProof/>
            <w:webHidden/>
          </w:rPr>
          <w:t>24</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27" w:history="1">
        <w:r w:rsidR="00B641FE" w:rsidRPr="004C73D9">
          <w:rPr>
            <w:rStyle w:val="ae"/>
            <w:noProof/>
            <w:lang w:val="en-US"/>
          </w:rPr>
          <w:t>Введение и Справочная информация:</w:t>
        </w:r>
        <w:r w:rsidR="00B641FE">
          <w:rPr>
            <w:noProof/>
            <w:webHidden/>
          </w:rPr>
          <w:tab/>
        </w:r>
        <w:r w:rsidR="00B641FE">
          <w:rPr>
            <w:noProof/>
            <w:webHidden/>
          </w:rPr>
          <w:fldChar w:fldCharType="begin"/>
        </w:r>
        <w:r w:rsidR="00B641FE">
          <w:rPr>
            <w:noProof/>
            <w:webHidden/>
          </w:rPr>
          <w:instrText xml:space="preserve"> PAGEREF _Toc23318227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28" w:history="1">
        <w:r w:rsidR="00B641FE" w:rsidRPr="004C73D9">
          <w:rPr>
            <w:rStyle w:val="ae"/>
            <w:noProof/>
          </w:rPr>
          <w:t>Определение Проблемы, Цели И Задачи</w:t>
        </w:r>
        <w:r w:rsidR="00B641FE">
          <w:rPr>
            <w:noProof/>
            <w:webHidden/>
          </w:rPr>
          <w:tab/>
        </w:r>
        <w:r w:rsidR="00B641FE">
          <w:rPr>
            <w:noProof/>
            <w:webHidden/>
          </w:rPr>
          <w:fldChar w:fldCharType="begin"/>
        </w:r>
        <w:r w:rsidR="00B641FE">
          <w:rPr>
            <w:noProof/>
            <w:webHidden/>
          </w:rPr>
          <w:instrText xml:space="preserve"> PAGEREF _Toc23318228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29" w:history="1">
        <w:r w:rsidR="00B641FE" w:rsidRPr="004C73D9">
          <w:rPr>
            <w:rStyle w:val="ae"/>
            <w:noProof/>
          </w:rPr>
          <w:t>Постановка задачи</w:t>
        </w:r>
        <w:r w:rsidR="00B641FE">
          <w:rPr>
            <w:noProof/>
            <w:webHidden/>
          </w:rPr>
          <w:tab/>
        </w:r>
        <w:r w:rsidR="00B641FE">
          <w:rPr>
            <w:noProof/>
            <w:webHidden/>
          </w:rPr>
          <w:fldChar w:fldCharType="begin"/>
        </w:r>
        <w:r w:rsidR="00B641FE">
          <w:rPr>
            <w:noProof/>
            <w:webHidden/>
          </w:rPr>
          <w:instrText xml:space="preserve"> PAGEREF _Toc23318229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0" w:history="1">
        <w:r w:rsidR="00B641FE" w:rsidRPr="004C73D9">
          <w:rPr>
            <w:rStyle w:val="ae"/>
            <w:noProof/>
          </w:rPr>
          <w:t>Организационные миссия и ТИМ видение</w:t>
        </w:r>
        <w:r w:rsidR="00B641FE">
          <w:rPr>
            <w:noProof/>
            <w:webHidden/>
          </w:rPr>
          <w:tab/>
        </w:r>
        <w:r w:rsidR="00B641FE">
          <w:rPr>
            <w:noProof/>
            <w:webHidden/>
          </w:rPr>
          <w:fldChar w:fldCharType="begin"/>
        </w:r>
        <w:r w:rsidR="00B641FE">
          <w:rPr>
            <w:noProof/>
            <w:webHidden/>
          </w:rPr>
          <w:instrText xml:space="preserve"> PAGEREF _Toc23318230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1" w:history="1">
        <w:r w:rsidR="00B641FE" w:rsidRPr="004C73D9">
          <w:rPr>
            <w:rStyle w:val="ae"/>
            <w:noProof/>
          </w:rPr>
          <w:t>Организационные цели и задачи ТИМ</w:t>
        </w:r>
        <w:r w:rsidR="00B641FE">
          <w:rPr>
            <w:noProof/>
            <w:webHidden/>
          </w:rPr>
          <w:tab/>
        </w:r>
        <w:r w:rsidR="00B641FE">
          <w:rPr>
            <w:noProof/>
            <w:webHidden/>
          </w:rPr>
          <w:fldChar w:fldCharType="begin"/>
        </w:r>
        <w:r w:rsidR="00B641FE">
          <w:rPr>
            <w:noProof/>
            <w:webHidden/>
          </w:rPr>
          <w:instrText xml:space="preserve"> PAGEREF _Toc23318231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2" w:history="1">
        <w:r w:rsidR="00B641FE" w:rsidRPr="004C73D9">
          <w:rPr>
            <w:rStyle w:val="ae"/>
            <w:noProof/>
          </w:rPr>
          <w:t>Члены Группы Внедрения:</w:t>
        </w:r>
        <w:r w:rsidR="00B641FE">
          <w:rPr>
            <w:noProof/>
            <w:webHidden/>
          </w:rPr>
          <w:tab/>
        </w:r>
        <w:r w:rsidR="00B641FE">
          <w:rPr>
            <w:noProof/>
            <w:webHidden/>
          </w:rPr>
          <w:fldChar w:fldCharType="begin"/>
        </w:r>
        <w:r w:rsidR="00B641FE">
          <w:rPr>
            <w:noProof/>
            <w:webHidden/>
          </w:rPr>
          <w:instrText xml:space="preserve"> PAGEREF _Toc23318232 \h </w:instrText>
        </w:r>
        <w:r w:rsidR="00B641FE">
          <w:rPr>
            <w:noProof/>
            <w:webHidden/>
          </w:rPr>
        </w:r>
        <w:r w:rsidR="00B641FE">
          <w:rPr>
            <w:noProof/>
            <w:webHidden/>
          </w:rPr>
          <w:fldChar w:fldCharType="separate"/>
        </w:r>
        <w:r w:rsidR="00B641FE">
          <w:rPr>
            <w:noProof/>
            <w:webHidden/>
          </w:rPr>
          <w:t>27</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33" w:history="1">
        <w:r w:rsidR="00B641FE" w:rsidRPr="004C73D9">
          <w:rPr>
            <w:rStyle w:val="ae"/>
            <w:noProof/>
          </w:rPr>
          <w:t>Предлагаемые ТИМ-сценарии</w:t>
        </w:r>
        <w:r w:rsidR="00B641FE">
          <w:rPr>
            <w:noProof/>
            <w:webHidden/>
          </w:rPr>
          <w:tab/>
        </w:r>
        <w:r w:rsidR="00B641FE">
          <w:rPr>
            <w:noProof/>
            <w:webHidden/>
          </w:rPr>
          <w:fldChar w:fldCharType="begin"/>
        </w:r>
        <w:r w:rsidR="00B641FE">
          <w:rPr>
            <w:noProof/>
            <w:webHidden/>
          </w:rPr>
          <w:instrText xml:space="preserve"> PAGEREF _Toc23318233 \h </w:instrText>
        </w:r>
        <w:r w:rsidR="00B641FE">
          <w:rPr>
            <w:noProof/>
            <w:webHidden/>
          </w:rPr>
        </w:r>
        <w:r w:rsidR="00B641FE">
          <w:rPr>
            <w:noProof/>
            <w:webHidden/>
          </w:rPr>
          <w:fldChar w:fldCharType="separate"/>
        </w:r>
        <w:r w:rsidR="00B641FE">
          <w:rPr>
            <w:noProof/>
            <w:webHidden/>
          </w:rPr>
          <w:t>28</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34" w:history="1">
        <w:r w:rsidR="00B641FE" w:rsidRPr="004C73D9">
          <w:rPr>
            <w:rStyle w:val="ae"/>
            <w:noProof/>
          </w:rPr>
          <w:t>Анализ Затрат И Выгод</w:t>
        </w:r>
        <w:r w:rsidR="00B641FE">
          <w:rPr>
            <w:noProof/>
            <w:webHidden/>
          </w:rPr>
          <w:tab/>
        </w:r>
        <w:r w:rsidR="00B641FE">
          <w:rPr>
            <w:noProof/>
            <w:webHidden/>
          </w:rPr>
          <w:fldChar w:fldCharType="begin"/>
        </w:r>
        <w:r w:rsidR="00B641FE">
          <w:rPr>
            <w:noProof/>
            <w:webHidden/>
          </w:rPr>
          <w:instrText xml:space="preserve"> PAGEREF _Toc23318234 \h </w:instrText>
        </w:r>
        <w:r w:rsidR="00B641FE">
          <w:rPr>
            <w:noProof/>
            <w:webHidden/>
          </w:rPr>
        </w:r>
        <w:r w:rsidR="00B641FE">
          <w:rPr>
            <w:noProof/>
            <w:webHidden/>
          </w:rPr>
          <w:fldChar w:fldCharType="separate"/>
        </w:r>
        <w:r w:rsidR="00B641FE">
          <w:rPr>
            <w:noProof/>
            <w:webHidden/>
          </w:rPr>
          <w:t>29</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5" w:history="1">
        <w:r w:rsidR="00B641FE" w:rsidRPr="004C73D9">
          <w:rPr>
            <w:rStyle w:val="ae"/>
            <w:noProof/>
            <w:lang w:val="en-US"/>
          </w:rPr>
          <w:t>Оценочные выгоды и показатели</w:t>
        </w:r>
        <w:r w:rsidR="00B641FE">
          <w:rPr>
            <w:noProof/>
            <w:webHidden/>
          </w:rPr>
          <w:tab/>
        </w:r>
        <w:r w:rsidR="00B641FE">
          <w:rPr>
            <w:noProof/>
            <w:webHidden/>
          </w:rPr>
          <w:fldChar w:fldCharType="begin"/>
        </w:r>
        <w:r w:rsidR="00B641FE">
          <w:rPr>
            <w:noProof/>
            <w:webHidden/>
          </w:rPr>
          <w:instrText xml:space="preserve"> PAGEREF _Toc23318235 \h </w:instrText>
        </w:r>
        <w:r w:rsidR="00B641FE">
          <w:rPr>
            <w:noProof/>
            <w:webHidden/>
          </w:rPr>
        </w:r>
        <w:r w:rsidR="00B641FE">
          <w:rPr>
            <w:noProof/>
            <w:webHidden/>
          </w:rPr>
          <w:fldChar w:fldCharType="separate"/>
        </w:r>
        <w:r w:rsidR="00B641FE">
          <w:rPr>
            <w:noProof/>
            <w:webHidden/>
          </w:rPr>
          <w:t>29</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6" w:history="1">
        <w:r w:rsidR="00B641FE" w:rsidRPr="004C73D9">
          <w:rPr>
            <w:rStyle w:val="ae"/>
            <w:noProof/>
          </w:rPr>
          <w:t>Оценка затрат</w:t>
        </w:r>
        <w:r w:rsidR="00B641FE">
          <w:rPr>
            <w:noProof/>
            <w:webHidden/>
          </w:rPr>
          <w:tab/>
        </w:r>
        <w:r w:rsidR="00B641FE">
          <w:rPr>
            <w:noProof/>
            <w:webHidden/>
          </w:rPr>
          <w:fldChar w:fldCharType="begin"/>
        </w:r>
        <w:r w:rsidR="00B641FE">
          <w:rPr>
            <w:noProof/>
            <w:webHidden/>
          </w:rPr>
          <w:instrText xml:space="preserve"> PAGEREF _Toc23318236 \h </w:instrText>
        </w:r>
        <w:r w:rsidR="00B641FE">
          <w:rPr>
            <w:noProof/>
            <w:webHidden/>
          </w:rPr>
        </w:r>
        <w:r w:rsidR="00B641FE">
          <w:rPr>
            <w:noProof/>
            <w:webHidden/>
          </w:rPr>
          <w:fldChar w:fldCharType="separate"/>
        </w:r>
        <w:r w:rsidR="00B641FE">
          <w:rPr>
            <w:noProof/>
            <w:webHidden/>
          </w:rPr>
          <w:t>29</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7" w:history="1">
        <w:r w:rsidR="00B641FE" w:rsidRPr="004C73D9">
          <w:rPr>
            <w:rStyle w:val="ae"/>
            <w:noProof/>
          </w:rPr>
          <w:t>Оценка риска</w:t>
        </w:r>
        <w:r w:rsidR="00B641FE">
          <w:rPr>
            <w:noProof/>
            <w:webHidden/>
          </w:rPr>
          <w:tab/>
        </w:r>
        <w:r w:rsidR="00B641FE">
          <w:rPr>
            <w:noProof/>
            <w:webHidden/>
          </w:rPr>
          <w:fldChar w:fldCharType="begin"/>
        </w:r>
        <w:r w:rsidR="00B641FE">
          <w:rPr>
            <w:noProof/>
            <w:webHidden/>
          </w:rPr>
          <w:instrText xml:space="preserve"> PAGEREF _Toc23318237 \h </w:instrText>
        </w:r>
        <w:r w:rsidR="00B641FE">
          <w:rPr>
            <w:noProof/>
            <w:webHidden/>
          </w:rPr>
        </w:r>
        <w:r w:rsidR="00B641FE">
          <w:rPr>
            <w:noProof/>
            <w:webHidden/>
          </w:rPr>
          <w:fldChar w:fldCharType="separate"/>
        </w:r>
        <w:r w:rsidR="00B641FE">
          <w:rPr>
            <w:noProof/>
            <w:webHidden/>
          </w:rPr>
          <w:t>30</w:t>
        </w:r>
        <w:r w:rsidR="00B641FE">
          <w:rPr>
            <w:noProof/>
            <w:webHidden/>
          </w:rPr>
          <w:fldChar w:fldCharType="end"/>
        </w:r>
      </w:hyperlink>
    </w:p>
    <w:p w:rsidR="00B641FE" w:rsidRDefault="00E630D5">
      <w:pPr>
        <w:pStyle w:val="22"/>
        <w:tabs>
          <w:tab w:val="right" w:leader="dot" w:pos="9339"/>
        </w:tabs>
        <w:rPr>
          <w:rFonts w:eastAsiaTheme="minorEastAsia" w:cstheme="minorBidi"/>
          <w:smallCaps w:val="0"/>
          <w:noProof/>
          <w:sz w:val="24"/>
          <w:szCs w:val="24"/>
          <w:lang w:eastAsia="ru-RU"/>
        </w:rPr>
      </w:pPr>
      <w:hyperlink w:anchor="_Toc23318238" w:history="1">
        <w:r w:rsidR="00B641FE" w:rsidRPr="004C73D9">
          <w:rPr>
            <w:rStyle w:val="ae"/>
            <w:noProof/>
          </w:rPr>
          <w:t>Исключения</w:t>
        </w:r>
        <w:r w:rsidR="00B641FE">
          <w:rPr>
            <w:noProof/>
            <w:webHidden/>
          </w:rPr>
          <w:tab/>
        </w:r>
        <w:r w:rsidR="00B641FE">
          <w:rPr>
            <w:noProof/>
            <w:webHidden/>
          </w:rPr>
          <w:fldChar w:fldCharType="begin"/>
        </w:r>
        <w:r w:rsidR="00B641FE">
          <w:rPr>
            <w:noProof/>
            <w:webHidden/>
          </w:rPr>
          <w:instrText xml:space="preserve"> PAGEREF _Toc23318238 \h </w:instrText>
        </w:r>
        <w:r w:rsidR="00B641FE">
          <w:rPr>
            <w:noProof/>
            <w:webHidden/>
          </w:rPr>
        </w:r>
        <w:r w:rsidR="00B641FE">
          <w:rPr>
            <w:noProof/>
            <w:webHidden/>
          </w:rPr>
          <w:fldChar w:fldCharType="separate"/>
        </w:r>
        <w:r w:rsidR="00B641FE">
          <w:rPr>
            <w:noProof/>
            <w:webHidden/>
          </w:rPr>
          <w:t>31</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39" w:history="1">
        <w:r w:rsidR="00B641FE" w:rsidRPr="004C73D9">
          <w:rPr>
            <w:rStyle w:val="ae"/>
            <w:noProof/>
          </w:rPr>
          <w:t>Сроки Осуществления</w:t>
        </w:r>
        <w:r w:rsidR="00B641FE">
          <w:rPr>
            <w:noProof/>
            <w:webHidden/>
          </w:rPr>
          <w:tab/>
        </w:r>
        <w:r w:rsidR="00B641FE">
          <w:rPr>
            <w:noProof/>
            <w:webHidden/>
          </w:rPr>
          <w:fldChar w:fldCharType="begin"/>
        </w:r>
        <w:r w:rsidR="00B641FE">
          <w:rPr>
            <w:noProof/>
            <w:webHidden/>
          </w:rPr>
          <w:instrText xml:space="preserve"> PAGEREF _Toc23318239 \h </w:instrText>
        </w:r>
        <w:r w:rsidR="00B641FE">
          <w:rPr>
            <w:noProof/>
            <w:webHidden/>
          </w:rPr>
        </w:r>
        <w:r w:rsidR="00B641FE">
          <w:rPr>
            <w:noProof/>
            <w:webHidden/>
          </w:rPr>
          <w:fldChar w:fldCharType="separate"/>
        </w:r>
        <w:r w:rsidR="00B641FE">
          <w:rPr>
            <w:noProof/>
            <w:webHidden/>
          </w:rPr>
          <w:t>32</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40" w:history="1">
        <w:r w:rsidR="00B641FE" w:rsidRPr="004C73D9">
          <w:rPr>
            <w:rStyle w:val="ae"/>
            <w:noProof/>
          </w:rPr>
          <w:t>Финальные</w:t>
        </w:r>
        <w:r w:rsidR="00B641FE" w:rsidRPr="004C73D9">
          <w:rPr>
            <w:rStyle w:val="ae"/>
            <w:noProof/>
            <w:lang w:val="en-US"/>
          </w:rPr>
          <w:t xml:space="preserve"> </w:t>
        </w:r>
        <w:r w:rsidR="00B641FE" w:rsidRPr="004C73D9">
          <w:rPr>
            <w:rStyle w:val="ae"/>
            <w:noProof/>
          </w:rPr>
          <w:t>рекомендации</w:t>
        </w:r>
        <w:r w:rsidR="00B641FE">
          <w:rPr>
            <w:noProof/>
            <w:webHidden/>
          </w:rPr>
          <w:tab/>
        </w:r>
        <w:r w:rsidR="00B641FE">
          <w:rPr>
            <w:noProof/>
            <w:webHidden/>
          </w:rPr>
          <w:fldChar w:fldCharType="begin"/>
        </w:r>
        <w:r w:rsidR="00B641FE">
          <w:rPr>
            <w:noProof/>
            <w:webHidden/>
          </w:rPr>
          <w:instrText xml:space="preserve"> PAGEREF _Toc23318240 \h </w:instrText>
        </w:r>
        <w:r w:rsidR="00B641FE">
          <w:rPr>
            <w:noProof/>
            <w:webHidden/>
          </w:rPr>
        </w:r>
        <w:r w:rsidR="00B641FE">
          <w:rPr>
            <w:noProof/>
            <w:webHidden/>
          </w:rPr>
          <w:fldChar w:fldCharType="separate"/>
        </w:r>
        <w:r w:rsidR="00B641FE">
          <w:rPr>
            <w:noProof/>
            <w:webHidden/>
          </w:rPr>
          <w:t>33</w:t>
        </w:r>
        <w:r w:rsidR="00B641FE">
          <w:rPr>
            <w:noProof/>
            <w:webHidden/>
          </w:rPr>
          <w:fldChar w:fldCharType="end"/>
        </w:r>
      </w:hyperlink>
    </w:p>
    <w:p w:rsidR="00B641FE" w:rsidRDefault="00E630D5">
      <w:pPr>
        <w:pStyle w:val="13"/>
        <w:tabs>
          <w:tab w:val="right" w:leader="dot" w:pos="9339"/>
        </w:tabs>
        <w:rPr>
          <w:rFonts w:eastAsiaTheme="minorEastAsia" w:cstheme="minorBidi"/>
          <w:b w:val="0"/>
          <w:bCs w:val="0"/>
          <w:caps w:val="0"/>
          <w:noProof/>
          <w:sz w:val="24"/>
          <w:szCs w:val="24"/>
          <w:lang w:eastAsia="ru-RU"/>
        </w:rPr>
      </w:pPr>
      <w:hyperlink w:anchor="_Toc23318241" w:history="1">
        <w:r w:rsidR="00B641FE" w:rsidRPr="004C73D9">
          <w:rPr>
            <w:rStyle w:val="ae"/>
            <w:noProof/>
            <w:lang w:val="en-US"/>
          </w:rPr>
          <w:t>Appendices</w:t>
        </w:r>
        <w:r w:rsidR="00B641FE">
          <w:rPr>
            <w:noProof/>
            <w:webHidden/>
          </w:rPr>
          <w:tab/>
        </w:r>
        <w:r w:rsidR="00B641FE">
          <w:rPr>
            <w:noProof/>
            <w:webHidden/>
          </w:rPr>
          <w:fldChar w:fldCharType="begin"/>
        </w:r>
        <w:r w:rsidR="00B641FE">
          <w:rPr>
            <w:noProof/>
            <w:webHidden/>
          </w:rPr>
          <w:instrText xml:space="preserve"> PAGEREF _Toc23318241 \h </w:instrText>
        </w:r>
        <w:r w:rsidR="00B641FE">
          <w:rPr>
            <w:noProof/>
            <w:webHidden/>
          </w:rPr>
        </w:r>
        <w:r w:rsidR="00B641FE">
          <w:rPr>
            <w:noProof/>
            <w:webHidden/>
          </w:rPr>
          <w:fldChar w:fldCharType="separate"/>
        </w:r>
        <w:r w:rsidR="00B641FE">
          <w:rPr>
            <w:noProof/>
            <w:webHidden/>
          </w:rPr>
          <w:t>33</w:t>
        </w:r>
        <w:r w:rsidR="00B641FE">
          <w:rPr>
            <w:noProof/>
            <w:webHidden/>
          </w:rPr>
          <w:fldChar w:fldCharType="end"/>
        </w:r>
      </w:hyperlink>
    </w:p>
    <w:p w:rsidR="004C5622" w:rsidRDefault="00B45055" w:rsidP="00942159">
      <w:pPr>
        <w:jc w:val="center"/>
        <w:rPr>
          <w:sz w:val="32"/>
          <w:szCs w:val="32"/>
        </w:rPr>
      </w:pPr>
      <w:r>
        <w:rPr>
          <w:sz w:val="32"/>
          <w:szCs w:val="32"/>
        </w:rPr>
        <w:fldChar w:fldCharType="end"/>
      </w:r>
    </w:p>
    <w:p w:rsidR="004C5622" w:rsidRDefault="004C5622" w:rsidP="004C5622">
      <w:pPr>
        <w:pStyle w:val="1"/>
      </w:pPr>
      <w:r>
        <w:br w:type="page"/>
      </w:r>
    </w:p>
    <w:p w:rsidR="00067559" w:rsidRDefault="00067559" w:rsidP="00067559">
      <w:pPr>
        <w:pStyle w:val="1"/>
      </w:pPr>
      <w:bookmarkStart w:id="53" w:name="_Toc23318208"/>
      <w:r w:rsidRPr="00067559">
        <w:lastRenderedPageBreak/>
        <w:t>Авторы документы</w:t>
      </w:r>
      <w:bookmarkEnd w:id="53"/>
    </w:p>
    <w:tbl>
      <w:tblPr>
        <w:tblStyle w:val="ad"/>
        <w:tblW w:w="0" w:type="auto"/>
        <w:tblLook w:val="04A0" w:firstRow="1" w:lastRow="0" w:firstColumn="1" w:lastColumn="0" w:noHBand="0" w:noVBand="1"/>
      </w:tblPr>
      <w:tblGrid>
        <w:gridCol w:w="3681"/>
        <w:gridCol w:w="2545"/>
        <w:gridCol w:w="3113"/>
      </w:tblGrid>
      <w:tr w:rsidR="004B2792" w:rsidTr="004B2792">
        <w:tc>
          <w:tcPr>
            <w:tcW w:w="3681" w:type="dxa"/>
          </w:tcPr>
          <w:p w:rsidR="004B2792" w:rsidRDefault="004B2792" w:rsidP="00067559">
            <w:pPr>
              <w:jc w:val="center"/>
              <w:rPr>
                <w:sz w:val="28"/>
                <w:szCs w:val="28"/>
              </w:rPr>
            </w:pPr>
            <w:r>
              <w:rPr>
                <w:sz w:val="28"/>
                <w:szCs w:val="28"/>
              </w:rPr>
              <w:t>Версия документа</w:t>
            </w:r>
          </w:p>
        </w:tc>
        <w:tc>
          <w:tcPr>
            <w:tcW w:w="2545" w:type="dxa"/>
          </w:tcPr>
          <w:p w:rsidR="004B2792" w:rsidRDefault="004B2792" w:rsidP="00067559">
            <w:pPr>
              <w:jc w:val="center"/>
              <w:rPr>
                <w:sz w:val="28"/>
                <w:szCs w:val="28"/>
              </w:rPr>
            </w:pPr>
            <w:r>
              <w:rPr>
                <w:sz w:val="28"/>
                <w:szCs w:val="28"/>
              </w:rPr>
              <w:t>Авторы</w:t>
            </w:r>
          </w:p>
        </w:tc>
        <w:tc>
          <w:tcPr>
            <w:tcW w:w="3113" w:type="dxa"/>
          </w:tcPr>
          <w:p w:rsidR="004B2792" w:rsidRDefault="004B2792" w:rsidP="00067559">
            <w:pPr>
              <w:jc w:val="center"/>
              <w:rPr>
                <w:sz w:val="28"/>
                <w:szCs w:val="28"/>
              </w:rPr>
            </w:pPr>
            <w:r>
              <w:rPr>
                <w:sz w:val="28"/>
                <w:szCs w:val="28"/>
              </w:rPr>
              <w:t>Примечания</w:t>
            </w:r>
          </w:p>
        </w:tc>
      </w:tr>
      <w:tr w:rsidR="004B2792" w:rsidTr="004B2792">
        <w:tc>
          <w:tcPr>
            <w:tcW w:w="3681" w:type="dxa"/>
          </w:tcPr>
          <w:p w:rsidR="004B2792" w:rsidRDefault="004B2792" w:rsidP="004B2792">
            <w:pPr>
              <w:jc w:val="center"/>
              <w:rPr>
                <w:sz w:val="28"/>
                <w:szCs w:val="28"/>
              </w:rPr>
            </w:pPr>
            <w:r>
              <w:rPr>
                <w:sz w:val="28"/>
                <w:szCs w:val="28"/>
              </w:rPr>
              <w:t>20190925_01</w:t>
            </w:r>
          </w:p>
        </w:tc>
        <w:tc>
          <w:tcPr>
            <w:tcW w:w="2545" w:type="dxa"/>
          </w:tcPr>
          <w:p w:rsidR="004B2792" w:rsidRDefault="004B2792" w:rsidP="004B2792">
            <w:pPr>
              <w:jc w:val="center"/>
              <w:rPr>
                <w:sz w:val="28"/>
                <w:szCs w:val="28"/>
              </w:rPr>
            </w:pPr>
            <w:r>
              <w:rPr>
                <w:sz w:val="28"/>
                <w:szCs w:val="28"/>
              </w:rPr>
              <w:t>Волков С.А.</w:t>
            </w:r>
          </w:p>
        </w:tc>
        <w:tc>
          <w:tcPr>
            <w:tcW w:w="3113" w:type="dxa"/>
          </w:tcPr>
          <w:p w:rsidR="004B2792" w:rsidRDefault="00DB6FD6" w:rsidP="004B2792">
            <w:pPr>
              <w:jc w:val="center"/>
              <w:rPr>
                <w:sz w:val="28"/>
                <w:szCs w:val="28"/>
              </w:rPr>
            </w:pPr>
            <w:r>
              <w:rPr>
                <w:sz w:val="28"/>
                <w:szCs w:val="28"/>
              </w:rPr>
              <w:t>Первоначальная версия</w:t>
            </w:r>
          </w:p>
        </w:tc>
      </w:tr>
      <w:tr w:rsidR="004B2792" w:rsidTr="004B2792">
        <w:tc>
          <w:tcPr>
            <w:tcW w:w="3681" w:type="dxa"/>
          </w:tcPr>
          <w:p w:rsidR="004B2792" w:rsidRDefault="00E973EC" w:rsidP="004B2792">
            <w:pPr>
              <w:jc w:val="center"/>
              <w:rPr>
                <w:sz w:val="28"/>
                <w:szCs w:val="28"/>
              </w:rPr>
            </w:pPr>
            <w:r>
              <w:rPr>
                <w:sz w:val="28"/>
                <w:szCs w:val="28"/>
              </w:rPr>
              <w:t>20200119_01</w:t>
            </w:r>
          </w:p>
        </w:tc>
        <w:tc>
          <w:tcPr>
            <w:tcW w:w="2545" w:type="dxa"/>
          </w:tcPr>
          <w:p w:rsidR="004B2792" w:rsidRDefault="00E973EC" w:rsidP="004B2792">
            <w:pPr>
              <w:jc w:val="center"/>
              <w:rPr>
                <w:sz w:val="28"/>
                <w:szCs w:val="28"/>
              </w:rPr>
            </w:pPr>
            <w:r>
              <w:rPr>
                <w:sz w:val="28"/>
                <w:szCs w:val="28"/>
              </w:rPr>
              <w:t>Волков С.А.</w:t>
            </w:r>
          </w:p>
        </w:tc>
        <w:tc>
          <w:tcPr>
            <w:tcW w:w="3113" w:type="dxa"/>
          </w:tcPr>
          <w:p w:rsidR="004B2792" w:rsidRDefault="00E973EC" w:rsidP="004B2792">
            <w:pPr>
              <w:jc w:val="center"/>
              <w:rPr>
                <w:sz w:val="28"/>
                <w:szCs w:val="28"/>
              </w:rPr>
            </w:pPr>
            <w:r>
              <w:rPr>
                <w:sz w:val="28"/>
                <w:szCs w:val="28"/>
              </w:rPr>
              <w:t>Выделена методология в отдельный документ</w:t>
            </w:r>
          </w:p>
          <w:p w:rsidR="00E973EC" w:rsidRDefault="00E973EC" w:rsidP="004B2792">
            <w:pPr>
              <w:jc w:val="center"/>
              <w:rPr>
                <w:sz w:val="28"/>
                <w:szCs w:val="28"/>
              </w:rPr>
            </w:pPr>
            <w:r>
              <w:rPr>
                <w:sz w:val="28"/>
                <w:szCs w:val="28"/>
              </w:rPr>
              <w:t>Определены правила работы с документом в приложении №1</w:t>
            </w:r>
          </w:p>
        </w:tc>
      </w:tr>
    </w:tbl>
    <w:p w:rsidR="00067559" w:rsidRPr="00067559" w:rsidRDefault="00067559" w:rsidP="00067559">
      <w:pPr>
        <w:ind w:firstLine="709"/>
        <w:jc w:val="center"/>
        <w:rPr>
          <w:sz w:val="28"/>
          <w:szCs w:val="28"/>
        </w:rPr>
      </w:pPr>
    </w:p>
    <w:p w:rsidR="00067559" w:rsidRDefault="00067559" w:rsidP="00067559">
      <w:pPr>
        <w:pStyle w:val="1"/>
        <w:rPr>
          <w:ins w:id="54" w:author="Сергей Волков" w:date="2020-01-19T13:53:00Z"/>
        </w:rPr>
      </w:pPr>
      <w:r>
        <w:br w:type="page"/>
      </w:r>
    </w:p>
    <w:p w:rsidR="00FE455E" w:rsidRPr="00FE455E" w:rsidRDefault="00FE455E" w:rsidP="00FE455E">
      <w:pPr>
        <w:pStyle w:val="1"/>
        <w:rPr>
          <w:ins w:id="55" w:author="Сергей Волков" w:date="2020-01-19T13:53:00Z"/>
          <w:rPrChange w:id="56" w:author="Сергей Волков" w:date="2020-01-19T13:54:00Z">
            <w:rPr>
              <w:ins w:id="57" w:author="Сергей Волков" w:date="2020-01-19T13:53:00Z"/>
            </w:rPr>
          </w:rPrChange>
        </w:rPr>
      </w:pPr>
      <w:ins w:id="58" w:author="Сергей Волков" w:date="2020-01-19T13:54:00Z">
        <w:r>
          <w:lastRenderedPageBreak/>
          <w:t>Краткая информация для руководителей</w:t>
        </w:r>
      </w:ins>
    </w:p>
    <w:p w:rsidR="00FE455E" w:rsidRPr="00FE455E" w:rsidRDefault="00FE455E" w:rsidP="00FE455E">
      <w:pPr>
        <w:ind w:firstLine="709"/>
        <w:jc w:val="both"/>
        <w:rPr>
          <w:ins w:id="59" w:author="Сергей Волков" w:date="2020-01-19T13:56:00Z"/>
          <w:sz w:val="28"/>
          <w:szCs w:val="28"/>
          <w:rPrChange w:id="60" w:author="Сергей Волков" w:date="2020-01-19T13:56:00Z">
            <w:rPr>
              <w:ins w:id="61" w:author="Сергей Волков" w:date="2020-01-19T13:56:00Z"/>
            </w:rPr>
          </w:rPrChange>
        </w:rPr>
        <w:pPrChange w:id="62" w:author="Сергей Волков" w:date="2020-01-19T13:56:00Z">
          <w:pPr/>
        </w:pPrChange>
      </w:pPr>
      <w:ins w:id="63" w:author="Сергей Волков" w:date="2020-01-19T13:54:00Z">
        <w:r w:rsidRPr="00FE455E">
          <w:rPr>
            <w:sz w:val="28"/>
            <w:szCs w:val="28"/>
            <w:rPrChange w:id="64" w:author="Сергей Волков" w:date="2020-01-19T13:56:00Z">
              <w:rPr/>
            </w:rPrChange>
          </w:rPr>
          <w:t xml:space="preserve">Настоящий документ разработан для проекта «Цифровой город для реальных людей», который расположен по ссылке </w:t>
        </w:r>
        <w:proofErr w:type="gramStart"/>
        <w:r w:rsidRPr="00FE455E">
          <w:rPr>
            <w:sz w:val="28"/>
            <w:szCs w:val="28"/>
            <w:rPrChange w:id="65" w:author="Сергей Волков" w:date="2020-01-19T13:56:00Z">
              <w:rPr>
                <w:lang w:val="en-US"/>
              </w:rPr>
            </w:rPrChange>
          </w:rPr>
          <w:t>calc.city</w:t>
        </w:r>
      </w:ins>
      <w:proofErr w:type="gramEnd"/>
      <w:ins w:id="66" w:author="Сергей Волков" w:date="2020-01-19T13:55:00Z">
        <w:r w:rsidRPr="00FE455E">
          <w:rPr>
            <w:sz w:val="28"/>
            <w:szCs w:val="28"/>
            <w:rPrChange w:id="67" w:author="Сергей Волков" w:date="2020-01-19T13:56:00Z">
              <w:rPr/>
            </w:rPrChange>
          </w:rPr>
          <w:t xml:space="preserve">. Все исходная информация расположения на </w:t>
        </w:r>
        <w:proofErr w:type="spellStart"/>
        <w:r w:rsidRPr="00FE455E">
          <w:rPr>
            <w:sz w:val="28"/>
            <w:szCs w:val="28"/>
            <w:rPrChange w:id="68" w:author="Сергей Волков" w:date="2020-01-19T13:56:00Z">
              <w:rPr>
                <w:lang w:val="en-US"/>
              </w:rPr>
            </w:rPrChange>
          </w:rPr>
          <w:t>GitHub</w:t>
        </w:r>
        <w:proofErr w:type="spellEnd"/>
        <w:r w:rsidRPr="00FE455E">
          <w:rPr>
            <w:sz w:val="28"/>
            <w:szCs w:val="28"/>
            <w:rPrChange w:id="69" w:author="Сергей Волков" w:date="2020-01-19T13:56:00Z">
              <w:rPr>
                <w:lang w:val="en-US"/>
              </w:rPr>
            </w:rPrChange>
          </w:rPr>
          <w:t xml:space="preserve"> </w:t>
        </w:r>
      </w:ins>
      <w:ins w:id="70" w:author="Сергей Волков" w:date="2020-01-19T13:56:00Z">
        <w:r w:rsidRPr="00FE455E">
          <w:rPr>
            <w:sz w:val="28"/>
            <w:szCs w:val="28"/>
            <w:rPrChange w:id="71" w:author="Сергей Волков" w:date="2020-01-19T13:56:00Z">
              <w:rPr/>
            </w:rPrChange>
          </w:rPr>
          <w:t>в репозитории</w:t>
        </w:r>
        <w:r>
          <w:rPr>
            <w:sz w:val="28"/>
            <w:szCs w:val="28"/>
          </w:rPr>
          <w:t xml:space="preserve"> </w:t>
        </w:r>
        <w:r w:rsidRPr="00FE455E">
          <w:rPr>
            <w:sz w:val="28"/>
            <w:szCs w:val="28"/>
            <w:rPrChange w:id="72" w:author="Сергей Волков" w:date="2020-01-19T13:56:00Z">
              <w:rPr/>
            </w:rPrChange>
          </w:rPr>
          <w:fldChar w:fldCharType="begin"/>
        </w:r>
        <w:r w:rsidRPr="00FE455E">
          <w:rPr>
            <w:sz w:val="28"/>
            <w:szCs w:val="28"/>
            <w:rPrChange w:id="73" w:author="Сергей Волков" w:date="2020-01-19T13:56:00Z">
              <w:rPr/>
            </w:rPrChange>
          </w:rPr>
          <w:instrText xml:space="preserve"> HYPERLINK "https://github.com/vserge/DigitalCity" </w:instrText>
        </w:r>
        <w:r w:rsidRPr="00FE455E">
          <w:rPr>
            <w:sz w:val="28"/>
            <w:szCs w:val="28"/>
            <w:rPrChange w:id="74" w:author="Сергей Волков" w:date="2020-01-19T13:56:00Z">
              <w:rPr/>
            </w:rPrChange>
          </w:rPr>
          <w:fldChar w:fldCharType="separate"/>
        </w:r>
        <w:r w:rsidRPr="00FE455E">
          <w:rPr>
            <w:sz w:val="28"/>
            <w:szCs w:val="28"/>
            <w:rPrChange w:id="75" w:author="Сергей Волков" w:date="2020-01-19T13:56:00Z">
              <w:rPr>
                <w:color w:val="0000FF"/>
                <w:u w:val="single"/>
              </w:rPr>
            </w:rPrChange>
          </w:rPr>
          <w:t>https://github.com/vserge/DigitalCity</w:t>
        </w:r>
        <w:r w:rsidRPr="00FE455E">
          <w:rPr>
            <w:sz w:val="28"/>
            <w:szCs w:val="28"/>
            <w:rPrChange w:id="76" w:author="Сергей Волков" w:date="2020-01-19T13:56:00Z">
              <w:rPr/>
            </w:rPrChange>
          </w:rPr>
          <w:fldChar w:fldCharType="end"/>
        </w:r>
        <w:r w:rsidRPr="00FE455E">
          <w:rPr>
            <w:sz w:val="28"/>
            <w:szCs w:val="28"/>
            <w:rPrChange w:id="77" w:author="Сергей Волков" w:date="2020-01-19T13:56:00Z">
              <w:rPr/>
            </w:rPrChange>
          </w:rPr>
          <w:t>.</w:t>
        </w:r>
      </w:ins>
    </w:p>
    <w:p w:rsidR="00FE455E" w:rsidRPr="00FE455E" w:rsidRDefault="00FE455E" w:rsidP="00FE455E">
      <w:pPr>
        <w:ind w:firstLine="709"/>
        <w:jc w:val="both"/>
        <w:rPr>
          <w:ins w:id="78" w:author="Сергей Волков" w:date="2020-01-19T13:53:00Z"/>
          <w:sz w:val="28"/>
          <w:szCs w:val="28"/>
          <w:rPrChange w:id="79" w:author="Сергей Волков" w:date="2020-01-19T13:56:00Z">
            <w:rPr>
              <w:ins w:id="80" w:author="Сергей Волков" w:date="2020-01-19T13:53:00Z"/>
            </w:rPr>
          </w:rPrChange>
        </w:rPr>
        <w:pPrChange w:id="81" w:author="Сергей Волков" w:date="2020-01-19T13:56:00Z">
          <w:pPr/>
        </w:pPrChange>
      </w:pPr>
      <w:ins w:id="82" w:author="Сергей Волков" w:date="2020-01-19T13:56:00Z">
        <w:r w:rsidRPr="00FE455E">
          <w:rPr>
            <w:sz w:val="28"/>
            <w:szCs w:val="28"/>
            <w:rPrChange w:id="83" w:author="Сергей Волков" w:date="2020-01-19T13:56:00Z">
              <w:rPr/>
            </w:rPrChange>
          </w:rPr>
          <w:t>Ключе</w:t>
        </w:r>
        <w:r>
          <w:rPr>
            <w:sz w:val="28"/>
            <w:szCs w:val="28"/>
          </w:rPr>
          <w:t xml:space="preserve">вой задачей при создании </w:t>
        </w:r>
      </w:ins>
      <w:ins w:id="84" w:author="Сергей Волков" w:date="2020-01-19T13:57:00Z">
        <w:r>
          <w:rPr>
            <w:sz w:val="28"/>
            <w:szCs w:val="28"/>
          </w:rPr>
          <w:t xml:space="preserve">этого проекта является разработка универсального подхода к сбору и описанию сценариев применения технологии информационного моделирования для управления развитием города. При этом </w:t>
        </w:r>
      </w:ins>
      <w:ins w:id="85" w:author="Сергей Волков" w:date="2020-01-19T13:58:00Z">
        <w:r>
          <w:rPr>
            <w:sz w:val="28"/>
            <w:szCs w:val="28"/>
          </w:rPr>
          <w:t xml:space="preserve">этот инструмент может быть использован как городской администрацией и горожанами, так и другими заинтересованными сторонами для определения и описания подходов к </w:t>
        </w:r>
      </w:ins>
      <w:ins w:id="86" w:author="Сергей Волков" w:date="2020-01-19T13:59:00Z">
        <w:r>
          <w:rPr>
            <w:sz w:val="28"/>
            <w:szCs w:val="28"/>
          </w:rPr>
          <w:t>применения</w:t>
        </w:r>
      </w:ins>
      <w:bookmarkStart w:id="87" w:name="_GoBack"/>
      <w:bookmarkEnd w:id="87"/>
      <w:ins w:id="88" w:author="Сергей Волков" w:date="2020-01-19T13:58:00Z">
        <w:r>
          <w:rPr>
            <w:sz w:val="28"/>
            <w:szCs w:val="28"/>
          </w:rPr>
          <w:t xml:space="preserve"> технологии информационног</w:t>
        </w:r>
      </w:ins>
      <w:ins w:id="89" w:author="Сергей Волков" w:date="2020-01-19T13:59:00Z">
        <w:r>
          <w:rPr>
            <w:sz w:val="28"/>
            <w:szCs w:val="28"/>
          </w:rPr>
          <w:t xml:space="preserve">о моделирования для создания комфортной устойчивой </w:t>
        </w:r>
        <w:proofErr w:type="spellStart"/>
        <w:r>
          <w:rPr>
            <w:sz w:val="28"/>
            <w:szCs w:val="28"/>
          </w:rPr>
          <w:t>городоской</w:t>
        </w:r>
        <w:proofErr w:type="spellEnd"/>
        <w:r>
          <w:rPr>
            <w:sz w:val="28"/>
            <w:szCs w:val="28"/>
          </w:rPr>
          <w:t xml:space="preserve"> среды.</w:t>
        </w:r>
      </w:ins>
    </w:p>
    <w:p w:rsidR="00FE455E" w:rsidRDefault="00FE455E" w:rsidP="00FE455E">
      <w:pPr>
        <w:rPr>
          <w:ins w:id="90" w:author="Сергей Волков" w:date="2020-01-19T13:53:00Z"/>
        </w:rPr>
      </w:pPr>
    </w:p>
    <w:p w:rsidR="00FE455E" w:rsidRDefault="00FE455E" w:rsidP="00FE455E">
      <w:pPr>
        <w:rPr>
          <w:ins w:id="91" w:author="Сергей Волков" w:date="2020-01-19T13:53:00Z"/>
        </w:rPr>
      </w:pPr>
      <w:ins w:id="92" w:author="Сергей Волков" w:date="2020-01-19T13:53:00Z">
        <w:r>
          <w:br w:type="page"/>
        </w:r>
      </w:ins>
    </w:p>
    <w:p w:rsidR="00FE455E" w:rsidRDefault="00FE455E" w:rsidP="00FE455E">
      <w:pPr>
        <w:rPr>
          <w:ins w:id="93" w:author="Сергей Волков" w:date="2020-01-19T13:53:00Z"/>
        </w:rPr>
      </w:pPr>
    </w:p>
    <w:p w:rsidR="00FE455E" w:rsidRDefault="00FE455E" w:rsidP="00FE455E">
      <w:pPr>
        <w:rPr>
          <w:ins w:id="94" w:author="Сергей Волков" w:date="2020-01-19T13:53:00Z"/>
        </w:rPr>
      </w:pPr>
    </w:p>
    <w:p w:rsidR="00FE455E" w:rsidRPr="00FE455E" w:rsidRDefault="00FE455E" w:rsidP="00FE455E">
      <w:pPr>
        <w:rPr>
          <w:rPrChange w:id="95" w:author="Сергей Волков" w:date="2020-01-19T13:53:00Z">
            <w:rPr/>
          </w:rPrChange>
        </w:rPr>
        <w:pPrChange w:id="96" w:author="Сергей Волков" w:date="2020-01-19T13:53:00Z">
          <w:pPr>
            <w:pStyle w:val="1"/>
          </w:pPr>
        </w:pPrChange>
      </w:pPr>
    </w:p>
    <w:p w:rsidR="004C5622" w:rsidRPr="00067559" w:rsidRDefault="004C5622" w:rsidP="00067559">
      <w:pPr>
        <w:pStyle w:val="1"/>
      </w:pPr>
      <w:bookmarkStart w:id="97" w:name="_Toc23318209"/>
      <w:r w:rsidRPr="00067559">
        <w:t>Введение</w:t>
      </w:r>
      <w:bookmarkEnd w:id="97"/>
    </w:p>
    <w:p w:rsidR="004C5622" w:rsidRDefault="009B2F2E" w:rsidP="009B2F2E">
      <w:pPr>
        <w:ind w:firstLine="709"/>
        <w:jc w:val="both"/>
        <w:rPr>
          <w:sz w:val="28"/>
          <w:szCs w:val="28"/>
        </w:rPr>
      </w:pPr>
      <w:r>
        <w:rPr>
          <w:sz w:val="28"/>
          <w:szCs w:val="28"/>
        </w:rPr>
        <w:t xml:space="preserve">Технология информационного моделирования (далее ТИМ) </w:t>
      </w:r>
      <w:r w:rsidRPr="009B2F2E">
        <w:rPr>
          <w:sz w:val="28"/>
          <w:szCs w:val="28"/>
        </w:rPr>
        <w:t xml:space="preserve">в широком смысле является технологией управления жизненным циклом </w:t>
      </w:r>
      <w:r>
        <w:rPr>
          <w:sz w:val="28"/>
          <w:szCs w:val="28"/>
        </w:rPr>
        <w:t xml:space="preserve">антропогенного объекта вне зависимости от области его создания и применения. </w:t>
      </w:r>
      <w:r w:rsidRPr="009B2F2E">
        <w:rPr>
          <w:sz w:val="28"/>
          <w:szCs w:val="28"/>
        </w:rPr>
        <w:t xml:space="preserve"> </w:t>
      </w:r>
      <w:r>
        <w:rPr>
          <w:sz w:val="28"/>
          <w:szCs w:val="28"/>
        </w:rPr>
        <w:t xml:space="preserve">В настоящем руководстве рассматривается варианты применения и использования технологии информационного моделирования в </w:t>
      </w:r>
      <w:r w:rsidR="006654AB">
        <w:rPr>
          <w:sz w:val="28"/>
          <w:szCs w:val="28"/>
        </w:rPr>
        <w:t>строительном комплексе города Москвы</w:t>
      </w:r>
      <w:r>
        <w:rPr>
          <w:sz w:val="28"/>
          <w:szCs w:val="28"/>
        </w:rPr>
        <w:t xml:space="preserve">. Соответственно далее будем рассматривать применение ТИМ </w:t>
      </w:r>
      <w:r w:rsidR="006654AB">
        <w:rPr>
          <w:sz w:val="28"/>
          <w:szCs w:val="28"/>
        </w:rPr>
        <w:t xml:space="preserve">на жизненном цикле антропогенных объектов </w:t>
      </w:r>
      <w:r w:rsidRPr="009B2F2E">
        <w:rPr>
          <w:sz w:val="28"/>
          <w:szCs w:val="28"/>
        </w:rPr>
        <w:t>(далее — ЖЦ)</w:t>
      </w:r>
      <w:r w:rsidR="003F7F1B">
        <w:rPr>
          <w:sz w:val="28"/>
          <w:szCs w:val="28"/>
        </w:rPr>
        <w:t xml:space="preserve">, при этом рассматривается 12 этапный жизненный цикл в соответствии с </w:t>
      </w:r>
      <w:r w:rsidR="003F7F1B"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r w:rsidR="003F7F1B">
        <w:rPr>
          <w:sz w:val="28"/>
          <w:szCs w:val="28"/>
        </w:rPr>
        <w:t>».</w:t>
      </w:r>
      <w:r w:rsidRPr="009B2F2E">
        <w:rPr>
          <w:sz w:val="28"/>
          <w:szCs w:val="28"/>
        </w:rPr>
        <w:t xml:space="preserve"> </w:t>
      </w:r>
      <w:r w:rsidR="004C5622">
        <w:rPr>
          <w:sz w:val="28"/>
          <w:szCs w:val="28"/>
        </w:rPr>
        <w:t>Использование 12 этапного жизненного цикла позволяет однозначно выделить «контрольные» фазы, а также позволяет перейти на экономически-эффективное управление жизненным циклом объекта, однозначно выделяя этапы проекта, которые позволяет инвестору, как в лице коммерческого инвестора, так и государственному инвестору в лице города принимать взвешенные решения о продолжении инвестиций в тот или иной проект.</w:t>
      </w:r>
    </w:p>
    <w:p w:rsidR="00823DBA" w:rsidRDefault="004C5622" w:rsidP="009B2F2E">
      <w:pPr>
        <w:ind w:firstLine="709"/>
        <w:jc w:val="both"/>
        <w:rPr>
          <w:sz w:val="28"/>
          <w:szCs w:val="28"/>
        </w:rPr>
      </w:pPr>
      <w:r>
        <w:rPr>
          <w:sz w:val="28"/>
          <w:szCs w:val="28"/>
        </w:rPr>
        <w:t>В настоящем руководстве под у</w:t>
      </w:r>
      <w:r w:rsidR="009B2F2E" w:rsidRPr="009B2F2E">
        <w:rPr>
          <w:sz w:val="28"/>
          <w:szCs w:val="28"/>
        </w:rPr>
        <w:t>правление</w:t>
      </w:r>
      <w:r>
        <w:rPr>
          <w:sz w:val="28"/>
          <w:szCs w:val="28"/>
        </w:rPr>
        <w:t>м</w:t>
      </w:r>
      <w:r w:rsidR="009B2F2E" w:rsidRPr="009B2F2E">
        <w:rPr>
          <w:sz w:val="28"/>
          <w:szCs w:val="28"/>
        </w:rPr>
        <w:t xml:space="preserve"> подразумева</w:t>
      </w:r>
      <w:r>
        <w:rPr>
          <w:sz w:val="28"/>
          <w:szCs w:val="28"/>
        </w:rPr>
        <w:t>ются</w:t>
      </w:r>
      <w:r w:rsidR="009B2F2E" w:rsidRPr="009B2F2E">
        <w:rPr>
          <w:sz w:val="28"/>
          <w:szCs w:val="28"/>
        </w:rPr>
        <w:t xml:space="preserve"> все виды </w:t>
      </w:r>
      <w:r w:rsidR="00907A0B">
        <w:rPr>
          <w:sz w:val="28"/>
          <w:szCs w:val="28"/>
        </w:rPr>
        <w:t>взаимодействия</w:t>
      </w:r>
      <w:r w:rsidR="00507509">
        <w:rPr>
          <w:sz w:val="28"/>
          <w:szCs w:val="28"/>
        </w:rPr>
        <w:t xml:space="preserve"> с </w:t>
      </w:r>
      <w:r w:rsidRPr="009B2F2E">
        <w:rPr>
          <w:sz w:val="28"/>
          <w:szCs w:val="28"/>
        </w:rPr>
        <w:t>информаци</w:t>
      </w:r>
      <w:r w:rsidR="00507509">
        <w:rPr>
          <w:sz w:val="28"/>
          <w:szCs w:val="28"/>
        </w:rPr>
        <w:t>ей</w:t>
      </w:r>
      <w:r w:rsidR="004B3B54">
        <w:rPr>
          <w:sz w:val="28"/>
          <w:szCs w:val="28"/>
        </w:rPr>
        <w:fldChar w:fldCharType="begin"/>
      </w:r>
      <w:ins w:id="98" w:author="Сергей Волков" w:date="2020-01-19T13:28:00Z">
        <w:r w:rsidR="00560895">
          <w:rPr>
            <w:sz w:val="28"/>
            <w:szCs w:val="28"/>
          </w:rPr>
          <w:instrText xml:space="preserve"> ADDIN ZOTERO_ITEM CSL_CITATION {"citationID":"rZLb9zwk","properties":{"formattedCitation":"[2]","plainCitation":"[2]","noteIndex":0},"citationItems":[{"id":1188,"uris":["http://zotero.org/users/3668424/items/8QTNC9PK"],"uri":["http://zotero.org/users/3668424/items/8QTNC9PK"],"itemData":{"id":1188,"type":"article-journal","abstract":"Статья посвящена систематизации полученных авторами результатов, связанных с разра- боткой информационной системы поддержки принятия решений для повышения эффек- тивности оказания услуг на примере предприятий индустрии здоровья и красоты. В работе рассматриваются две основные составляющие реализации оперативного управления ока- занием услуг. Во-первых, формализация задачи планирования, учитывающей специфику предметной области индустрии здоровья и красоты, приводит к необходимости использо- вания семантически выразительных средств для описания технологических ограничений и предпочтений клиентов. Во-вторых, все более совершенствующиеся сетевые и многоядер- ные технологии позволяют решать задачи планирования на новом технологическом уров- не. Эти аспекты находят отражение в технологиях онтологических баз знаний и много- агентных систем, относящихся к области распределенного искусственного интеллекта.","container-title":"Вестник УГАТУ. Управление, ВТиИ","issue":"30","note":"00000","page":"103–114","title":"Информационная поддержка принятия решений при оперативном управлении оказанием услуг","URL":"http://cyberleninka.ru/article/n/informatsionnaya-podderzhka-prinyatiya-resheniy-pri-operativnom-upravlenii-okazaniem-uslug","volume":"1","author":[{"family":"Попов","given":"Д.В."},{"family":"Юсупова","given":"Н.И."}],"issued":{"date-parts":[["2009"]]}}}],"schema":"https://github.com/citation-style-language/schema/raw/master/csl-citation.json"} </w:instrText>
        </w:r>
      </w:ins>
      <w:del w:id="99" w:author="Сергей Волков" w:date="2020-01-19T13:28:00Z">
        <w:r w:rsidR="00823DBA" w:rsidDel="00560895">
          <w:rPr>
            <w:sz w:val="28"/>
            <w:szCs w:val="28"/>
          </w:rPr>
          <w:delInstrText xml:space="preserve"> ADDIN ZOTERO_ITEM CSL_CITATION {"citationID":"rZLb9zwk","properties":{"formattedCitation":"[1]","plainCitation":"[1]","noteIndex":0},"citationItems":[{"id":1188,"uris":["http://zotero.org/users/3668424/items/8QTNC9PK"],"uri":["http://zotero.org/users/3668424/items/8QTNC9PK"],"itemData":{"id":1188,"type":"article-journal","title":"Информационная поддержка принятия решений при оперативном управлении оказанием услуг","container-title":"Вестник УГАТУ. Управление, ВТиИ","page":"103–114","volume":"1","issue":"30","abstract":"Статья посвящена систематизации полученных авторами результатов, связанных с разра- боткой информационной системы поддержки принятия решений для повышения эффек- тивности оказания услуг на примере предприятий индустрии здоровья и красоты. В работе рассматриваются две основные составляющие реализации оперативного управления ока- занием услуг. Во-первых, формализация задачи планирования, учитывающей специфику предметной области индустрии здоровья и красоты, приводит к необходимости использо- вания семантически выразительных средств для описания технологических ограничений и предпочтений клиентов. Во-вторых, все более совершенствующиеся сетевые и многоядер- ные технологии позволяют решать задачи планирования на новом технологическом уров- не. Эти аспекты находят отражение в технологиях онтологических баз знаний и много- агентных систем, относящихся к области распределенного искусственного интеллекта.","URL":"http://cyberleninka.ru/article/n/informatsionnaya-podderzhka-prinyatiya-resheniy-pri-operativnom-upravlenii-okazaniem-uslug","note":"00000","author":[{"family":"Д.В.","given":"Попов"},{"family":"Н.И.","given":"Юсупова"}],"issued":{"date-parts":[["2009"]]}}}],"schema":"https://github.com/citation-style-language/schema/raw/master/csl-citation.json"} </w:delInstrText>
        </w:r>
      </w:del>
      <w:r w:rsidR="004B3B54">
        <w:rPr>
          <w:sz w:val="28"/>
          <w:szCs w:val="28"/>
        </w:rPr>
        <w:fldChar w:fldCharType="separate"/>
      </w:r>
      <w:ins w:id="100" w:author="Сергей Волков" w:date="2020-01-19T13:28:00Z">
        <w:r w:rsidR="00560895">
          <w:rPr>
            <w:noProof/>
            <w:sz w:val="28"/>
            <w:szCs w:val="28"/>
          </w:rPr>
          <w:t>[2]</w:t>
        </w:r>
      </w:ins>
      <w:del w:id="101" w:author="Сергей Волков" w:date="2020-01-19T13:28:00Z">
        <w:r w:rsidR="004B3B54" w:rsidRPr="00560895" w:rsidDel="00560895">
          <w:rPr>
            <w:noProof/>
            <w:sz w:val="28"/>
            <w:szCs w:val="28"/>
          </w:rPr>
          <w:delText>[1]</w:delText>
        </w:r>
      </w:del>
      <w:r w:rsidR="004B3B54">
        <w:rPr>
          <w:sz w:val="28"/>
          <w:szCs w:val="28"/>
        </w:rPr>
        <w:fldChar w:fldCharType="end"/>
      </w:r>
      <w:r w:rsidR="009B2F2E" w:rsidRPr="009B2F2E">
        <w:rPr>
          <w:sz w:val="28"/>
          <w:szCs w:val="28"/>
        </w:rPr>
        <w:t xml:space="preserve">: сбор, </w:t>
      </w:r>
      <w:r w:rsidR="00907A0B">
        <w:rPr>
          <w:sz w:val="28"/>
          <w:szCs w:val="28"/>
        </w:rPr>
        <w:t xml:space="preserve">обработка, структурирование, </w:t>
      </w:r>
      <w:r w:rsidR="009B2F2E" w:rsidRPr="009B2F2E">
        <w:rPr>
          <w:sz w:val="28"/>
          <w:szCs w:val="28"/>
        </w:rPr>
        <w:t>анализ, обмен</w:t>
      </w:r>
      <w:r w:rsidR="00907A0B">
        <w:rPr>
          <w:sz w:val="28"/>
          <w:szCs w:val="28"/>
        </w:rPr>
        <w:t>, информационное моделирование</w:t>
      </w:r>
      <w:r w:rsidR="009B2F2E" w:rsidRPr="009B2F2E">
        <w:rPr>
          <w:sz w:val="28"/>
          <w:szCs w:val="28"/>
        </w:rPr>
        <w:t xml:space="preserve"> и материальное воплощение. </w:t>
      </w:r>
      <w:r w:rsidR="00907A0B" w:rsidRPr="009B2F2E">
        <w:rPr>
          <w:sz w:val="28"/>
          <w:szCs w:val="28"/>
        </w:rPr>
        <w:t>Каждый</w:t>
      </w:r>
      <w:r w:rsidR="009B2F2E" w:rsidRPr="009B2F2E">
        <w:rPr>
          <w:sz w:val="28"/>
          <w:szCs w:val="28"/>
        </w:rPr>
        <w:t xml:space="preserve"> из этих видов </w:t>
      </w:r>
      <w:r w:rsidR="00907A0B">
        <w:rPr>
          <w:sz w:val="28"/>
          <w:szCs w:val="28"/>
        </w:rPr>
        <w:t>взаимодействия с информацией</w:t>
      </w:r>
      <w:r w:rsidR="009B2F2E" w:rsidRPr="009B2F2E">
        <w:rPr>
          <w:sz w:val="28"/>
          <w:szCs w:val="28"/>
        </w:rPr>
        <w:t xml:space="preserve"> может выполняться на любом этапе ЖЦ: </w:t>
      </w:r>
      <w:r w:rsidR="00907A0B">
        <w:rPr>
          <w:sz w:val="28"/>
          <w:szCs w:val="28"/>
        </w:rPr>
        <w:t>идея, концепция, планирование, требования</w:t>
      </w:r>
      <w:r w:rsidR="009B2F2E" w:rsidRPr="009B2F2E">
        <w:rPr>
          <w:sz w:val="28"/>
          <w:szCs w:val="28"/>
        </w:rPr>
        <w:t xml:space="preserve">, </w:t>
      </w:r>
      <w:r w:rsidR="00907A0B">
        <w:rPr>
          <w:sz w:val="28"/>
          <w:szCs w:val="28"/>
        </w:rPr>
        <w:t>проект</w:t>
      </w:r>
      <w:r w:rsidR="009B2F2E" w:rsidRPr="009B2F2E">
        <w:rPr>
          <w:sz w:val="28"/>
          <w:szCs w:val="28"/>
        </w:rPr>
        <w:t xml:space="preserve">, </w:t>
      </w:r>
      <w:r w:rsidR="00907A0B">
        <w:rPr>
          <w:sz w:val="28"/>
          <w:szCs w:val="28"/>
        </w:rPr>
        <w:t>проверка на соответствие требованиям</w:t>
      </w:r>
      <w:r w:rsidR="009B2F2E" w:rsidRPr="009B2F2E">
        <w:rPr>
          <w:sz w:val="28"/>
          <w:szCs w:val="28"/>
        </w:rPr>
        <w:t xml:space="preserve">, </w:t>
      </w:r>
      <w:r w:rsidR="00907A0B">
        <w:rPr>
          <w:sz w:val="28"/>
          <w:szCs w:val="28"/>
        </w:rPr>
        <w:t>реализация</w:t>
      </w:r>
      <w:r w:rsidR="009B2F2E" w:rsidRPr="009B2F2E">
        <w:rPr>
          <w:sz w:val="28"/>
          <w:szCs w:val="28"/>
        </w:rPr>
        <w:t xml:space="preserve">, </w:t>
      </w:r>
      <w:r w:rsidR="00907A0B">
        <w:rPr>
          <w:sz w:val="28"/>
          <w:szCs w:val="28"/>
        </w:rPr>
        <w:t>верификация и валидация,</w:t>
      </w:r>
      <w:r w:rsidR="009B2F2E" w:rsidRPr="009B2F2E">
        <w:rPr>
          <w:sz w:val="28"/>
          <w:szCs w:val="28"/>
        </w:rPr>
        <w:t xml:space="preserve"> эксплуатация, </w:t>
      </w:r>
      <w:r w:rsidR="00907A0B">
        <w:rPr>
          <w:sz w:val="28"/>
          <w:szCs w:val="28"/>
        </w:rPr>
        <w:t xml:space="preserve">накопление знаний, модернизация </w:t>
      </w:r>
      <w:r w:rsidR="009B2F2E" w:rsidRPr="009B2F2E">
        <w:rPr>
          <w:sz w:val="28"/>
          <w:szCs w:val="28"/>
        </w:rPr>
        <w:t xml:space="preserve">и </w:t>
      </w:r>
      <w:r w:rsidR="00907A0B">
        <w:rPr>
          <w:sz w:val="28"/>
          <w:szCs w:val="28"/>
        </w:rPr>
        <w:t>вывод их эксплуатации</w:t>
      </w:r>
      <w:r w:rsidR="009B2F2E" w:rsidRPr="009B2F2E">
        <w:rPr>
          <w:sz w:val="28"/>
          <w:szCs w:val="28"/>
        </w:rPr>
        <w:t xml:space="preserve">. </w:t>
      </w:r>
      <w:r w:rsidR="008C236E">
        <w:rPr>
          <w:sz w:val="28"/>
          <w:szCs w:val="28"/>
        </w:rPr>
        <w:t>Перечисленные выше методы взаимодействия с информацией</w:t>
      </w:r>
      <w:r w:rsidR="009B2F2E" w:rsidRPr="009B2F2E">
        <w:rPr>
          <w:sz w:val="28"/>
          <w:szCs w:val="28"/>
        </w:rPr>
        <w:t xml:space="preserve"> мо</w:t>
      </w:r>
      <w:r w:rsidR="008C236E">
        <w:rPr>
          <w:sz w:val="28"/>
          <w:szCs w:val="28"/>
        </w:rPr>
        <w:t>гут</w:t>
      </w:r>
      <w:r w:rsidR="009B2F2E" w:rsidRPr="009B2F2E">
        <w:rPr>
          <w:sz w:val="28"/>
          <w:szCs w:val="28"/>
        </w:rPr>
        <w:t xml:space="preserve"> </w:t>
      </w:r>
      <w:r w:rsidR="008C236E">
        <w:rPr>
          <w:sz w:val="28"/>
          <w:szCs w:val="28"/>
        </w:rPr>
        <w:t>применяться</w:t>
      </w:r>
      <w:r w:rsidR="009B2F2E" w:rsidRPr="009B2F2E">
        <w:rPr>
          <w:sz w:val="28"/>
          <w:szCs w:val="28"/>
        </w:rPr>
        <w:t xml:space="preserve"> </w:t>
      </w:r>
      <w:r w:rsidR="008C236E">
        <w:rPr>
          <w:sz w:val="28"/>
          <w:szCs w:val="28"/>
        </w:rPr>
        <w:t>для любой части инвестиционно-</w:t>
      </w:r>
      <w:r w:rsidR="009B2F2E" w:rsidRPr="009B2F2E">
        <w:rPr>
          <w:sz w:val="28"/>
          <w:szCs w:val="28"/>
        </w:rPr>
        <w:t xml:space="preserve">строительного </w:t>
      </w:r>
      <w:r w:rsidR="008C236E">
        <w:rPr>
          <w:sz w:val="28"/>
          <w:szCs w:val="28"/>
        </w:rPr>
        <w:t>проекта</w:t>
      </w:r>
      <w:r w:rsidR="00B50DD0">
        <w:rPr>
          <w:sz w:val="28"/>
          <w:szCs w:val="28"/>
        </w:rPr>
        <w:t>,</w:t>
      </w:r>
      <w:r w:rsidR="008C236E">
        <w:rPr>
          <w:sz w:val="28"/>
          <w:szCs w:val="28"/>
        </w:rPr>
        <w:t xml:space="preserve"> антропогенного объекта</w:t>
      </w:r>
      <w:r w:rsidR="00B50DD0">
        <w:rPr>
          <w:sz w:val="28"/>
          <w:szCs w:val="28"/>
        </w:rPr>
        <w:t xml:space="preserve"> и в общем смысле к элементам строительной системы</w:t>
      </w:r>
      <w:r w:rsidR="009B2F2E" w:rsidRPr="009B2F2E">
        <w:rPr>
          <w:sz w:val="28"/>
          <w:szCs w:val="28"/>
        </w:rPr>
        <w:t>.</w:t>
      </w:r>
    </w:p>
    <w:p w:rsidR="00942159" w:rsidRDefault="00823DBA" w:rsidP="009B2F2E">
      <w:pPr>
        <w:ind w:firstLine="709"/>
        <w:jc w:val="both"/>
        <w:rPr>
          <w:sz w:val="28"/>
          <w:szCs w:val="28"/>
        </w:rPr>
      </w:pPr>
      <w:r>
        <w:rPr>
          <w:sz w:val="28"/>
          <w:szCs w:val="28"/>
        </w:rPr>
        <w:t>Различные варианты сочетания методов взаимодействия с информацией</w:t>
      </w:r>
      <w:r w:rsidR="009B2F2E" w:rsidRPr="009B2F2E">
        <w:rPr>
          <w:sz w:val="28"/>
          <w:szCs w:val="28"/>
        </w:rPr>
        <w:t xml:space="preserve">, этапом ЖЦ и </w:t>
      </w:r>
      <w:r>
        <w:rPr>
          <w:sz w:val="28"/>
          <w:szCs w:val="28"/>
        </w:rPr>
        <w:t>элементом строительной системы</w:t>
      </w:r>
      <w:r w:rsidR="009B2F2E" w:rsidRPr="009B2F2E">
        <w:rPr>
          <w:sz w:val="28"/>
          <w:szCs w:val="28"/>
        </w:rPr>
        <w:t xml:space="preserve"> в </w:t>
      </w:r>
      <w:r w:rsidRPr="009B2F2E">
        <w:rPr>
          <w:sz w:val="28"/>
          <w:szCs w:val="28"/>
        </w:rPr>
        <w:t>международной</w:t>
      </w:r>
      <w:r w:rsidR="009B2F2E" w:rsidRPr="009B2F2E">
        <w:rPr>
          <w:sz w:val="28"/>
          <w:szCs w:val="28"/>
        </w:rPr>
        <w:t xml:space="preserve"> практике называется </w:t>
      </w:r>
      <w:r w:rsidR="009B2F2E" w:rsidRPr="009B2F2E">
        <w:rPr>
          <w:sz w:val="28"/>
          <w:szCs w:val="28"/>
          <w:lang w:val="en-US"/>
        </w:rPr>
        <w:t>BIM</w:t>
      </w:r>
      <w:r w:rsidR="009B2F2E" w:rsidRPr="009B2F2E">
        <w:rPr>
          <w:sz w:val="28"/>
          <w:szCs w:val="28"/>
        </w:rPr>
        <w:t xml:space="preserve">-сценарием (англ. </w:t>
      </w:r>
      <w:r w:rsidR="009B2F2E" w:rsidRPr="009B2F2E">
        <w:rPr>
          <w:sz w:val="28"/>
          <w:szCs w:val="28"/>
          <w:lang w:val="en-US"/>
        </w:rPr>
        <w:t>BIM</w:t>
      </w:r>
      <w:r w:rsidR="009B2F2E" w:rsidRPr="00EB3812">
        <w:rPr>
          <w:sz w:val="28"/>
          <w:szCs w:val="28"/>
          <w:lang w:val="en-US"/>
          <w:rPrChange w:id="102" w:author="Сергей Волков" w:date="2020-01-19T13:51:00Z">
            <w:rPr>
              <w:sz w:val="28"/>
              <w:szCs w:val="28"/>
            </w:rPr>
          </w:rPrChange>
        </w:rPr>
        <w:t xml:space="preserve"> </w:t>
      </w:r>
      <w:r w:rsidR="009B2F2E" w:rsidRPr="009B2F2E">
        <w:rPr>
          <w:sz w:val="28"/>
          <w:szCs w:val="28"/>
          <w:lang w:val="en-US"/>
        </w:rPr>
        <w:t>Use</w:t>
      </w:r>
      <w:r w:rsidR="009B2F2E" w:rsidRPr="00EB3812">
        <w:rPr>
          <w:sz w:val="28"/>
          <w:szCs w:val="28"/>
          <w:lang w:val="en-US"/>
          <w:rPrChange w:id="103" w:author="Сергей Волков" w:date="2020-01-19T13:51:00Z">
            <w:rPr>
              <w:sz w:val="28"/>
              <w:szCs w:val="28"/>
            </w:rPr>
          </w:rPrChange>
        </w:rPr>
        <w:t>)</w:t>
      </w:r>
      <w:r>
        <w:rPr>
          <w:sz w:val="28"/>
          <w:szCs w:val="28"/>
        </w:rPr>
        <w:fldChar w:fldCharType="begin"/>
      </w:r>
      <w:ins w:id="104" w:author="Сергей Волков" w:date="2020-01-19T13:28:00Z">
        <w:r w:rsidR="00560895" w:rsidRPr="00EB3812">
          <w:rPr>
            <w:sz w:val="28"/>
            <w:szCs w:val="28"/>
            <w:lang w:val="en-US"/>
            <w:rPrChange w:id="105" w:author="Сергей Волков" w:date="2020-01-19T13:51:00Z">
              <w:rPr>
                <w:sz w:val="28"/>
                <w:szCs w:val="28"/>
              </w:rPr>
            </w:rPrChange>
          </w:rPr>
          <w:instrText xml:space="preserve"> ADDIN ZOTERO_ITEM CSL_CITATION {"citationID":"TkKM5tqz","properties":{"formattedCitation":"[4\\uc0\\u8211{}6]","plainCitation":"[4–6]","noteIndex":0},"citationItems":[{"id":7213,"uris":["http://zotero.org/users/3668424/items/SHUJX2LV"],"uri":["http://zotero.org/users/3668424/items/SHUJX2LV"],"itemData":{"id":7213,"type":"post-weblog","language":"en-US","note":"00000","title":"BIM USES – BIMAXON","URL":"http://www.bimaxon.com/what-is-bim/bim-uses/","accessed":{"date-parts":[["2019",4,20]]}}},{"id":9906,"uris":["http://zotero.org/users/3668424/items/ZIXUTHXR"],"uri":["http://zotero.org/users/3668424/items/ZIXUTHXR"],"itemData":{"id":9906,"type":"report","note":"00000","publisher":"Harvard","title":"BIM USES GUIDE","URL":"https://home.planningoffice.harvard.edu/files/hppm/files/harvardbep_bim_uses.pdf","accessed":{"date-parts":[["2019",4,20]]}}},{"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106" w:author="Сергей Волков" w:date="2020-01-19T13:28:00Z">
        <w:r w:rsidR="006C5866" w:rsidRPr="00EB3812" w:rsidDel="00560895">
          <w:rPr>
            <w:sz w:val="28"/>
            <w:szCs w:val="28"/>
            <w:lang w:val="en-US"/>
            <w:rPrChange w:id="107" w:author="Сергей Волков" w:date="2020-01-19T13:51:00Z">
              <w:rPr>
                <w:sz w:val="28"/>
                <w:szCs w:val="28"/>
              </w:rPr>
            </w:rPrChange>
          </w:rPr>
          <w:delInstrText xml:space="preserve"> ADDIN ZOTERO_ITEM CSL_CITATION {"citationID":"TkKM5tqz","properties":{"formattedCitation":"[4\\uc0\\u8211{}6]","plainCitation":"[4–6]","noteIndex":0},"citationItems":[{"id":7213,"uris":["http://zotero.org/users/3668424/items/SHUJX2LV"],"uri":["http://zotero.org/users/3668424/items/SHUJX2LV"],"itemData":{"id":7213,"type":"post-weblog","title":"BIM USES – BIMAXON","URL":"http://www.bimaxon.com/what-is-bim/bim-uses/","note":"00000","language":"en-US","accessed":{"date-parts":[["2019",4,20]]}}},{"id":9906,"uris":["http://zotero.org/users/3668424/items/ZIXUTHXR"],"uri":["http://zotero.org/users/3668424/items/ZIXUTHXR"],"itemData":{"id":9906,"type":"report","title":"BIM USES GUIDE","publisher":"Harvard","URL":"https://home.planningoffice.harvard.edu/files/hppm/files/harvardbep_bim_uses.pdf","note":"00000","accessed":{"date-parts":[["2019",4,20]]}}},{"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rPr>
          <w:sz w:val="28"/>
          <w:szCs w:val="28"/>
        </w:rPr>
        <w:fldChar w:fldCharType="separate"/>
      </w:r>
      <w:r w:rsidR="006C5866" w:rsidRPr="00EB3812">
        <w:rPr>
          <w:sz w:val="28"/>
          <w:lang w:val="en-US"/>
          <w:rPrChange w:id="108" w:author="Сергей Волков" w:date="2020-01-19T13:51:00Z">
            <w:rPr>
              <w:sz w:val="28"/>
            </w:rPr>
          </w:rPrChange>
        </w:rPr>
        <w:t>[4–6]</w:t>
      </w:r>
      <w:r>
        <w:rPr>
          <w:sz w:val="28"/>
          <w:szCs w:val="28"/>
        </w:rPr>
        <w:fldChar w:fldCharType="end"/>
      </w:r>
      <w:r w:rsidR="009B2F2E" w:rsidRPr="00EB3812">
        <w:rPr>
          <w:sz w:val="28"/>
          <w:szCs w:val="28"/>
          <w:lang w:val="en-US"/>
          <w:rPrChange w:id="109" w:author="Сергей Волков" w:date="2020-01-19T13:51:00Z">
            <w:rPr>
              <w:sz w:val="28"/>
              <w:szCs w:val="28"/>
            </w:rPr>
          </w:rPrChange>
        </w:rPr>
        <w:t xml:space="preserve">. </w:t>
      </w:r>
      <w:r>
        <w:rPr>
          <w:sz w:val="28"/>
          <w:szCs w:val="28"/>
        </w:rPr>
        <w:t>В</w:t>
      </w:r>
      <w:r w:rsidRPr="00EB3812">
        <w:rPr>
          <w:sz w:val="28"/>
          <w:szCs w:val="28"/>
          <w:lang w:val="en-US"/>
          <w:rPrChange w:id="110" w:author="Сергей Волков" w:date="2020-01-19T13:51:00Z">
            <w:rPr>
              <w:sz w:val="28"/>
              <w:szCs w:val="28"/>
            </w:rPr>
          </w:rPrChange>
        </w:rPr>
        <w:t xml:space="preserve"> </w:t>
      </w:r>
      <w:r>
        <w:rPr>
          <w:sz w:val="28"/>
          <w:szCs w:val="28"/>
        </w:rPr>
        <w:t>контексте</w:t>
      </w:r>
      <w:r w:rsidRPr="00EB3812">
        <w:rPr>
          <w:sz w:val="28"/>
          <w:szCs w:val="28"/>
          <w:lang w:val="en-US"/>
          <w:rPrChange w:id="111" w:author="Сергей Волков" w:date="2020-01-19T13:51:00Z">
            <w:rPr>
              <w:sz w:val="28"/>
              <w:szCs w:val="28"/>
            </w:rPr>
          </w:rPrChange>
        </w:rPr>
        <w:t xml:space="preserve"> </w:t>
      </w:r>
      <w:r>
        <w:rPr>
          <w:sz w:val="28"/>
          <w:szCs w:val="28"/>
        </w:rPr>
        <w:t>настоящего</w:t>
      </w:r>
      <w:r w:rsidRPr="00EB3812">
        <w:rPr>
          <w:sz w:val="28"/>
          <w:szCs w:val="28"/>
          <w:lang w:val="en-US"/>
          <w:rPrChange w:id="112" w:author="Сергей Волков" w:date="2020-01-19T13:51:00Z">
            <w:rPr>
              <w:sz w:val="28"/>
              <w:szCs w:val="28"/>
            </w:rPr>
          </w:rPrChange>
        </w:rPr>
        <w:t xml:space="preserve"> </w:t>
      </w:r>
      <w:r>
        <w:rPr>
          <w:sz w:val="28"/>
          <w:szCs w:val="28"/>
        </w:rPr>
        <w:t>руководства</w:t>
      </w:r>
      <w:r w:rsidRPr="00EB3812">
        <w:rPr>
          <w:sz w:val="28"/>
          <w:szCs w:val="28"/>
          <w:lang w:val="en-US"/>
          <w:rPrChange w:id="113" w:author="Сергей Волков" w:date="2020-01-19T13:51:00Z">
            <w:rPr>
              <w:sz w:val="28"/>
              <w:szCs w:val="28"/>
            </w:rPr>
          </w:rPrChange>
        </w:rPr>
        <w:t xml:space="preserve"> </w:t>
      </w:r>
      <w:r>
        <w:rPr>
          <w:sz w:val="28"/>
          <w:szCs w:val="28"/>
        </w:rPr>
        <w:t>будем</w:t>
      </w:r>
      <w:r w:rsidRPr="00EB3812">
        <w:rPr>
          <w:sz w:val="28"/>
          <w:szCs w:val="28"/>
          <w:lang w:val="en-US"/>
          <w:rPrChange w:id="114" w:author="Сергей Волков" w:date="2020-01-19T13:51:00Z">
            <w:rPr>
              <w:sz w:val="28"/>
              <w:szCs w:val="28"/>
            </w:rPr>
          </w:rPrChange>
        </w:rPr>
        <w:t xml:space="preserve"> </w:t>
      </w:r>
      <w:r w:rsidR="00D07777">
        <w:rPr>
          <w:sz w:val="28"/>
          <w:szCs w:val="28"/>
        </w:rPr>
        <w:t>использовать</w:t>
      </w:r>
      <w:r w:rsidR="00D07777" w:rsidRPr="00EB3812">
        <w:rPr>
          <w:sz w:val="28"/>
          <w:szCs w:val="28"/>
          <w:lang w:val="en-US"/>
          <w:rPrChange w:id="115" w:author="Сергей Волков" w:date="2020-01-19T13:51:00Z">
            <w:rPr>
              <w:sz w:val="28"/>
              <w:szCs w:val="28"/>
            </w:rPr>
          </w:rPrChange>
        </w:rPr>
        <w:t xml:space="preserve"> </w:t>
      </w:r>
      <w:r w:rsidR="00D07777">
        <w:rPr>
          <w:sz w:val="28"/>
          <w:szCs w:val="28"/>
        </w:rPr>
        <w:t>более</w:t>
      </w:r>
      <w:r w:rsidR="00D07777" w:rsidRPr="00EB3812">
        <w:rPr>
          <w:sz w:val="28"/>
          <w:szCs w:val="28"/>
          <w:lang w:val="en-US"/>
          <w:rPrChange w:id="116" w:author="Сергей Волков" w:date="2020-01-19T13:51:00Z">
            <w:rPr>
              <w:sz w:val="28"/>
              <w:szCs w:val="28"/>
            </w:rPr>
          </w:rPrChange>
        </w:rPr>
        <w:t xml:space="preserve"> </w:t>
      </w:r>
      <w:r w:rsidR="00D07777">
        <w:rPr>
          <w:sz w:val="28"/>
          <w:szCs w:val="28"/>
        </w:rPr>
        <w:t>общий</w:t>
      </w:r>
      <w:r w:rsidR="00D07777" w:rsidRPr="00EB3812">
        <w:rPr>
          <w:sz w:val="28"/>
          <w:szCs w:val="28"/>
          <w:lang w:val="en-US"/>
          <w:rPrChange w:id="117" w:author="Сергей Волков" w:date="2020-01-19T13:51:00Z">
            <w:rPr>
              <w:sz w:val="28"/>
              <w:szCs w:val="28"/>
            </w:rPr>
          </w:rPrChange>
        </w:rPr>
        <w:t xml:space="preserve"> </w:t>
      </w:r>
      <w:r w:rsidR="00D07777">
        <w:rPr>
          <w:sz w:val="28"/>
          <w:szCs w:val="28"/>
        </w:rPr>
        <w:t>термин</w:t>
      </w:r>
      <w:r w:rsidR="00D07777" w:rsidRPr="00EB3812">
        <w:rPr>
          <w:sz w:val="28"/>
          <w:szCs w:val="28"/>
          <w:lang w:val="en-US"/>
          <w:rPrChange w:id="118" w:author="Сергей Волков" w:date="2020-01-19T13:51:00Z">
            <w:rPr>
              <w:sz w:val="28"/>
              <w:szCs w:val="28"/>
            </w:rPr>
          </w:rPrChange>
        </w:rPr>
        <w:t xml:space="preserve"> </w:t>
      </w:r>
      <w:r w:rsidR="00D07777">
        <w:rPr>
          <w:sz w:val="28"/>
          <w:szCs w:val="28"/>
        </w:rPr>
        <w:t>сценарии</w:t>
      </w:r>
      <w:r w:rsidR="00D07777" w:rsidRPr="00EB3812">
        <w:rPr>
          <w:sz w:val="28"/>
          <w:szCs w:val="28"/>
          <w:lang w:val="en-US"/>
          <w:rPrChange w:id="119" w:author="Сергей Волков" w:date="2020-01-19T13:51:00Z">
            <w:rPr>
              <w:sz w:val="28"/>
              <w:szCs w:val="28"/>
            </w:rPr>
          </w:rPrChange>
        </w:rPr>
        <w:t xml:space="preserve"> </w:t>
      </w:r>
      <w:r w:rsidR="00D07777">
        <w:rPr>
          <w:sz w:val="28"/>
          <w:szCs w:val="28"/>
        </w:rPr>
        <w:t>использования</w:t>
      </w:r>
      <w:r w:rsidR="00D07777" w:rsidRPr="00EB3812">
        <w:rPr>
          <w:sz w:val="28"/>
          <w:szCs w:val="28"/>
          <w:lang w:val="en-US"/>
          <w:rPrChange w:id="120" w:author="Сергей Волков" w:date="2020-01-19T13:51:00Z">
            <w:rPr>
              <w:sz w:val="28"/>
              <w:szCs w:val="28"/>
            </w:rPr>
          </w:rPrChange>
        </w:rPr>
        <w:t xml:space="preserve"> </w:t>
      </w:r>
      <w:r w:rsidR="00D07777">
        <w:rPr>
          <w:sz w:val="28"/>
          <w:szCs w:val="28"/>
        </w:rPr>
        <w:t>технологии</w:t>
      </w:r>
      <w:r w:rsidR="00D07777" w:rsidRPr="00EB3812">
        <w:rPr>
          <w:sz w:val="28"/>
          <w:szCs w:val="28"/>
          <w:lang w:val="en-US"/>
          <w:rPrChange w:id="121" w:author="Сергей Волков" w:date="2020-01-19T13:51:00Z">
            <w:rPr>
              <w:sz w:val="28"/>
              <w:szCs w:val="28"/>
            </w:rPr>
          </w:rPrChange>
        </w:rPr>
        <w:t xml:space="preserve"> </w:t>
      </w:r>
      <w:r w:rsidR="00D07777">
        <w:rPr>
          <w:sz w:val="28"/>
          <w:szCs w:val="28"/>
        </w:rPr>
        <w:t>информационного</w:t>
      </w:r>
      <w:r w:rsidR="00D07777" w:rsidRPr="00EB3812">
        <w:rPr>
          <w:sz w:val="28"/>
          <w:szCs w:val="28"/>
          <w:lang w:val="en-US"/>
          <w:rPrChange w:id="122" w:author="Сергей Волков" w:date="2020-01-19T13:51:00Z">
            <w:rPr>
              <w:sz w:val="28"/>
              <w:szCs w:val="28"/>
            </w:rPr>
          </w:rPrChange>
        </w:rPr>
        <w:t xml:space="preserve"> </w:t>
      </w:r>
      <w:r w:rsidR="00D07777">
        <w:rPr>
          <w:sz w:val="28"/>
          <w:szCs w:val="28"/>
        </w:rPr>
        <w:t>моделирования</w:t>
      </w:r>
      <w:r w:rsidR="00D07777" w:rsidRPr="00EB3812">
        <w:rPr>
          <w:sz w:val="28"/>
          <w:szCs w:val="28"/>
          <w:lang w:val="en-US"/>
          <w:rPrChange w:id="123" w:author="Сергей Волков" w:date="2020-01-19T13:51:00Z">
            <w:rPr>
              <w:sz w:val="28"/>
              <w:szCs w:val="28"/>
            </w:rPr>
          </w:rPrChange>
        </w:rPr>
        <w:t xml:space="preserve"> (</w:t>
      </w:r>
      <w:r w:rsidR="00D07777">
        <w:rPr>
          <w:sz w:val="28"/>
          <w:szCs w:val="28"/>
        </w:rPr>
        <w:t>далее</w:t>
      </w:r>
      <w:r w:rsidR="00D07777" w:rsidRPr="00EB3812">
        <w:rPr>
          <w:sz w:val="28"/>
          <w:szCs w:val="28"/>
          <w:lang w:val="en-US"/>
          <w:rPrChange w:id="124" w:author="Сергей Волков" w:date="2020-01-19T13:51:00Z">
            <w:rPr>
              <w:sz w:val="28"/>
              <w:szCs w:val="28"/>
            </w:rPr>
          </w:rPrChange>
        </w:rPr>
        <w:t xml:space="preserve"> </w:t>
      </w:r>
      <w:r w:rsidR="00D07777">
        <w:rPr>
          <w:sz w:val="28"/>
          <w:szCs w:val="28"/>
        </w:rPr>
        <w:t>ТИМ</w:t>
      </w:r>
      <w:r w:rsidR="00D07777" w:rsidRPr="00EB3812">
        <w:rPr>
          <w:sz w:val="28"/>
          <w:szCs w:val="28"/>
          <w:lang w:val="en-US"/>
          <w:rPrChange w:id="125" w:author="Сергей Волков" w:date="2020-01-19T13:51:00Z">
            <w:rPr>
              <w:sz w:val="28"/>
              <w:szCs w:val="28"/>
            </w:rPr>
          </w:rPrChange>
        </w:rPr>
        <w:t>-</w:t>
      </w:r>
      <w:r w:rsidR="00D07777">
        <w:rPr>
          <w:sz w:val="28"/>
          <w:szCs w:val="28"/>
        </w:rPr>
        <w:t>сценарии</w:t>
      </w:r>
      <w:r w:rsidR="00D07777" w:rsidRPr="00EB3812">
        <w:rPr>
          <w:sz w:val="28"/>
          <w:szCs w:val="28"/>
          <w:lang w:val="en-US"/>
          <w:rPrChange w:id="126" w:author="Сергей Волков" w:date="2020-01-19T13:51:00Z">
            <w:rPr>
              <w:sz w:val="28"/>
              <w:szCs w:val="28"/>
            </w:rPr>
          </w:rPrChange>
        </w:rPr>
        <w:t>):</w:t>
      </w:r>
      <w:r w:rsidR="009B2F2E" w:rsidRPr="00EB3812">
        <w:rPr>
          <w:sz w:val="28"/>
          <w:szCs w:val="28"/>
          <w:lang w:val="en-US"/>
          <w:rPrChange w:id="127" w:author="Сергей Волков" w:date="2020-01-19T13:51:00Z">
            <w:rPr>
              <w:sz w:val="28"/>
              <w:szCs w:val="28"/>
            </w:rPr>
          </w:rPrChange>
        </w:rPr>
        <w:t xml:space="preserve"> </w:t>
      </w:r>
      <w:r w:rsidR="009B2F2E" w:rsidRPr="009B2F2E">
        <w:rPr>
          <w:sz w:val="28"/>
          <w:szCs w:val="28"/>
        </w:rPr>
        <w:t>процессы</w:t>
      </w:r>
      <w:r w:rsidR="009B2F2E" w:rsidRPr="00EB3812">
        <w:rPr>
          <w:sz w:val="28"/>
          <w:szCs w:val="28"/>
          <w:lang w:val="en-US"/>
          <w:rPrChange w:id="128" w:author="Сергей Волков" w:date="2020-01-19T13:51:00Z">
            <w:rPr>
              <w:sz w:val="28"/>
              <w:szCs w:val="28"/>
            </w:rPr>
          </w:rPrChange>
        </w:rPr>
        <w:t xml:space="preserve"> </w:t>
      </w:r>
      <w:r w:rsidR="009B2F2E" w:rsidRPr="009B2F2E">
        <w:rPr>
          <w:sz w:val="28"/>
          <w:szCs w:val="28"/>
        </w:rPr>
        <w:t>применения</w:t>
      </w:r>
      <w:r w:rsidR="009B2F2E" w:rsidRPr="00EB3812">
        <w:rPr>
          <w:sz w:val="28"/>
          <w:szCs w:val="28"/>
          <w:lang w:val="en-US"/>
          <w:rPrChange w:id="129" w:author="Сергей Волков" w:date="2020-01-19T13:51:00Z">
            <w:rPr>
              <w:sz w:val="28"/>
              <w:szCs w:val="28"/>
            </w:rPr>
          </w:rPrChange>
        </w:rPr>
        <w:t xml:space="preserve"> </w:t>
      </w:r>
      <w:r w:rsidR="009B2F2E" w:rsidRPr="009B2F2E">
        <w:rPr>
          <w:sz w:val="28"/>
          <w:szCs w:val="28"/>
        </w:rPr>
        <w:t>информационного</w:t>
      </w:r>
      <w:r w:rsidR="009B2F2E" w:rsidRPr="00EB3812">
        <w:rPr>
          <w:sz w:val="28"/>
          <w:szCs w:val="28"/>
          <w:lang w:val="en-US"/>
          <w:rPrChange w:id="130" w:author="Сергей Волков" w:date="2020-01-19T13:51:00Z">
            <w:rPr>
              <w:sz w:val="28"/>
              <w:szCs w:val="28"/>
            </w:rPr>
          </w:rPrChange>
        </w:rPr>
        <w:t xml:space="preserve"> </w:t>
      </w:r>
      <w:r w:rsidR="009B2F2E" w:rsidRPr="009B2F2E">
        <w:rPr>
          <w:sz w:val="28"/>
          <w:szCs w:val="28"/>
        </w:rPr>
        <w:t>моделирования</w:t>
      </w:r>
      <w:r w:rsidR="00D26002" w:rsidRPr="00EB3812">
        <w:rPr>
          <w:sz w:val="28"/>
          <w:szCs w:val="28"/>
          <w:lang w:val="en-US"/>
          <w:rPrChange w:id="131" w:author="Сергей Волков" w:date="2020-01-19T13:51:00Z">
            <w:rPr>
              <w:sz w:val="28"/>
              <w:szCs w:val="28"/>
            </w:rPr>
          </w:rPrChange>
        </w:rPr>
        <w:t xml:space="preserve"> </w:t>
      </w:r>
      <w:r w:rsidR="00D26002">
        <w:rPr>
          <w:sz w:val="28"/>
          <w:szCs w:val="28"/>
        </w:rPr>
        <w:t>различными</w:t>
      </w:r>
      <w:r w:rsidR="00D26002" w:rsidRPr="00EB3812">
        <w:rPr>
          <w:sz w:val="28"/>
          <w:szCs w:val="28"/>
          <w:lang w:val="en-US"/>
          <w:rPrChange w:id="132" w:author="Сергей Волков" w:date="2020-01-19T13:51:00Z">
            <w:rPr>
              <w:sz w:val="28"/>
              <w:szCs w:val="28"/>
            </w:rPr>
          </w:rPrChange>
        </w:rPr>
        <w:t xml:space="preserve"> </w:t>
      </w:r>
      <w:r w:rsidR="00D26002">
        <w:rPr>
          <w:sz w:val="28"/>
          <w:szCs w:val="28"/>
        </w:rPr>
        <w:t>субъектами</w:t>
      </w:r>
      <w:r w:rsidR="009B2F2E" w:rsidRPr="00EB3812">
        <w:rPr>
          <w:sz w:val="28"/>
          <w:szCs w:val="28"/>
          <w:lang w:val="en-US"/>
          <w:rPrChange w:id="133" w:author="Сергей Волков" w:date="2020-01-19T13:51:00Z">
            <w:rPr>
              <w:sz w:val="28"/>
              <w:szCs w:val="28"/>
            </w:rPr>
          </w:rPrChange>
        </w:rPr>
        <w:t xml:space="preserve"> </w:t>
      </w:r>
      <w:r w:rsidR="009B2F2E" w:rsidRPr="009B2F2E">
        <w:rPr>
          <w:sz w:val="28"/>
          <w:szCs w:val="28"/>
        </w:rPr>
        <w:t>для</w:t>
      </w:r>
      <w:r w:rsidR="009B2F2E" w:rsidRPr="00EB3812">
        <w:rPr>
          <w:sz w:val="28"/>
          <w:szCs w:val="28"/>
          <w:lang w:val="en-US"/>
          <w:rPrChange w:id="134" w:author="Сергей Волков" w:date="2020-01-19T13:51:00Z">
            <w:rPr>
              <w:sz w:val="28"/>
              <w:szCs w:val="28"/>
            </w:rPr>
          </w:rPrChange>
        </w:rPr>
        <w:t xml:space="preserve"> </w:t>
      </w:r>
      <w:r w:rsidR="009B2F2E" w:rsidRPr="009B2F2E">
        <w:rPr>
          <w:sz w:val="28"/>
          <w:szCs w:val="28"/>
        </w:rPr>
        <w:t>конкретных</w:t>
      </w:r>
      <w:r w:rsidR="009B2F2E" w:rsidRPr="00EB3812">
        <w:rPr>
          <w:sz w:val="28"/>
          <w:szCs w:val="28"/>
          <w:lang w:val="en-US"/>
          <w:rPrChange w:id="135" w:author="Сергей Волков" w:date="2020-01-19T13:51:00Z">
            <w:rPr>
              <w:sz w:val="28"/>
              <w:szCs w:val="28"/>
            </w:rPr>
          </w:rPrChange>
        </w:rPr>
        <w:t xml:space="preserve"> </w:t>
      </w:r>
      <w:r w:rsidR="00D07777" w:rsidRPr="009B2F2E">
        <w:rPr>
          <w:sz w:val="28"/>
          <w:szCs w:val="28"/>
        </w:rPr>
        <w:t>целей</w:t>
      </w:r>
      <w:r w:rsidR="00D26002" w:rsidRPr="00EB3812">
        <w:rPr>
          <w:sz w:val="28"/>
          <w:szCs w:val="28"/>
          <w:lang w:val="en-US"/>
          <w:rPrChange w:id="136" w:author="Сергей Волков" w:date="2020-01-19T13:51:00Z">
            <w:rPr>
              <w:sz w:val="28"/>
              <w:szCs w:val="28"/>
            </w:rPr>
          </w:rPrChange>
        </w:rPr>
        <w:t xml:space="preserve"> </w:t>
      </w:r>
      <w:r w:rsidR="00D26002">
        <w:rPr>
          <w:sz w:val="28"/>
          <w:szCs w:val="28"/>
        </w:rPr>
        <w:t>и</w:t>
      </w:r>
      <w:r w:rsidR="009B2F2E" w:rsidRPr="00EB3812">
        <w:rPr>
          <w:sz w:val="28"/>
          <w:szCs w:val="28"/>
          <w:lang w:val="en-US"/>
          <w:rPrChange w:id="137" w:author="Сергей Волков" w:date="2020-01-19T13:51:00Z">
            <w:rPr>
              <w:sz w:val="28"/>
              <w:szCs w:val="28"/>
            </w:rPr>
          </w:rPrChange>
        </w:rPr>
        <w:t xml:space="preserve"> </w:t>
      </w:r>
      <w:r w:rsidR="009B2F2E" w:rsidRPr="009B2F2E">
        <w:rPr>
          <w:sz w:val="28"/>
          <w:szCs w:val="28"/>
        </w:rPr>
        <w:t>завися</w:t>
      </w:r>
      <w:r w:rsidR="00D26002">
        <w:rPr>
          <w:sz w:val="28"/>
          <w:szCs w:val="28"/>
        </w:rPr>
        <w:t>щие</w:t>
      </w:r>
      <w:r w:rsidR="009B2F2E" w:rsidRPr="00EB3812">
        <w:rPr>
          <w:sz w:val="28"/>
          <w:szCs w:val="28"/>
          <w:lang w:val="en-US"/>
          <w:rPrChange w:id="138" w:author="Сергей Волков" w:date="2020-01-19T13:51:00Z">
            <w:rPr>
              <w:sz w:val="28"/>
              <w:szCs w:val="28"/>
            </w:rPr>
          </w:rPrChange>
        </w:rPr>
        <w:t xml:space="preserve"> </w:t>
      </w:r>
      <w:r w:rsidR="009B2F2E" w:rsidRPr="009B2F2E">
        <w:rPr>
          <w:sz w:val="28"/>
          <w:szCs w:val="28"/>
        </w:rPr>
        <w:t>один</w:t>
      </w:r>
      <w:r w:rsidR="009B2F2E" w:rsidRPr="00EB3812">
        <w:rPr>
          <w:sz w:val="28"/>
          <w:szCs w:val="28"/>
          <w:lang w:val="en-US"/>
          <w:rPrChange w:id="139" w:author="Сергей Волков" w:date="2020-01-19T13:51:00Z">
            <w:rPr>
              <w:sz w:val="28"/>
              <w:szCs w:val="28"/>
            </w:rPr>
          </w:rPrChange>
        </w:rPr>
        <w:t xml:space="preserve"> </w:t>
      </w:r>
      <w:r w:rsidR="009B2F2E" w:rsidRPr="009B2F2E">
        <w:rPr>
          <w:sz w:val="28"/>
          <w:szCs w:val="28"/>
        </w:rPr>
        <w:t>от</w:t>
      </w:r>
      <w:r w:rsidR="009B2F2E" w:rsidRPr="00EB3812">
        <w:rPr>
          <w:sz w:val="28"/>
          <w:szCs w:val="28"/>
          <w:lang w:val="en-US"/>
          <w:rPrChange w:id="140" w:author="Сергей Волков" w:date="2020-01-19T13:51:00Z">
            <w:rPr>
              <w:sz w:val="28"/>
              <w:szCs w:val="28"/>
            </w:rPr>
          </w:rPrChange>
        </w:rPr>
        <w:t xml:space="preserve"> </w:t>
      </w:r>
      <w:r w:rsidR="009B2F2E" w:rsidRPr="009B2F2E">
        <w:rPr>
          <w:sz w:val="28"/>
          <w:szCs w:val="28"/>
        </w:rPr>
        <w:t>другого</w:t>
      </w:r>
      <w:r w:rsidR="00D26002" w:rsidRPr="00EB3812">
        <w:rPr>
          <w:sz w:val="28"/>
          <w:szCs w:val="28"/>
          <w:lang w:val="en-US"/>
          <w:rPrChange w:id="141" w:author="Сергей Волков" w:date="2020-01-19T13:51:00Z">
            <w:rPr>
              <w:sz w:val="28"/>
              <w:szCs w:val="28"/>
            </w:rPr>
          </w:rPrChange>
        </w:rPr>
        <w:t xml:space="preserve">. </w:t>
      </w:r>
      <w:r w:rsidR="00D26002">
        <w:rPr>
          <w:sz w:val="28"/>
          <w:szCs w:val="28"/>
        </w:rPr>
        <w:t>Н</w:t>
      </w:r>
      <w:r w:rsidR="009B2F2E" w:rsidRPr="009B2F2E">
        <w:rPr>
          <w:sz w:val="28"/>
          <w:szCs w:val="28"/>
        </w:rPr>
        <w:t>апример, чтобы воплотить информацию (</w:t>
      </w:r>
      <w:r w:rsidR="00EF6643">
        <w:rPr>
          <w:sz w:val="28"/>
          <w:szCs w:val="28"/>
        </w:rPr>
        <w:t>построить объект реновации, обеспечить эксплуатацию мостового перехода, территории, здания и т.д.</w:t>
      </w:r>
      <w:r w:rsidR="009B2F2E" w:rsidRPr="009B2F2E">
        <w:rPr>
          <w:sz w:val="28"/>
          <w:szCs w:val="28"/>
        </w:rPr>
        <w:t>), нужно её сначала собрать (</w:t>
      </w:r>
      <w:r w:rsidR="00EF6643">
        <w:rPr>
          <w:sz w:val="28"/>
          <w:szCs w:val="28"/>
        </w:rPr>
        <w:t xml:space="preserve">описать, создать исполнительную модель объекта, </w:t>
      </w:r>
      <w:r w:rsidR="009B2F2E" w:rsidRPr="009B2F2E">
        <w:rPr>
          <w:sz w:val="28"/>
          <w:szCs w:val="28"/>
        </w:rPr>
        <w:t>отсканировать существующие условия</w:t>
      </w:r>
      <w:r w:rsidR="00EF6643">
        <w:rPr>
          <w:sz w:val="28"/>
          <w:szCs w:val="28"/>
        </w:rPr>
        <w:t>) затем обработать</w:t>
      </w:r>
      <w:r w:rsidR="009B2F2E" w:rsidRPr="009B2F2E">
        <w:rPr>
          <w:sz w:val="28"/>
          <w:szCs w:val="28"/>
        </w:rPr>
        <w:t xml:space="preserve"> или смоделировать новые элементы</w:t>
      </w:r>
      <w:r w:rsidR="00EF6643">
        <w:rPr>
          <w:sz w:val="28"/>
          <w:szCs w:val="28"/>
        </w:rPr>
        <w:t xml:space="preserve">, дополнить исполнительную модель эксплуатационными технологическими картами и </w:t>
      </w:r>
      <w:r w:rsidR="000E1F73">
        <w:rPr>
          <w:sz w:val="28"/>
          <w:szCs w:val="28"/>
        </w:rPr>
        <w:t>т.д.</w:t>
      </w:r>
      <w:r w:rsidR="009B2F2E" w:rsidRPr="009B2F2E">
        <w:rPr>
          <w:sz w:val="28"/>
          <w:szCs w:val="28"/>
        </w:rPr>
        <w:t xml:space="preserve">), затем проанализировать (провести координацию данных, рассмотреть симуляцию процессов, согласовать </w:t>
      </w:r>
      <w:r w:rsidR="009B2F2E" w:rsidRPr="009B2F2E">
        <w:rPr>
          <w:sz w:val="28"/>
          <w:szCs w:val="28"/>
        </w:rPr>
        <w:lastRenderedPageBreak/>
        <w:t>данные)</w:t>
      </w:r>
      <w:r w:rsidR="000E1F73">
        <w:rPr>
          <w:sz w:val="28"/>
          <w:szCs w:val="28"/>
        </w:rPr>
        <w:t xml:space="preserve"> и после этого превратить это в административные процедуры организации, ОИВ и т.д.</w:t>
      </w:r>
      <w:r w:rsidR="009B2F2E" w:rsidRPr="009B2F2E">
        <w:rPr>
          <w:sz w:val="28"/>
          <w:szCs w:val="28"/>
        </w:rPr>
        <w:t xml:space="preserve"> При всех этих процессах также происходит </w:t>
      </w:r>
      <w:r w:rsidR="000E1F73" w:rsidRPr="009B2F2E">
        <w:rPr>
          <w:sz w:val="28"/>
          <w:szCs w:val="28"/>
        </w:rPr>
        <w:t>постоянный</w:t>
      </w:r>
      <w:r w:rsidR="009B2F2E" w:rsidRPr="009B2F2E">
        <w:rPr>
          <w:sz w:val="28"/>
          <w:szCs w:val="28"/>
        </w:rPr>
        <w:t xml:space="preserve"> обмен </w:t>
      </w:r>
      <w:r w:rsidR="000E1F73" w:rsidRPr="009B2F2E">
        <w:rPr>
          <w:sz w:val="28"/>
          <w:szCs w:val="28"/>
        </w:rPr>
        <w:t>информацией</w:t>
      </w:r>
      <w:r w:rsidR="009B2F2E" w:rsidRPr="009B2F2E">
        <w:rPr>
          <w:sz w:val="28"/>
          <w:szCs w:val="28"/>
        </w:rPr>
        <w:t xml:space="preserve"> (её визуализация, схематизация, документирование, преобразование из одних форматов в другие).</w:t>
      </w:r>
    </w:p>
    <w:p w:rsidR="008A1553" w:rsidRDefault="008A1553" w:rsidP="009B2F2E">
      <w:pPr>
        <w:ind w:firstLine="709"/>
        <w:jc w:val="both"/>
        <w:rPr>
          <w:sz w:val="28"/>
          <w:szCs w:val="28"/>
        </w:rPr>
      </w:pPr>
      <w:r>
        <w:rPr>
          <w:sz w:val="28"/>
          <w:szCs w:val="28"/>
        </w:rPr>
        <w:t>Все это может быть описано в виде ТИМ-сценариев</w:t>
      </w:r>
      <w:r w:rsidR="00CD2F42">
        <w:rPr>
          <w:sz w:val="28"/>
          <w:szCs w:val="28"/>
        </w:rPr>
        <w:t>, приведенных в настоящем руководстве.</w:t>
      </w:r>
    </w:p>
    <w:p w:rsidR="00B45055" w:rsidRDefault="00B45055" w:rsidP="009B2F2E">
      <w:pPr>
        <w:ind w:firstLine="709"/>
        <w:jc w:val="both"/>
        <w:rPr>
          <w:sz w:val="28"/>
          <w:szCs w:val="28"/>
        </w:rPr>
      </w:pPr>
    </w:p>
    <w:p w:rsidR="00B45055" w:rsidRDefault="00B45055" w:rsidP="00B45055">
      <w:pPr>
        <w:pStyle w:val="1"/>
      </w:pPr>
      <w:bookmarkStart w:id="142" w:name="_Toc23318210"/>
      <w:r>
        <w:t>Область применения</w:t>
      </w:r>
      <w:bookmarkEnd w:id="142"/>
    </w:p>
    <w:p w:rsidR="00B45055" w:rsidRDefault="0019062F" w:rsidP="0019062F">
      <w:pPr>
        <w:ind w:firstLine="709"/>
        <w:jc w:val="both"/>
        <w:rPr>
          <w:sz w:val="28"/>
          <w:szCs w:val="28"/>
        </w:rPr>
      </w:pPr>
      <w:r w:rsidRPr="0019062F">
        <w:rPr>
          <w:sz w:val="28"/>
          <w:szCs w:val="28"/>
        </w:rPr>
        <w:t>Настоящ</w:t>
      </w:r>
      <w:r>
        <w:rPr>
          <w:sz w:val="28"/>
          <w:szCs w:val="28"/>
        </w:rPr>
        <w:t>ее руководство определяет методику сбора, обработки и обновления сценариев использования технологии информационного моделирования в рамках строительного комплекса города Москвы.</w:t>
      </w:r>
    </w:p>
    <w:p w:rsidR="0019062F" w:rsidRDefault="0019062F" w:rsidP="0019062F">
      <w:pPr>
        <w:ind w:firstLine="709"/>
        <w:jc w:val="both"/>
        <w:rPr>
          <w:sz w:val="28"/>
          <w:szCs w:val="28"/>
        </w:rPr>
      </w:pPr>
      <w:r>
        <w:rPr>
          <w:sz w:val="28"/>
          <w:szCs w:val="28"/>
        </w:rPr>
        <w:t xml:space="preserve">Определенные и описанные в настоящем руководстве сценарии использования могут быть использованы </w:t>
      </w:r>
      <w:r w:rsidR="004D0A94">
        <w:rPr>
          <w:sz w:val="28"/>
          <w:szCs w:val="28"/>
        </w:rPr>
        <w:t>органами исполнительной власти, подрядными организациями правительства Москвы и другими участниками строительного комплекса города Москвы для последующего описания процессов обработки и управления информационными моделями.</w:t>
      </w:r>
    </w:p>
    <w:p w:rsidR="004B3B54" w:rsidRDefault="004B3B54" w:rsidP="009B2F2E">
      <w:pPr>
        <w:ind w:firstLine="709"/>
        <w:jc w:val="both"/>
        <w:rPr>
          <w:sz w:val="28"/>
          <w:szCs w:val="28"/>
        </w:rPr>
      </w:pPr>
    </w:p>
    <w:p w:rsidR="004B3B54" w:rsidRDefault="00FE76AB" w:rsidP="00FE76AB">
      <w:pPr>
        <w:pStyle w:val="1"/>
      </w:pPr>
      <w:bookmarkStart w:id="143" w:name="_Toc23318211"/>
      <w:r>
        <w:t>Нормативные ссылки</w:t>
      </w:r>
      <w:bookmarkEnd w:id="143"/>
    </w:p>
    <w:p w:rsidR="00CD12A9" w:rsidRPr="00CD12A9" w:rsidRDefault="00CD12A9" w:rsidP="00CD12A9">
      <w:pPr>
        <w:ind w:firstLine="709"/>
        <w:jc w:val="both"/>
        <w:rPr>
          <w:sz w:val="28"/>
          <w:szCs w:val="28"/>
        </w:rPr>
      </w:pPr>
      <w:r w:rsidRPr="00CD12A9">
        <w:rPr>
          <w:sz w:val="28"/>
          <w:szCs w:val="28"/>
        </w:rPr>
        <w:t xml:space="preserve">При разработке </w:t>
      </w:r>
      <w:r>
        <w:rPr>
          <w:sz w:val="28"/>
          <w:szCs w:val="28"/>
        </w:rPr>
        <w:t>руководства</w:t>
      </w:r>
      <w:r w:rsidRPr="00CD12A9">
        <w:rPr>
          <w:sz w:val="28"/>
          <w:szCs w:val="28"/>
        </w:rPr>
        <w:t xml:space="preserve"> бы</w:t>
      </w:r>
      <w:r>
        <w:rPr>
          <w:sz w:val="28"/>
          <w:szCs w:val="28"/>
        </w:rPr>
        <w:t>ли</w:t>
      </w:r>
      <w:r w:rsidRPr="00CD12A9">
        <w:rPr>
          <w:sz w:val="28"/>
          <w:szCs w:val="28"/>
        </w:rPr>
        <w:t xml:space="preserve"> учтены положения действующих нормативных документов, включая:</w:t>
      </w:r>
    </w:p>
    <w:p w:rsidR="00CD12A9" w:rsidRPr="00CD12A9" w:rsidRDefault="00CD12A9" w:rsidP="00CD12A9">
      <w:pPr>
        <w:ind w:firstLine="709"/>
        <w:jc w:val="both"/>
        <w:rPr>
          <w:sz w:val="28"/>
          <w:szCs w:val="28"/>
        </w:rPr>
      </w:pPr>
      <w:r w:rsidRPr="00CD12A9">
        <w:rPr>
          <w:sz w:val="28"/>
          <w:szCs w:val="28"/>
        </w:rPr>
        <w:t>ГОСТ Р ИСО 12006-2-2017 Строительство. Модель организации данных о строительных работах. Часть 2. Основы классификации информации (ISO 12006-2:2015);</w:t>
      </w:r>
    </w:p>
    <w:p w:rsidR="00CD12A9" w:rsidRPr="00CD12A9" w:rsidRDefault="00CD12A9" w:rsidP="00CD12A9">
      <w:pPr>
        <w:ind w:firstLine="709"/>
        <w:jc w:val="both"/>
        <w:rPr>
          <w:sz w:val="28"/>
          <w:szCs w:val="28"/>
        </w:rPr>
      </w:pPr>
      <w:r w:rsidRPr="00CD12A9">
        <w:rPr>
          <w:sz w:val="28"/>
          <w:szCs w:val="28"/>
        </w:rPr>
        <w:t>ГОСТ Р ИСО 12006-3-2017 Строительство. Модель организации данных о строительных работах. Часть 3. Основы обмена объектно-ориентированной информацией (ISO 12006-3:2007);</w:t>
      </w:r>
    </w:p>
    <w:p w:rsidR="00CD12A9" w:rsidRPr="00CD12A9" w:rsidRDefault="00CD12A9" w:rsidP="00CD12A9">
      <w:pPr>
        <w:ind w:firstLine="709"/>
        <w:jc w:val="both"/>
        <w:rPr>
          <w:sz w:val="28"/>
          <w:szCs w:val="28"/>
        </w:rPr>
      </w:pPr>
      <w:r w:rsidRPr="00CD12A9">
        <w:rPr>
          <w:sz w:val="28"/>
          <w:szCs w:val="28"/>
        </w:rPr>
        <w:t>ГОСТ Р ИСО 22263–2017 Модель организации данных о строительных работах. Структура управления проектной информацией (ISO 22263:2008);</w:t>
      </w:r>
    </w:p>
    <w:p w:rsidR="00CD12A9" w:rsidRPr="00CD12A9" w:rsidRDefault="00CD12A9" w:rsidP="00CD12A9">
      <w:pPr>
        <w:ind w:firstLine="709"/>
        <w:jc w:val="both"/>
        <w:rPr>
          <w:sz w:val="28"/>
          <w:szCs w:val="28"/>
        </w:rPr>
      </w:pPr>
      <w:r w:rsidRPr="00CD12A9">
        <w:rPr>
          <w:sz w:val="28"/>
          <w:szCs w:val="28"/>
        </w:rPr>
        <w:t>ГОСТ Р ИСО 22274-2016 Системы управления терминологией, базами знаний и контентом. Концептуальные аспекты разработки и интернационализации систем классификации (ISO 22274:2013 IDT);</w:t>
      </w:r>
    </w:p>
    <w:p w:rsidR="00CD12A9" w:rsidRPr="00CD12A9" w:rsidRDefault="00CD12A9" w:rsidP="00CD12A9">
      <w:pPr>
        <w:ind w:firstLine="709"/>
        <w:jc w:val="both"/>
        <w:rPr>
          <w:sz w:val="28"/>
          <w:szCs w:val="28"/>
        </w:rPr>
      </w:pPr>
      <w:r w:rsidRPr="00CD12A9">
        <w:rPr>
          <w:sz w:val="28"/>
          <w:szCs w:val="28"/>
        </w:rPr>
        <w:t xml:space="preserve">ГОСТ ISO 22745-2017. Межгосударственный стандарт. Системы промышленной автоматизации и интеграция. Открытые технические словари и их применение к основным данным. (Все части) </w:t>
      </w:r>
    </w:p>
    <w:p w:rsidR="00CD12A9" w:rsidRPr="00CD12A9" w:rsidRDefault="00CD12A9" w:rsidP="00CD12A9">
      <w:pPr>
        <w:ind w:firstLine="709"/>
        <w:jc w:val="both"/>
        <w:rPr>
          <w:sz w:val="28"/>
          <w:szCs w:val="28"/>
        </w:rPr>
      </w:pPr>
      <w:r w:rsidRPr="00CD12A9">
        <w:rPr>
          <w:sz w:val="28"/>
          <w:szCs w:val="28"/>
        </w:rPr>
        <w:t>ГОСТ Р 57295-2016 Системы дизайн-менеджмента. Руководство по дизайн-менеджменту в строительстве;</w:t>
      </w:r>
    </w:p>
    <w:p w:rsidR="00CD12A9" w:rsidRPr="00CD12A9" w:rsidRDefault="00CD12A9" w:rsidP="00CD12A9">
      <w:pPr>
        <w:ind w:firstLine="709"/>
        <w:jc w:val="both"/>
        <w:rPr>
          <w:sz w:val="28"/>
          <w:szCs w:val="28"/>
        </w:rPr>
      </w:pPr>
      <w:r>
        <w:rPr>
          <w:sz w:val="28"/>
          <w:szCs w:val="28"/>
        </w:rPr>
        <w:t>ГО</w:t>
      </w:r>
      <w:r w:rsidRPr="00CD12A9">
        <w:rPr>
          <w:sz w:val="28"/>
          <w:szCs w:val="28"/>
        </w:rPr>
        <w:t>СТ Р 57309-2016 Руководящие принципы по библиотекам знаний и библиотекам объектов (ИСО 16354:2013);</w:t>
      </w:r>
    </w:p>
    <w:p w:rsidR="00CD12A9" w:rsidRPr="00CD12A9" w:rsidRDefault="00CD12A9" w:rsidP="00CD12A9">
      <w:pPr>
        <w:ind w:firstLine="709"/>
        <w:jc w:val="both"/>
        <w:rPr>
          <w:sz w:val="28"/>
          <w:szCs w:val="28"/>
        </w:rPr>
      </w:pPr>
      <w:r w:rsidRPr="00CD12A9">
        <w:rPr>
          <w:sz w:val="28"/>
          <w:szCs w:val="28"/>
        </w:rPr>
        <w:t>ГОСТ Р 57310-2016 Моделирование информационное зданий и сооружений. Руководство по доставке информации. Методология и формат (ISO 29481-1:2010);</w:t>
      </w:r>
    </w:p>
    <w:p w:rsidR="00CD12A9" w:rsidRPr="00CD12A9" w:rsidRDefault="00CD12A9" w:rsidP="00CD12A9">
      <w:pPr>
        <w:ind w:firstLine="709"/>
        <w:jc w:val="both"/>
        <w:rPr>
          <w:sz w:val="28"/>
          <w:szCs w:val="28"/>
        </w:rPr>
      </w:pPr>
      <w:r w:rsidRPr="00CD12A9">
        <w:rPr>
          <w:sz w:val="28"/>
          <w:szCs w:val="28"/>
        </w:rPr>
        <w:t>ГОСТ Р 57311-2016 Моделирование информационное в строительстве. Требования к эксплуатационной документации объектов завершенного строительства;</w:t>
      </w:r>
    </w:p>
    <w:p w:rsidR="00CD12A9" w:rsidRPr="00CD12A9" w:rsidRDefault="00CD12A9" w:rsidP="00CD12A9">
      <w:pPr>
        <w:ind w:firstLine="709"/>
        <w:jc w:val="both"/>
        <w:rPr>
          <w:sz w:val="28"/>
          <w:szCs w:val="28"/>
        </w:rPr>
      </w:pPr>
      <w:r w:rsidRPr="00CD12A9">
        <w:rPr>
          <w:sz w:val="28"/>
          <w:szCs w:val="28"/>
        </w:rPr>
        <w:lastRenderedPageBreak/>
        <w:t>ГОСТ Р 57563-2017 Моделирование информационное в строительстве. Основные положения по разработке стандартов информационного моделирования зданий и сооружений (ISO/TS 12911:2012);</w:t>
      </w:r>
    </w:p>
    <w:p w:rsidR="00CD12A9" w:rsidRPr="00CD12A9" w:rsidRDefault="00CD12A9" w:rsidP="00CD12A9">
      <w:pPr>
        <w:ind w:firstLine="709"/>
        <w:jc w:val="both"/>
        <w:rPr>
          <w:sz w:val="28"/>
          <w:szCs w:val="28"/>
        </w:rPr>
      </w:pPr>
      <w:r w:rsidRPr="00CD12A9">
        <w:rPr>
          <w:sz w:val="28"/>
          <w:szCs w:val="28"/>
        </w:rPr>
        <w:t>СП 301.1325800.2017 Информационное моделирование. Правила организации работ производственно-техническими отделами;</w:t>
      </w:r>
    </w:p>
    <w:p w:rsidR="00CD12A9" w:rsidRPr="00CD12A9" w:rsidRDefault="00CD12A9" w:rsidP="00CD12A9">
      <w:pPr>
        <w:ind w:firstLine="709"/>
        <w:jc w:val="both"/>
        <w:rPr>
          <w:sz w:val="28"/>
          <w:szCs w:val="28"/>
        </w:rPr>
      </w:pPr>
      <w:r w:rsidRPr="00CD12A9">
        <w:rPr>
          <w:sz w:val="28"/>
          <w:szCs w:val="28"/>
        </w:rPr>
        <w:t>СП 333.1311500.2017 Информационное моделирование в строительстве. Правила формирования информационной модели объектов на различных стадиях жизненного цикла;</w:t>
      </w:r>
    </w:p>
    <w:p w:rsidR="00CD12A9" w:rsidRPr="00CD12A9" w:rsidRDefault="00CD12A9" w:rsidP="00CD12A9">
      <w:pPr>
        <w:ind w:firstLine="709"/>
        <w:jc w:val="both"/>
        <w:rPr>
          <w:sz w:val="28"/>
          <w:szCs w:val="28"/>
        </w:rPr>
      </w:pPr>
      <w:r w:rsidRPr="00CD12A9">
        <w:rPr>
          <w:sz w:val="28"/>
          <w:szCs w:val="28"/>
        </w:rPr>
        <w:t>ГОСТ 24026-80 Исследовательские испытания. Планирование эксперимента. Термины и определения;</w:t>
      </w:r>
    </w:p>
    <w:p w:rsidR="00CD12A9" w:rsidRDefault="00CD12A9" w:rsidP="00CD12A9">
      <w:pPr>
        <w:ind w:firstLine="709"/>
        <w:jc w:val="both"/>
        <w:rPr>
          <w:sz w:val="28"/>
          <w:szCs w:val="28"/>
        </w:rPr>
      </w:pPr>
      <w:r w:rsidRPr="00CD12A9">
        <w:rPr>
          <w:sz w:val="28"/>
          <w:szCs w:val="28"/>
        </w:rPr>
        <w:t>ГОСТ Р 21.1101-2013 Система проектной документации для строительства (СПДС). Основные требования к проектной и рабочей документации (с Поправкой)</w:t>
      </w:r>
      <w:r>
        <w:rPr>
          <w:sz w:val="28"/>
          <w:szCs w:val="28"/>
        </w:rPr>
        <w:t>;</w:t>
      </w:r>
    </w:p>
    <w:p w:rsidR="00CD12A9" w:rsidRDefault="00CD12A9" w:rsidP="00CD12A9">
      <w:pPr>
        <w:ind w:firstLine="709"/>
        <w:jc w:val="both"/>
        <w:rPr>
          <w:sz w:val="28"/>
          <w:szCs w:val="28"/>
        </w:rPr>
      </w:pPr>
      <w:r w:rsidRPr="00FE76AB">
        <w:rPr>
          <w:sz w:val="28"/>
          <w:szCs w:val="28"/>
        </w:rPr>
        <w:t xml:space="preserve">ГОСТ Р 57269 </w:t>
      </w:r>
      <w:r>
        <w:rPr>
          <w:sz w:val="28"/>
          <w:szCs w:val="28"/>
        </w:rPr>
        <w:t>–</w:t>
      </w:r>
      <w:r w:rsidRPr="00FE76AB">
        <w:rPr>
          <w:sz w:val="28"/>
          <w:szCs w:val="28"/>
        </w:rPr>
        <w:t xml:space="preserve"> 2016</w:t>
      </w:r>
      <w:r>
        <w:rPr>
          <w:sz w:val="28"/>
          <w:szCs w:val="28"/>
        </w:rPr>
        <w:t xml:space="preserve"> И</w:t>
      </w:r>
      <w:r w:rsidRPr="00FE76AB">
        <w:rPr>
          <w:sz w:val="28"/>
          <w:szCs w:val="28"/>
        </w:rPr>
        <w:t>нтегрированный подход к управлению информацией жизненного цикла антропогенных объектов и сред</w:t>
      </w:r>
      <w:r>
        <w:rPr>
          <w:sz w:val="28"/>
          <w:szCs w:val="28"/>
        </w:rPr>
        <w:t>. Термины и определения</w:t>
      </w:r>
    </w:p>
    <w:p w:rsidR="00B07F82" w:rsidRPr="00CD12A9" w:rsidRDefault="00B07F82" w:rsidP="00CD12A9">
      <w:pPr>
        <w:ind w:firstLine="709"/>
        <w:jc w:val="both"/>
        <w:rPr>
          <w:sz w:val="28"/>
          <w:szCs w:val="28"/>
        </w:rPr>
      </w:pPr>
      <w:r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p>
    <w:p w:rsidR="00CD12A9" w:rsidRDefault="00CD12A9" w:rsidP="009B2F2E">
      <w:pPr>
        <w:ind w:firstLine="709"/>
        <w:jc w:val="both"/>
        <w:rPr>
          <w:sz w:val="28"/>
          <w:szCs w:val="28"/>
        </w:rPr>
      </w:pPr>
    </w:p>
    <w:p w:rsidR="004B3B54" w:rsidRDefault="00FE76AB" w:rsidP="00FE76AB">
      <w:pPr>
        <w:pStyle w:val="1"/>
      </w:pPr>
      <w:bookmarkStart w:id="144" w:name="_Toc23318212"/>
      <w:r>
        <w:t>Термины и определения</w:t>
      </w:r>
      <w:bookmarkEnd w:id="144"/>
    </w:p>
    <w:p w:rsidR="00FE76AB" w:rsidRDefault="00FE76AB" w:rsidP="009B2F2E">
      <w:pPr>
        <w:ind w:firstLine="709"/>
        <w:jc w:val="both"/>
        <w:rPr>
          <w:sz w:val="28"/>
          <w:szCs w:val="28"/>
        </w:rPr>
      </w:pPr>
      <w:r>
        <w:rPr>
          <w:sz w:val="28"/>
          <w:szCs w:val="28"/>
        </w:rPr>
        <w:t xml:space="preserve">В настоящем руководстве по умолчанию используются термины и </w:t>
      </w:r>
      <w:r w:rsidR="00B45055">
        <w:rPr>
          <w:sz w:val="28"/>
          <w:szCs w:val="28"/>
        </w:rPr>
        <w:t>определения,</w:t>
      </w:r>
      <w:r>
        <w:rPr>
          <w:sz w:val="28"/>
          <w:szCs w:val="28"/>
        </w:rPr>
        <w:t xml:space="preserve"> приведенные в </w:t>
      </w:r>
      <w:r w:rsidRPr="00FE76AB">
        <w:rPr>
          <w:sz w:val="28"/>
          <w:szCs w:val="28"/>
        </w:rPr>
        <w:t xml:space="preserve">ГОСТ Р 57269 </w:t>
      </w:r>
      <w:r>
        <w:rPr>
          <w:sz w:val="28"/>
          <w:szCs w:val="28"/>
        </w:rPr>
        <w:t>–</w:t>
      </w:r>
      <w:r w:rsidRPr="00FE76AB">
        <w:rPr>
          <w:sz w:val="28"/>
          <w:szCs w:val="28"/>
        </w:rPr>
        <w:t xml:space="preserve"> 2016</w:t>
      </w:r>
      <w:r>
        <w:rPr>
          <w:sz w:val="28"/>
          <w:szCs w:val="28"/>
        </w:rPr>
        <w:t xml:space="preserve"> «И</w:t>
      </w:r>
      <w:r w:rsidRPr="00FE76AB">
        <w:rPr>
          <w:sz w:val="28"/>
          <w:szCs w:val="28"/>
        </w:rPr>
        <w:t>нтегрированный подход к управлению информацией жизненного цикла антропогенных объектов и сред</w:t>
      </w:r>
      <w:r w:rsidR="00CD12A9">
        <w:rPr>
          <w:sz w:val="28"/>
          <w:szCs w:val="28"/>
        </w:rPr>
        <w:t>. Термины и определения</w:t>
      </w:r>
      <w:r>
        <w:rPr>
          <w:sz w:val="28"/>
          <w:szCs w:val="28"/>
        </w:rPr>
        <w:t>» если иное не обозначено по тексту.</w:t>
      </w:r>
      <w:r w:rsidR="00CF4A17">
        <w:rPr>
          <w:sz w:val="28"/>
          <w:szCs w:val="28"/>
        </w:rPr>
        <w:t xml:space="preserve"> Ниже приведена часть терминов и определений с сокращениями для удобства изучения и работы с настоящим руководством.</w:t>
      </w:r>
    </w:p>
    <w:p w:rsidR="00A939A6" w:rsidRDefault="00A939A6" w:rsidP="009B2F2E">
      <w:pPr>
        <w:ind w:firstLine="709"/>
        <w:jc w:val="both"/>
        <w:rPr>
          <w:sz w:val="28"/>
          <w:szCs w:val="28"/>
        </w:rPr>
      </w:pPr>
    </w:p>
    <w:p w:rsidR="00A939A6" w:rsidRDefault="00A939A6" w:rsidP="009B2F2E">
      <w:pPr>
        <w:ind w:firstLine="709"/>
        <w:jc w:val="both"/>
        <w:rPr>
          <w:sz w:val="28"/>
          <w:szCs w:val="28"/>
        </w:rPr>
      </w:pPr>
      <w:proofErr w:type="spellStart"/>
      <w:r w:rsidRPr="00A939A6">
        <w:rPr>
          <w:b/>
          <w:bCs/>
          <w:sz w:val="28"/>
          <w:szCs w:val="28"/>
        </w:rPr>
        <w:t>oбъект</w:t>
      </w:r>
      <w:proofErr w:type="spellEnd"/>
      <w:r w:rsidRPr="00A939A6">
        <w:rPr>
          <w:b/>
          <w:bCs/>
          <w:sz w:val="28"/>
          <w:szCs w:val="28"/>
        </w:rPr>
        <w:t xml:space="preserve"> (</w:t>
      </w:r>
      <w:proofErr w:type="spellStart"/>
      <w:r w:rsidRPr="00A939A6">
        <w:rPr>
          <w:b/>
          <w:bCs/>
          <w:sz w:val="28"/>
          <w:szCs w:val="28"/>
        </w:rPr>
        <w:t>object</w:t>
      </w:r>
      <w:proofErr w:type="spellEnd"/>
      <w:r w:rsidRPr="00A939A6">
        <w:rPr>
          <w:b/>
          <w:bCs/>
          <w:sz w:val="28"/>
          <w:szCs w:val="28"/>
        </w:rPr>
        <w:t>)</w:t>
      </w:r>
      <w:r w:rsidRPr="00A939A6">
        <w:rPr>
          <w:sz w:val="28"/>
          <w:szCs w:val="28"/>
        </w:rPr>
        <w:t>: Философская категория, обозначающая явление или процесс, на которые направлена предметно-практическая и познавательная деятельность субъекта (наблюдателя). При этом в качестве объекта может выступать и сам субъект.</w:t>
      </w:r>
    </w:p>
    <w:p w:rsidR="00736BCB" w:rsidRDefault="00736BCB" w:rsidP="009B2F2E">
      <w:pPr>
        <w:ind w:firstLine="709"/>
        <w:jc w:val="both"/>
        <w:rPr>
          <w:sz w:val="28"/>
          <w:szCs w:val="28"/>
        </w:rPr>
      </w:pPr>
    </w:p>
    <w:p w:rsidR="00B45055" w:rsidRDefault="00736BCB" w:rsidP="00736BCB">
      <w:pPr>
        <w:ind w:firstLine="709"/>
        <w:jc w:val="both"/>
        <w:rPr>
          <w:sz w:val="28"/>
          <w:szCs w:val="28"/>
        </w:rPr>
      </w:pPr>
      <w:r w:rsidRPr="00736BCB">
        <w:rPr>
          <w:b/>
          <w:bCs/>
          <w:sz w:val="28"/>
          <w:szCs w:val="28"/>
        </w:rPr>
        <w:t>информация (</w:t>
      </w:r>
      <w:proofErr w:type="spellStart"/>
      <w:r w:rsidRPr="00736BCB">
        <w:rPr>
          <w:b/>
          <w:bCs/>
          <w:sz w:val="28"/>
          <w:szCs w:val="28"/>
        </w:rPr>
        <w:t>information</w:t>
      </w:r>
      <w:proofErr w:type="spellEnd"/>
      <w:r w:rsidRPr="00736BCB">
        <w:rPr>
          <w:b/>
          <w:bCs/>
          <w:sz w:val="28"/>
          <w:szCs w:val="28"/>
        </w:rPr>
        <w:t>)</w:t>
      </w:r>
      <w:r w:rsidRPr="00736BCB">
        <w:rPr>
          <w:sz w:val="28"/>
          <w:szCs w:val="28"/>
        </w:rPr>
        <w:t>: Сведения, воспринимаемые человеком и (или) специальными устройствами как отражение фактов материального или духовного мира в процессе коммуникации.</w:t>
      </w:r>
      <w:r>
        <w:rPr>
          <w:sz w:val="28"/>
          <w:szCs w:val="28"/>
        </w:rPr>
        <w:t xml:space="preserve"> </w:t>
      </w:r>
      <w:r w:rsidRPr="00736BCB">
        <w:rPr>
          <w:sz w:val="28"/>
          <w:szCs w:val="28"/>
        </w:rPr>
        <w:t>[ГОСТ Р 7.0 - 99, статья 3.1.19]</w:t>
      </w:r>
    </w:p>
    <w:p w:rsidR="00736BCB" w:rsidRDefault="00736BCB" w:rsidP="00736BCB">
      <w:pPr>
        <w:ind w:firstLine="709"/>
        <w:jc w:val="both"/>
        <w:rPr>
          <w:sz w:val="28"/>
          <w:szCs w:val="28"/>
        </w:rPr>
      </w:pPr>
    </w:p>
    <w:p w:rsidR="00B45055" w:rsidRDefault="006445C6" w:rsidP="006445C6">
      <w:pPr>
        <w:ind w:firstLine="709"/>
        <w:jc w:val="both"/>
        <w:rPr>
          <w:sz w:val="28"/>
          <w:szCs w:val="28"/>
        </w:rPr>
      </w:pPr>
      <w:r w:rsidRPr="006445C6">
        <w:rPr>
          <w:b/>
          <w:bCs/>
          <w:sz w:val="28"/>
          <w:szCs w:val="28"/>
        </w:rPr>
        <w:t>данные (</w:t>
      </w:r>
      <w:proofErr w:type="spellStart"/>
      <w:r w:rsidRPr="006445C6">
        <w:rPr>
          <w:b/>
          <w:bCs/>
          <w:sz w:val="28"/>
          <w:szCs w:val="28"/>
        </w:rPr>
        <w:t>data</w:t>
      </w:r>
      <w:proofErr w:type="spellEnd"/>
      <w:r w:rsidRPr="006445C6">
        <w:rPr>
          <w:b/>
          <w:bCs/>
          <w:sz w:val="28"/>
          <w:szCs w:val="28"/>
        </w:rPr>
        <w:t>)</w:t>
      </w:r>
      <w:r w:rsidRPr="006445C6">
        <w:rPr>
          <w:sz w:val="28"/>
          <w:szCs w:val="28"/>
        </w:rPr>
        <w:t>: Информация, обработанная и представленная в формализованном виде для дальнейшей обработки</w:t>
      </w:r>
      <w:r>
        <w:rPr>
          <w:sz w:val="28"/>
          <w:szCs w:val="28"/>
        </w:rPr>
        <w:t xml:space="preserve"> </w:t>
      </w:r>
      <w:r w:rsidRPr="006445C6">
        <w:rPr>
          <w:sz w:val="28"/>
          <w:szCs w:val="28"/>
        </w:rPr>
        <w:t>[ГОСТ Р 7.0 - 99, статьи 3.2.1.2 и 3.8.2]</w:t>
      </w:r>
    </w:p>
    <w:p w:rsidR="00752128" w:rsidRDefault="00752128" w:rsidP="006445C6">
      <w:pPr>
        <w:ind w:firstLine="709"/>
        <w:jc w:val="both"/>
        <w:rPr>
          <w:sz w:val="28"/>
          <w:szCs w:val="28"/>
        </w:rPr>
      </w:pPr>
    </w:p>
    <w:p w:rsidR="00752128" w:rsidRDefault="00752128" w:rsidP="00752128">
      <w:pPr>
        <w:ind w:firstLine="709"/>
        <w:jc w:val="both"/>
        <w:rPr>
          <w:sz w:val="28"/>
          <w:szCs w:val="28"/>
        </w:rPr>
      </w:pPr>
      <w:r w:rsidRPr="00752128">
        <w:rPr>
          <w:b/>
          <w:bCs/>
          <w:sz w:val="28"/>
          <w:szCs w:val="28"/>
        </w:rPr>
        <w:t>обработка информации (</w:t>
      </w:r>
      <w:proofErr w:type="spellStart"/>
      <w:r w:rsidRPr="00752128">
        <w:rPr>
          <w:b/>
          <w:bCs/>
          <w:sz w:val="28"/>
          <w:szCs w:val="28"/>
        </w:rPr>
        <w:t>information</w:t>
      </w:r>
      <w:proofErr w:type="spellEnd"/>
      <w:r w:rsidRPr="00752128">
        <w:rPr>
          <w:b/>
          <w:bCs/>
          <w:sz w:val="28"/>
          <w:szCs w:val="28"/>
        </w:rPr>
        <w:t xml:space="preserve"> </w:t>
      </w:r>
      <w:proofErr w:type="spellStart"/>
      <w:r w:rsidRPr="00752128">
        <w:rPr>
          <w:b/>
          <w:bCs/>
          <w:sz w:val="28"/>
          <w:szCs w:val="28"/>
        </w:rPr>
        <w:t>processing</w:t>
      </w:r>
      <w:proofErr w:type="spellEnd"/>
      <w:r w:rsidRPr="00752128">
        <w:rPr>
          <w:b/>
          <w:bCs/>
          <w:sz w:val="28"/>
          <w:szCs w:val="28"/>
        </w:rPr>
        <w:t>):</w:t>
      </w:r>
      <w:r w:rsidRPr="00752128">
        <w:rPr>
          <w:sz w:val="28"/>
          <w:szCs w:val="28"/>
        </w:rPr>
        <w:t xml:space="preserve"> Совокупность операций, связанных с хранением, поиском, анализом, оценкой, </w:t>
      </w:r>
      <w:r w:rsidRPr="00752128">
        <w:rPr>
          <w:sz w:val="28"/>
          <w:szCs w:val="28"/>
        </w:rPr>
        <w:lastRenderedPageBreak/>
        <w:t>воспроизведением информации с целью представления ее в виде данных, удобных для использования потребителями</w:t>
      </w:r>
      <w:r>
        <w:rPr>
          <w:sz w:val="28"/>
          <w:szCs w:val="28"/>
        </w:rPr>
        <w:t xml:space="preserve"> </w:t>
      </w:r>
      <w:r w:rsidRPr="00752128">
        <w:rPr>
          <w:sz w:val="28"/>
          <w:szCs w:val="28"/>
        </w:rPr>
        <w:t>[ГОСТ Р 7.0 - 99, статья 3.2.1.3]</w:t>
      </w:r>
    </w:p>
    <w:p w:rsidR="00752128" w:rsidRDefault="00752128" w:rsidP="006445C6">
      <w:pPr>
        <w:ind w:firstLine="709"/>
        <w:jc w:val="both"/>
        <w:rPr>
          <w:sz w:val="28"/>
          <w:szCs w:val="28"/>
        </w:rPr>
      </w:pPr>
    </w:p>
    <w:p w:rsidR="00CD12A9" w:rsidRDefault="00CD12A9" w:rsidP="006445C6">
      <w:pPr>
        <w:ind w:firstLine="709"/>
        <w:jc w:val="both"/>
        <w:rPr>
          <w:sz w:val="28"/>
          <w:szCs w:val="28"/>
        </w:rPr>
      </w:pPr>
      <w:r w:rsidRPr="00CD12A9">
        <w:rPr>
          <w:b/>
          <w:bCs/>
          <w:sz w:val="28"/>
          <w:szCs w:val="28"/>
        </w:rPr>
        <w:t>модель (</w:t>
      </w:r>
      <w:proofErr w:type="spellStart"/>
      <w:r w:rsidRPr="00CD12A9">
        <w:rPr>
          <w:b/>
          <w:bCs/>
          <w:sz w:val="28"/>
          <w:szCs w:val="28"/>
        </w:rPr>
        <w:t>model</w:t>
      </w:r>
      <w:proofErr w:type="spellEnd"/>
      <w:r w:rsidRPr="00CD12A9">
        <w:rPr>
          <w:b/>
          <w:bCs/>
          <w:sz w:val="28"/>
          <w:szCs w:val="28"/>
        </w:rPr>
        <w:t>):</w:t>
      </w:r>
      <w:r w:rsidRPr="00CD12A9">
        <w:rPr>
          <w:sz w:val="28"/>
          <w:szCs w:val="28"/>
        </w:rPr>
        <w:t xml:space="preserve"> Упрощенная объект-система, описывающая основные характеристики более сложной̆ системы (реального объекта, процесса, явления)</w:t>
      </w:r>
    </w:p>
    <w:p w:rsidR="00B26CD1" w:rsidRPr="00B26CD1" w:rsidRDefault="00B26CD1" w:rsidP="00B26CD1">
      <w:pPr>
        <w:ind w:firstLine="709"/>
        <w:jc w:val="both"/>
        <w:rPr>
          <w:sz w:val="28"/>
          <w:szCs w:val="28"/>
        </w:rPr>
      </w:pPr>
      <w:r w:rsidRPr="00B26CD1">
        <w:rPr>
          <w:b/>
          <w:bCs/>
          <w:sz w:val="28"/>
          <w:szCs w:val="28"/>
        </w:rPr>
        <w:t>верификация (</w:t>
      </w:r>
      <w:proofErr w:type="spellStart"/>
      <w:r w:rsidRPr="00B26CD1">
        <w:rPr>
          <w:b/>
          <w:bCs/>
          <w:sz w:val="28"/>
          <w:szCs w:val="28"/>
        </w:rPr>
        <w:t>verification</w:t>
      </w:r>
      <w:proofErr w:type="spellEnd"/>
      <w:r w:rsidRPr="00B26CD1">
        <w:rPr>
          <w:b/>
          <w:bCs/>
          <w:sz w:val="28"/>
          <w:szCs w:val="28"/>
        </w:rPr>
        <w:t>)</w:t>
      </w:r>
      <w:r w:rsidRPr="00B26CD1">
        <w:rPr>
          <w:sz w:val="28"/>
          <w:szCs w:val="28"/>
        </w:rPr>
        <w:t>: Подтверждение, на основе представления объективных свидетельств, того, что заданные требования полностью выполнены. [ГОСТ Р ИСО/МЭК 12207:2010, статья 4.55]</w:t>
      </w:r>
    </w:p>
    <w:p w:rsidR="00CD12A9" w:rsidRPr="00B26CD1" w:rsidRDefault="00B26CD1" w:rsidP="00B26CD1">
      <w:pPr>
        <w:ind w:firstLine="709"/>
        <w:jc w:val="both"/>
        <w:rPr>
          <w:i/>
          <w:iCs/>
          <w:sz w:val="28"/>
          <w:szCs w:val="28"/>
        </w:rPr>
      </w:pPr>
      <w:r w:rsidRPr="00B26CD1">
        <w:rPr>
          <w:i/>
          <w:iCs/>
          <w:sz w:val="28"/>
          <w:szCs w:val="28"/>
        </w:rPr>
        <w:t>Примечание - Верификация в контексте жизненного цикла представляет собой совокупность действий по сравнению полученного результата жизненного цикла с требуемыми характеристиками для этого результата. Результатами жизненного цикла могут являться (но не ограничиваться ими): заданные требования, описание проекта и непосредственно система.</w:t>
      </w:r>
    </w:p>
    <w:p w:rsidR="00CD12A9" w:rsidRDefault="00CD12A9" w:rsidP="006445C6">
      <w:pPr>
        <w:ind w:firstLine="709"/>
        <w:jc w:val="both"/>
        <w:rPr>
          <w:sz w:val="28"/>
          <w:szCs w:val="28"/>
        </w:rPr>
      </w:pPr>
    </w:p>
    <w:p w:rsidR="00B26CD1" w:rsidRDefault="00594F1A" w:rsidP="00594F1A">
      <w:pPr>
        <w:ind w:firstLine="709"/>
        <w:jc w:val="both"/>
        <w:rPr>
          <w:sz w:val="28"/>
          <w:szCs w:val="28"/>
        </w:rPr>
      </w:pPr>
      <w:proofErr w:type="spellStart"/>
      <w:r w:rsidRPr="00594F1A">
        <w:rPr>
          <w:b/>
          <w:bCs/>
          <w:sz w:val="28"/>
          <w:szCs w:val="28"/>
        </w:rPr>
        <w:t>валидация</w:t>
      </w:r>
      <w:proofErr w:type="spellEnd"/>
      <w:r w:rsidRPr="00594F1A">
        <w:rPr>
          <w:b/>
          <w:bCs/>
          <w:sz w:val="28"/>
          <w:szCs w:val="28"/>
        </w:rPr>
        <w:t xml:space="preserve"> (</w:t>
      </w:r>
      <w:proofErr w:type="spellStart"/>
      <w:r w:rsidRPr="00594F1A">
        <w:rPr>
          <w:b/>
          <w:bCs/>
          <w:sz w:val="28"/>
          <w:szCs w:val="28"/>
        </w:rPr>
        <w:t>validation</w:t>
      </w:r>
      <w:proofErr w:type="spellEnd"/>
      <w:r w:rsidRPr="00594F1A">
        <w:rPr>
          <w:b/>
          <w:bCs/>
          <w:sz w:val="28"/>
          <w:szCs w:val="28"/>
        </w:rPr>
        <w:t>)</w:t>
      </w:r>
      <w:r w:rsidRPr="00594F1A">
        <w:rPr>
          <w:sz w:val="28"/>
          <w:szCs w:val="28"/>
        </w:rPr>
        <w:t>: Подтверждение на основе представления объективных свидетельств) того, что заданные требования, предназначенные для конкретного использования или применения, выполнены.</w:t>
      </w:r>
      <w:r>
        <w:rPr>
          <w:sz w:val="28"/>
          <w:szCs w:val="28"/>
        </w:rPr>
        <w:t xml:space="preserve"> </w:t>
      </w:r>
      <w:r w:rsidRPr="00594F1A">
        <w:rPr>
          <w:sz w:val="28"/>
          <w:szCs w:val="28"/>
        </w:rPr>
        <w:t>[ГОСТ Р ИСО/МЭК 12207:2010 2, статья 4.54]</w:t>
      </w:r>
    </w:p>
    <w:p w:rsidR="00752128" w:rsidRDefault="00752128" w:rsidP="006445C6">
      <w:pPr>
        <w:ind w:firstLine="709"/>
        <w:jc w:val="both"/>
        <w:rPr>
          <w:sz w:val="28"/>
          <w:szCs w:val="28"/>
        </w:rPr>
      </w:pPr>
    </w:p>
    <w:p w:rsidR="00203B96" w:rsidRDefault="00203B96" w:rsidP="00203B96">
      <w:pPr>
        <w:ind w:firstLine="709"/>
        <w:jc w:val="both"/>
        <w:rPr>
          <w:sz w:val="28"/>
          <w:szCs w:val="28"/>
        </w:rPr>
      </w:pPr>
      <w:r w:rsidRPr="00203B96">
        <w:rPr>
          <w:b/>
          <w:bCs/>
          <w:sz w:val="28"/>
          <w:szCs w:val="28"/>
        </w:rPr>
        <w:t>деятельность (</w:t>
      </w:r>
      <w:proofErr w:type="spellStart"/>
      <w:r w:rsidRPr="00203B96">
        <w:rPr>
          <w:b/>
          <w:bCs/>
          <w:sz w:val="28"/>
          <w:szCs w:val="28"/>
        </w:rPr>
        <w:t>activity</w:t>
      </w:r>
      <w:proofErr w:type="spellEnd"/>
      <w:r w:rsidRPr="00203B96">
        <w:rPr>
          <w:b/>
          <w:bCs/>
          <w:sz w:val="28"/>
          <w:szCs w:val="28"/>
        </w:rPr>
        <w:t>)</w:t>
      </w:r>
      <w:r w:rsidRPr="00203B96">
        <w:rPr>
          <w:sz w:val="28"/>
          <w:szCs w:val="28"/>
        </w:rPr>
        <w:t>: Совокупность действий, в результате которых расходуются время и ресурсы и выполнение которых необходимо для достижения или содействия достижению одного или нескольких результатов.</w:t>
      </w:r>
      <w:r>
        <w:rPr>
          <w:sz w:val="28"/>
          <w:szCs w:val="28"/>
        </w:rPr>
        <w:t xml:space="preserve"> </w:t>
      </w:r>
      <w:r w:rsidRPr="00203B96">
        <w:rPr>
          <w:sz w:val="28"/>
          <w:szCs w:val="28"/>
        </w:rPr>
        <w:t>[2 ГОСТ Р ИСО/МЭК 12207:2010, статья 4.3]</w:t>
      </w:r>
    </w:p>
    <w:p w:rsidR="00203B96" w:rsidRDefault="00203B96" w:rsidP="006445C6">
      <w:pPr>
        <w:ind w:firstLine="709"/>
        <w:jc w:val="both"/>
        <w:rPr>
          <w:sz w:val="28"/>
          <w:szCs w:val="28"/>
        </w:rPr>
      </w:pPr>
    </w:p>
    <w:p w:rsidR="00203B96" w:rsidRDefault="009D3BD9" w:rsidP="006445C6">
      <w:pPr>
        <w:ind w:firstLine="709"/>
        <w:jc w:val="both"/>
        <w:rPr>
          <w:sz w:val="28"/>
          <w:szCs w:val="28"/>
        </w:rPr>
      </w:pPr>
      <w:r w:rsidRPr="009D3BD9">
        <w:rPr>
          <w:b/>
          <w:bCs/>
          <w:sz w:val="28"/>
          <w:szCs w:val="28"/>
        </w:rPr>
        <w:t>автоматизированная деятельность (</w:t>
      </w:r>
      <w:proofErr w:type="spellStart"/>
      <w:r w:rsidRPr="009D3BD9">
        <w:rPr>
          <w:b/>
          <w:bCs/>
          <w:sz w:val="28"/>
          <w:szCs w:val="28"/>
        </w:rPr>
        <w:t>automated</w:t>
      </w:r>
      <w:proofErr w:type="spellEnd"/>
      <w:r w:rsidRPr="009D3BD9">
        <w:rPr>
          <w:b/>
          <w:bCs/>
          <w:sz w:val="28"/>
          <w:szCs w:val="28"/>
        </w:rPr>
        <w:t xml:space="preserve"> </w:t>
      </w:r>
      <w:proofErr w:type="spellStart"/>
      <w:r w:rsidRPr="009D3BD9">
        <w:rPr>
          <w:b/>
          <w:bCs/>
          <w:sz w:val="28"/>
          <w:szCs w:val="28"/>
        </w:rPr>
        <w:t>activity</w:t>
      </w:r>
      <w:proofErr w:type="spellEnd"/>
      <w:r w:rsidRPr="009D3BD9">
        <w:rPr>
          <w:b/>
          <w:bCs/>
          <w:sz w:val="28"/>
          <w:szCs w:val="28"/>
        </w:rPr>
        <w:t>):</w:t>
      </w:r>
      <w:r w:rsidRPr="009D3BD9">
        <w:rPr>
          <w:sz w:val="28"/>
          <w:szCs w:val="28"/>
        </w:rPr>
        <w:t xml:space="preserve"> Часть бизнес-процесса, последовательность операций которого может быть выполнена с помощью компьютера.</w:t>
      </w:r>
    </w:p>
    <w:p w:rsidR="00203B96" w:rsidRDefault="00203B96" w:rsidP="006445C6">
      <w:pPr>
        <w:ind w:firstLine="709"/>
        <w:jc w:val="both"/>
        <w:rPr>
          <w:sz w:val="28"/>
          <w:szCs w:val="28"/>
        </w:rPr>
      </w:pPr>
    </w:p>
    <w:p w:rsidR="009D3BD9" w:rsidRDefault="00137E12" w:rsidP="006445C6">
      <w:pPr>
        <w:ind w:firstLine="709"/>
        <w:jc w:val="both"/>
        <w:rPr>
          <w:sz w:val="28"/>
          <w:szCs w:val="28"/>
        </w:rPr>
      </w:pPr>
      <w:r w:rsidRPr="00137E12">
        <w:rPr>
          <w:b/>
          <w:bCs/>
          <w:sz w:val="28"/>
          <w:szCs w:val="28"/>
        </w:rPr>
        <w:t>не автоматизированная деятельность (</w:t>
      </w:r>
      <w:proofErr w:type="spellStart"/>
      <w:r w:rsidRPr="00137E12">
        <w:rPr>
          <w:b/>
          <w:bCs/>
          <w:sz w:val="28"/>
          <w:szCs w:val="28"/>
        </w:rPr>
        <w:t>manual</w:t>
      </w:r>
      <w:proofErr w:type="spellEnd"/>
      <w:r w:rsidRPr="00137E12">
        <w:rPr>
          <w:b/>
          <w:bCs/>
          <w:sz w:val="28"/>
          <w:szCs w:val="28"/>
        </w:rPr>
        <w:t xml:space="preserve"> </w:t>
      </w:r>
      <w:proofErr w:type="spellStart"/>
      <w:r w:rsidRPr="00137E12">
        <w:rPr>
          <w:b/>
          <w:bCs/>
          <w:sz w:val="28"/>
          <w:szCs w:val="28"/>
        </w:rPr>
        <w:t>activity</w:t>
      </w:r>
      <w:proofErr w:type="spellEnd"/>
      <w:r w:rsidRPr="00137E12">
        <w:rPr>
          <w:b/>
          <w:bCs/>
          <w:sz w:val="28"/>
          <w:szCs w:val="28"/>
        </w:rPr>
        <w:t>)</w:t>
      </w:r>
      <w:r w:rsidRPr="00137E12">
        <w:rPr>
          <w:sz w:val="28"/>
          <w:szCs w:val="28"/>
        </w:rPr>
        <w:t xml:space="preserve">: Часть бизнес-процесса, последовательность операций которого не может быть выполнена с помощью компьютера и не входит в зону </w:t>
      </w:r>
      <w:r w:rsidR="009D1BBE" w:rsidRPr="00137E12">
        <w:rPr>
          <w:sz w:val="28"/>
          <w:szCs w:val="28"/>
        </w:rPr>
        <w:t>ответственности,</w:t>
      </w:r>
      <w:r w:rsidRPr="00137E12">
        <w:rPr>
          <w:sz w:val="28"/>
          <w:szCs w:val="28"/>
        </w:rPr>
        <w:t xml:space="preserve"> автоматизированной систему управления.</w:t>
      </w:r>
    </w:p>
    <w:p w:rsidR="009D3BD9" w:rsidRDefault="009D3BD9" w:rsidP="006445C6">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жизненный цикл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Процесс развития объекта (системы) от зарождения идеи до вывода из эксплуатации. Жизненный цикл некоторых систем может иметь периодический характер.</w:t>
      </w:r>
    </w:p>
    <w:p w:rsidR="009D1BBE" w:rsidRPr="009D1BBE" w:rsidRDefault="009D1BBE" w:rsidP="009D1BBE">
      <w:pPr>
        <w:ind w:firstLine="709"/>
        <w:jc w:val="both"/>
        <w:rPr>
          <w:i/>
          <w:iCs/>
          <w:sz w:val="28"/>
          <w:szCs w:val="28"/>
        </w:rPr>
      </w:pPr>
      <w:r w:rsidRPr="009D1BBE">
        <w:rPr>
          <w:i/>
          <w:iCs/>
          <w:sz w:val="28"/>
          <w:szCs w:val="28"/>
        </w:rPr>
        <w:t>Примечание — В зависимости от точки зрения участник жизненного цикла объекта видит свое множество состояний, объединенных в стадии.</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накопление знаний (</w:t>
      </w:r>
      <w:proofErr w:type="spellStart"/>
      <w:r w:rsidRPr="009D1BBE">
        <w:rPr>
          <w:b/>
          <w:bCs/>
          <w:sz w:val="28"/>
          <w:szCs w:val="28"/>
        </w:rPr>
        <w:t>accumulation</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knowledge</w:t>
      </w:r>
      <w:proofErr w:type="spellEnd"/>
      <w:r w:rsidRPr="009D1BBE">
        <w:rPr>
          <w:b/>
          <w:bCs/>
          <w:sz w:val="28"/>
          <w:szCs w:val="28"/>
        </w:rPr>
        <w:t>)</w:t>
      </w:r>
      <w:r w:rsidRPr="009D1BBE">
        <w:rPr>
          <w:sz w:val="28"/>
          <w:szCs w:val="28"/>
        </w:rPr>
        <w:t>: Процесс, который может сопровождать любую стадию жизненного цикла, в рамках которого осуществляется менеджмент знаний и может происходить наполнение информационной модели объекта-системы.</w:t>
      </w:r>
    </w:p>
    <w:p w:rsidR="009D1BBE" w:rsidRPr="009D1BBE" w:rsidRDefault="009D1BBE" w:rsidP="009D1BBE">
      <w:pPr>
        <w:ind w:firstLine="709"/>
        <w:jc w:val="both"/>
        <w:rPr>
          <w:i/>
          <w:iCs/>
          <w:sz w:val="28"/>
          <w:szCs w:val="28"/>
        </w:rPr>
      </w:pPr>
      <w:r w:rsidRPr="009D1BBE">
        <w:rPr>
          <w:i/>
          <w:iCs/>
          <w:sz w:val="28"/>
          <w:szCs w:val="28"/>
        </w:rPr>
        <w:lastRenderedPageBreak/>
        <w:t>Примечание - Например, когда прорабатывается идея накапливаются знания у изобретателя, но если проект не получил развития, то знания накопились только у изобретателя, так как жизненный цикл оказался коротким</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модель жизненного цикла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 xml:space="preserve"> </w:t>
      </w:r>
      <w:proofErr w:type="spellStart"/>
      <w:r w:rsidRPr="009D1BBE">
        <w:rPr>
          <w:b/>
          <w:bCs/>
          <w:sz w:val="28"/>
          <w:szCs w:val="28"/>
        </w:rPr>
        <w:t>model</w:t>
      </w:r>
      <w:proofErr w:type="spellEnd"/>
      <w:r w:rsidRPr="009D1BBE">
        <w:rPr>
          <w:b/>
          <w:bCs/>
          <w:sz w:val="28"/>
          <w:szCs w:val="28"/>
        </w:rPr>
        <w:t>)</w:t>
      </w:r>
      <w:r w:rsidRPr="009D1BBE">
        <w:rPr>
          <w:sz w:val="28"/>
          <w:szCs w:val="28"/>
        </w:rPr>
        <w:t>: Цифровое представление физических и функциональных характеристик объекта-системы при помощи совокупности элементов и информации, структурная основа процессов и действий, относящихся к жизненному циклу объекта-системы, которая также служит в качестве общей ссылки для установления связей и взаимопонимания сторон в соответствии со средой и точкой зрения. Может служить коллективным ресурсом знаний об объекте-системе.</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стадия жизненного цикла (</w:t>
      </w:r>
      <w:proofErr w:type="spellStart"/>
      <w:r w:rsidRPr="009D1BBE">
        <w:rPr>
          <w:b/>
          <w:bCs/>
          <w:sz w:val="28"/>
          <w:szCs w:val="28"/>
        </w:rPr>
        <w:t>stage</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xml:space="preserve">: Отрезок жизненного цикла системы, относящийся к состоянию системного описания или </w:t>
      </w:r>
      <w:r w:rsidR="00880348" w:rsidRPr="009D1BBE">
        <w:rPr>
          <w:sz w:val="28"/>
          <w:szCs w:val="28"/>
        </w:rPr>
        <w:t>реализации системы,</w:t>
      </w:r>
      <w:r w:rsidRPr="009D1BBE">
        <w:rPr>
          <w:sz w:val="28"/>
          <w:szCs w:val="28"/>
        </w:rPr>
        <w:t xml:space="preserve"> и определяет степень развития системы.</w:t>
      </w:r>
    </w:p>
    <w:p w:rsidR="009D1BBE" w:rsidRPr="009D1BBE" w:rsidRDefault="009D1BBE" w:rsidP="009D1BBE">
      <w:pPr>
        <w:ind w:firstLine="709"/>
        <w:jc w:val="both"/>
        <w:rPr>
          <w:i/>
          <w:iCs/>
          <w:sz w:val="28"/>
          <w:szCs w:val="28"/>
        </w:rPr>
      </w:pPr>
      <w:r w:rsidRPr="009D1BBE">
        <w:rPr>
          <w:i/>
          <w:iCs/>
          <w:sz w:val="28"/>
          <w:szCs w:val="28"/>
        </w:rPr>
        <w:t>Примечание - Стадии относятся к периодам значительного продвижения системы и достижения запланированных сроков на протяжении жизненного цикла.</w:t>
      </w:r>
      <w:r>
        <w:rPr>
          <w:i/>
          <w:iCs/>
          <w:sz w:val="28"/>
          <w:szCs w:val="28"/>
        </w:rPr>
        <w:t xml:space="preserve"> </w:t>
      </w:r>
      <w:r w:rsidRPr="009D1BBE">
        <w:rPr>
          <w:i/>
          <w:iCs/>
          <w:sz w:val="28"/>
          <w:szCs w:val="28"/>
        </w:rPr>
        <w:t>Стадии могут перекрывать друг друга.</w:t>
      </w:r>
      <w:r>
        <w:rPr>
          <w:i/>
          <w:iCs/>
          <w:sz w:val="28"/>
          <w:szCs w:val="28"/>
        </w:rPr>
        <w:t xml:space="preserve"> </w:t>
      </w:r>
      <w:r w:rsidRPr="009D1BBE">
        <w:rPr>
          <w:i/>
          <w:iCs/>
          <w:sz w:val="28"/>
          <w:szCs w:val="28"/>
        </w:rPr>
        <w:t>Для каких-то систем некоторые стадии могут быть объединены.</w:t>
      </w:r>
    </w:p>
    <w:p w:rsidR="009D1BBE" w:rsidRDefault="009D1BBE" w:rsidP="009D1BBE">
      <w:pPr>
        <w:ind w:firstLine="709"/>
        <w:jc w:val="both"/>
        <w:rPr>
          <w:sz w:val="28"/>
          <w:szCs w:val="28"/>
        </w:rPr>
      </w:pPr>
    </w:p>
    <w:p w:rsidR="00137E12" w:rsidRDefault="009D1BBE" w:rsidP="009D1BBE">
      <w:pPr>
        <w:ind w:firstLine="709"/>
        <w:jc w:val="both"/>
        <w:rPr>
          <w:sz w:val="28"/>
          <w:szCs w:val="28"/>
        </w:rPr>
      </w:pPr>
      <w:r w:rsidRPr="009D1BBE">
        <w:rPr>
          <w:b/>
          <w:bCs/>
          <w:sz w:val="28"/>
          <w:szCs w:val="28"/>
        </w:rPr>
        <w:t>этап жизненного цикла (</w:t>
      </w:r>
      <w:proofErr w:type="spellStart"/>
      <w:r w:rsidRPr="009D1BBE">
        <w:rPr>
          <w:b/>
          <w:bCs/>
          <w:sz w:val="28"/>
          <w:szCs w:val="28"/>
        </w:rPr>
        <w:t>step</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Часть стадии жизненного цикла системы, характеризующая существенное, качественное изменение системы</w:t>
      </w:r>
    </w:p>
    <w:p w:rsidR="00137E12" w:rsidRDefault="00137E12" w:rsidP="006445C6">
      <w:pPr>
        <w:ind w:firstLine="709"/>
        <w:jc w:val="both"/>
        <w:rPr>
          <w:sz w:val="28"/>
          <w:szCs w:val="28"/>
        </w:rPr>
      </w:pPr>
    </w:p>
    <w:p w:rsidR="00834366" w:rsidRPr="00834366" w:rsidRDefault="00834366" w:rsidP="00834366">
      <w:pPr>
        <w:ind w:firstLine="709"/>
        <w:jc w:val="both"/>
        <w:rPr>
          <w:sz w:val="28"/>
          <w:szCs w:val="28"/>
        </w:rPr>
      </w:pPr>
      <w:r w:rsidRPr="00834366">
        <w:rPr>
          <w:b/>
          <w:bCs/>
          <w:sz w:val="28"/>
          <w:szCs w:val="28"/>
        </w:rPr>
        <w:t>жизненный цикл здания (</w:t>
      </w:r>
      <w:proofErr w:type="spellStart"/>
      <w:r w:rsidRPr="00834366">
        <w:rPr>
          <w:b/>
          <w:bCs/>
          <w:sz w:val="28"/>
          <w:szCs w:val="28"/>
        </w:rPr>
        <w:t>life</w:t>
      </w:r>
      <w:proofErr w:type="spellEnd"/>
      <w:r w:rsidRPr="00834366">
        <w:rPr>
          <w:b/>
          <w:bCs/>
          <w:sz w:val="28"/>
          <w:szCs w:val="28"/>
        </w:rPr>
        <w:t xml:space="preserve"> </w:t>
      </w:r>
      <w:proofErr w:type="spellStart"/>
      <w:r w:rsidRPr="00834366">
        <w:rPr>
          <w:b/>
          <w:bCs/>
          <w:sz w:val="28"/>
          <w:szCs w:val="28"/>
        </w:rPr>
        <w:t>cycle</w:t>
      </w:r>
      <w:proofErr w:type="spellEnd"/>
      <w:r w:rsidRPr="00834366">
        <w:rPr>
          <w:b/>
          <w:bCs/>
          <w:sz w:val="28"/>
          <w:szCs w:val="28"/>
        </w:rPr>
        <w:t xml:space="preserve"> </w:t>
      </w:r>
      <w:proofErr w:type="spellStart"/>
      <w:r w:rsidRPr="00834366">
        <w:rPr>
          <w:b/>
          <w:bCs/>
          <w:sz w:val="28"/>
          <w:szCs w:val="28"/>
        </w:rPr>
        <w:t>of</w:t>
      </w:r>
      <w:proofErr w:type="spellEnd"/>
      <w:r w:rsidRPr="00834366">
        <w:rPr>
          <w:b/>
          <w:bCs/>
          <w:sz w:val="28"/>
          <w:szCs w:val="28"/>
        </w:rPr>
        <w:t xml:space="preserve"> </w:t>
      </w:r>
      <w:proofErr w:type="spellStart"/>
      <w:r w:rsidRPr="00834366">
        <w:rPr>
          <w:b/>
          <w:bCs/>
          <w:sz w:val="28"/>
          <w:szCs w:val="28"/>
        </w:rPr>
        <w:t>building</w:t>
      </w:r>
      <w:proofErr w:type="spellEnd"/>
      <w:r w:rsidRPr="00834366">
        <w:rPr>
          <w:b/>
          <w:bCs/>
          <w:sz w:val="28"/>
          <w:szCs w:val="28"/>
        </w:rPr>
        <w:t>):</w:t>
      </w:r>
      <w:r w:rsidRPr="00834366">
        <w:rPr>
          <w:sz w:val="28"/>
          <w:szCs w:val="28"/>
        </w:rPr>
        <w:t xml:space="preserve"> Последовательность сменяющих друг друга </w:t>
      </w:r>
      <w:proofErr w:type="gramStart"/>
      <w:r w:rsidRPr="00834366">
        <w:rPr>
          <w:sz w:val="28"/>
          <w:szCs w:val="28"/>
        </w:rPr>
        <w:t>стадий</w:t>
      </w:r>
      <w:proofErr w:type="gramEnd"/>
      <w:r w:rsidRPr="00834366">
        <w:rPr>
          <w:sz w:val="28"/>
          <w:szCs w:val="28"/>
        </w:rPr>
        <w:t xml:space="preserve"> Пред инвестиционной, Пред проектной, Проектной, Строительства, Закрытия инвестиционного проекта, Эксплуатации, Модернизации, Снос (ликвидация). </w:t>
      </w:r>
    </w:p>
    <w:p w:rsidR="00834366" w:rsidRDefault="00834366" w:rsidP="00834366">
      <w:pPr>
        <w:ind w:firstLine="709"/>
        <w:jc w:val="both"/>
        <w:rPr>
          <w:sz w:val="28"/>
          <w:szCs w:val="28"/>
        </w:rPr>
      </w:pPr>
    </w:p>
    <w:p w:rsidR="00834366" w:rsidRDefault="00834366" w:rsidP="00834366">
      <w:pPr>
        <w:ind w:firstLine="709"/>
        <w:jc w:val="both"/>
        <w:rPr>
          <w:sz w:val="28"/>
          <w:szCs w:val="28"/>
        </w:rPr>
      </w:pPr>
      <w:r w:rsidRPr="00834366">
        <w:rPr>
          <w:b/>
          <w:bCs/>
          <w:sz w:val="28"/>
          <w:szCs w:val="28"/>
        </w:rPr>
        <w:t>жизненный цикл города (</w:t>
      </w:r>
      <w:proofErr w:type="spellStart"/>
      <w:r w:rsidRPr="00834366">
        <w:rPr>
          <w:b/>
          <w:bCs/>
          <w:sz w:val="28"/>
          <w:szCs w:val="28"/>
        </w:rPr>
        <w:t>life</w:t>
      </w:r>
      <w:proofErr w:type="spellEnd"/>
      <w:r w:rsidRPr="00834366">
        <w:rPr>
          <w:b/>
          <w:bCs/>
          <w:sz w:val="28"/>
          <w:szCs w:val="28"/>
        </w:rPr>
        <w:t xml:space="preserve"> </w:t>
      </w:r>
      <w:proofErr w:type="spellStart"/>
      <w:r w:rsidRPr="00834366">
        <w:rPr>
          <w:b/>
          <w:bCs/>
          <w:sz w:val="28"/>
          <w:szCs w:val="28"/>
        </w:rPr>
        <w:t>cycle</w:t>
      </w:r>
      <w:proofErr w:type="spellEnd"/>
      <w:r w:rsidRPr="00834366">
        <w:rPr>
          <w:b/>
          <w:bCs/>
          <w:sz w:val="28"/>
          <w:szCs w:val="28"/>
        </w:rPr>
        <w:t xml:space="preserve"> </w:t>
      </w:r>
      <w:proofErr w:type="spellStart"/>
      <w:r w:rsidRPr="00834366">
        <w:rPr>
          <w:b/>
          <w:bCs/>
          <w:sz w:val="28"/>
          <w:szCs w:val="28"/>
        </w:rPr>
        <w:t>of</w:t>
      </w:r>
      <w:proofErr w:type="spellEnd"/>
      <w:r w:rsidRPr="00834366">
        <w:rPr>
          <w:b/>
          <w:bCs/>
          <w:sz w:val="28"/>
          <w:szCs w:val="28"/>
        </w:rPr>
        <w:t xml:space="preserve"> </w:t>
      </w:r>
      <w:proofErr w:type="spellStart"/>
      <w:r w:rsidRPr="00834366">
        <w:rPr>
          <w:b/>
          <w:bCs/>
          <w:sz w:val="28"/>
          <w:szCs w:val="28"/>
        </w:rPr>
        <w:t>city</w:t>
      </w:r>
      <w:proofErr w:type="spellEnd"/>
      <w:r w:rsidRPr="00834366">
        <w:rPr>
          <w:b/>
          <w:bCs/>
          <w:sz w:val="28"/>
          <w:szCs w:val="28"/>
        </w:rPr>
        <w:t>)</w:t>
      </w:r>
      <w:r w:rsidRPr="00834366">
        <w:rPr>
          <w:sz w:val="28"/>
          <w:szCs w:val="28"/>
        </w:rPr>
        <w:t>: Последовательность сменяющих друг друга стадий зарождения, роста, зрелости и спада, движущей силой которых является цикличность развития функциональной специализации, обеспечивающей взаимодействие внешней среды и основных элементов городской экономики.</w:t>
      </w:r>
    </w:p>
    <w:p w:rsidR="00834366" w:rsidRDefault="00834366" w:rsidP="006445C6">
      <w:pPr>
        <w:ind w:firstLine="709"/>
        <w:jc w:val="both"/>
        <w:rPr>
          <w:sz w:val="28"/>
          <w:szCs w:val="28"/>
        </w:rPr>
      </w:pPr>
    </w:p>
    <w:p w:rsidR="00713B4B" w:rsidRDefault="00713B4B" w:rsidP="006445C6">
      <w:pPr>
        <w:ind w:firstLine="709"/>
        <w:jc w:val="both"/>
        <w:rPr>
          <w:sz w:val="28"/>
          <w:szCs w:val="28"/>
        </w:rPr>
      </w:pPr>
      <w:r w:rsidRPr="00713B4B">
        <w:rPr>
          <w:b/>
          <w:bCs/>
          <w:sz w:val="28"/>
          <w:szCs w:val="28"/>
        </w:rPr>
        <w:t>точка зрения (</w:t>
      </w:r>
      <w:proofErr w:type="spellStart"/>
      <w:r w:rsidRPr="00713B4B">
        <w:rPr>
          <w:b/>
          <w:bCs/>
          <w:sz w:val="28"/>
          <w:szCs w:val="28"/>
        </w:rPr>
        <w:t>point</w:t>
      </w:r>
      <w:proofErr w:type="spellEnd"/>
      <w:r w:rsidRPr="00713B4B">
        <w:rPr>
          <w:b/>
          <w:bCs/>
          <w:sz w:val="28"/>
          <w:szCs w:val="28"/>
        </w:rPr>
        <w:t xml:space="preserve"> </w:t>
      </w:r>
      <w:proofErr w:type="spellStart"/>
      <w:r w:rsidRPr="00713B4B">
        <w:rPr>
          <w:b/>
          <w:bCs/>
          <w:sz w:val="28"/>
          <w:szCs w:val="28"/>
        </w:rPr>
        <w:t>of</w:t>
      </w:r>
      <w:proofErr w:type="spellEnd"/>
      <w:r w:rsidRPr="00713B4B">
        <w:rPr>
          <w:b/>
          <w:bCs/>
          <w:sz w:val="28"/>
          <w:szCs w:val="28"/>
        </w:rPr>
        <w:t xml:space="preserve"> </w:t>
      </w:r>
      <w:proofErr w:type="spellStart"/>
      <w:r w:rsidRPr="00713B4B">
        <w:rPr>
          <w:b/>
          <w:bCs/>
          <w:sz w:val="28"/>
          <w:szCs w:val="28"/>
        </w:rPr>
        <w:t>view</w:t>
      </w:r>
      <w:proofErr w:type="spellEnd"/>
      <w:r w:rsidRPr="00713B4B">
        <w:rPr>
          <w:b/>
          <w:bCs/>
          <w:sz w:val="28"/>
          <w:szCs w:val="28"/>
        </w:rPr>
        <w:t>)</w:t>
      </w:r>
      <w:r w:rsidRPr="00713B4B">
        <w:rPr>
          <w:sz w:val="28"/>
          <w:szCs w:val="28"/>
        </w:rPr>
        <w:t>: Специфически-системно определенная тройка основных категорий: Цель, Предметная область, Назначение; определяющая методы применения системного подхода к изучению объекта.</w:t>
      </w:r>
    </w:p>
    <w:p w:rsidR="00713B4B" w:rsidRDefault="00713B4B" w:rsidP="006445C6">
      <w:pPr>
        <w:ind w:firstLine="709"/>
        <w:jc w:val="both"/>
        <w:rPr>
          <w:sz w:val="28"/>
          <w:szCs w:val="28"/>
        </w:rPr>
      </w:pPr>
    </w:p>
    <w:p w:rsidR="00713B4B" w:rsidRDefault="005A1D3B" w:rsidP="006445C6">
      <w:pPr>
        <w:ind w:firstLine="709"/>
        <w:jc w:val="both"/>
        <w:rPr>
          <w:sz w:val="28"/>
          <w:szCs w:val="28"/>
        </w:rPr>
      </w:pPr>
      <w:r w:rsidRPr="005A1D3B">
        <w:rPr>
          <w:b/>
          <w:bCs/>
          <w:sz w:val="28"/>
          <w:szCs w:val="28"/>
        </w:rPr>
        <w:t>информационное моделирование (</w:t>
      </w:r>
      <w:proofErr w:type="spellStart"/>
      <w:r w:rsidRPr="005A1D3B">
        <w:rPr>
          <w:b/>
          <w:bCs/>
          <w:sz w:val="28"/>
          <w:szCs w:val="28"/>
        </w:rPr>
        <w:t>information</w:t>
      </w:r>
      <w:proofErr w:type="spellEnd"/>
      <w:r w:rsidRPr="005A1D3B">
        <w:rPr>
          <w:b/>
          <w:bCs/>
          <w:sz w:val="28"/>
          <w:szCs w:val="28"/>
        </w:rPr>
        <w:t xml:space="preserve"> </w:t>
      </w:r>
      <w:proofErr w:type="spellStart"/>
      <w:r w:rsidRPr="005A1D3B">
        <w:rPr>
          <w:b/>
          <w:bCs/>
          <w:sz w:val="28"/>
          <w:szCs w:val="28"/>
        </w:rPr>
        <w:t>modeling</w:t>
      </w:r>
      <w:proofErr w:type="spellEnd"/>
      <w:r w:rsidRPr="005A1D3B">
        <w:rPr>
          <w:b/>
          <w:bCs/>
          <w:sz w:val="28"/>
          <w:szCs w:val="28"/>
        </w:rPr>
        <w:t>)</w:t>
      </w:r>
      <w:r w:rsidRPr="005A1D3B">
        <w:rPr>
          <w:sz w:val="28"/>
          <w:szCs w:val="28"/>
        </w:rPr>
        <w:t>: Процесс изучение объекта-системы в соответствии с системным подходом с различных точек зрения, в результате которого формируется информационная модель объекта.</w:t>
      </w:r>
    </w:p>
    <w:p w:rsidR="00713B4B" w:rsidRPr="005A1D3B" w:rsidRDefault="005A1D3B" w:rsidP="006445C6">
      <w:pPr>
        <w:ind w:firstLine="709"/>
        <w:jc w:val="both"/>
        <w:rPr>
          <w:i/>
          <w:iCs/>
          <w:sz w:val="28"/>
          <w:szCs w:val="28"/>
        </w:rPr>
      </w:pPr>
      <w:r w:rsidRPr="005A1D3B">
        <w:rPr>
          <w:i/>
          <w:iCs/>
          <w:sz w:val="28"/>
          <w:szCs w:val="28"/>
        </w:rPr>
        <w:lastRenderedPageBreak/>
        <w:t>Примечание — В результате могут быть разработаны математическая модель, процессная модель, модели хранения и управления данными (входные данные, константы моделирования, результаты моделирования), модели обмена данными, правила трансформации модели, графическое представление объекта.</w:t>
      </w:r>
    </w:p>
    <w:p w:rsidR="005A1D3B" w:rsidRDefault="005A1D3B" w:rsidP="006445C6">
      <w:pPr>
        <w:ind w:firstLine="709"/>
        <w:jc w:val="both"/>
        <w:rPr>
          <w:sz w:val="28"/>
          <w:szCs w:val="28"/>
        </w:rPr>
      </w:pPr>
    </w:p>
    <w:p w:rsidR="00390000" w:rsidRDefault="00CF3794" w:rsidP="006445C6">
      <w:pPr>
        <w:ind w:firstLine="709"/>
        <w:jc w:val="both"/>
        <w:rPr>
          <w:sz w:val="28"/>
          <w:szCs w:val="28"/>
        </w:rPr>
      </w:pPr>
      <w:r w:rsidRPr="00CF3794">
        <w:rPr>
          <w:b/>
          <w:bCs/>
          <w:sz w:val="28"/>
          <w:szCs w:val="28"/>
        </w:rPr>
        <w:t>информационная модель объекта (</w:t>
      </w:r>
      <w:proofErr w:type="spellStart"/>
      <w:r w:rsidRPr="00CF3794">
        <w:rPr>
          <w:b/>
          <w:bCs/>
          <w:sz w:val="28"/>
          <w:szCs w:val="28"/>
        </w:rPr>
        <w:t>object</w:t>
      </w:r>
      <w:proofErr w:type="spellEnd"/>
      <w:r w:rsidRPr="00CF3794">
        <w:rPr>
          <w:b/>
          <w:bCs/>
          <w:sz w:val="28"/>
          <w:szCs w:val="28"/>
        </w:rPr>
        <w:t xml:space="preserve"> </w:t>
      </w:r>
      <w:proofErr w:type="spellStart"/>
      <w:r w:rsidRPr="00CF3794">
        <w:rPr>
          <w:b/>
          <w:bCs/>
          <w:sz w:val="28"/>
          <w:szCs w:val="28"/>
        </w:rPr>
        <w:t>information</w:t>
      </w:r>
      <w:proofErr w:type="spellEnd"/>
      <w:r w:rsidRPr="00CF3794">
        <w:rPr>
          <w:b/>
          <w:bCs/>
          <w:sz w:val="28"/>
          <w:szCs w:val="28"/>
        </w:rPr>
        <w:t xml:space="preserve"> </w:t>
      </w:r>
      <w:proofErr w:type="spellStart"/>
      <w:r w:rsidRPr="00CF3794">
        <w:rPr>
          <w:b/>
          <w:bCs/>
          <w:sz w:val="28"/>
          <w:szCs w:val="28"/>
        </w:rPr>
        <w:t>model</w:t>
      </w:r>
      <w:proofErr w:type="spellEnd"/>
      <w:r w:rsidRPr="00CF3794">
        <w:rPr>
          <w:b/>
          <w:bCs/>
          <w:sz w:val="28"/>
          <w:szCs w:val="28"/>
        </w:rPr>
        <w:t>)</w:t>
      </w:r>
      <w:r w:rsidRPr="00CF3794">
        <w:rPr>
          <w:sz w:val="28"/>
          <w:szCs w:val="28"/>
        </w:rPr>
        <w:t>: Комплексное стандартизированное цифровое представление свойств, параметров и связей объекта-системы в виде информационных наборов, которое содержит полную проектную информацию (текстовую, графическую, расчетную и вычислимую) о материальных и не материальных элементах объекта-системы. Может содержать математические модели, процессные модели, модели хранения и управления данными (входные данные, константы моделирования, результаты моделирования), модели обмена данными, правила трансформации модели, графическое представление объекта.</w:t>
      </w:r>
    </w:p>
    <w:p w:rsidR="005A1D3B" w:rsidRDefault="005A1D3B" w:rsidP="006445C6">
      <w:pPr>
        <w:ind w:firstLine="709"/>
        <w:jc w:val="both"/>
        <w:rPr>
          <w:sz w:val="28"/>
          <w:szCs w:val="28"/>
        </w:rPr>
      </w:pPr>
    </w:p>
    <w:p w:rsidR="00E71554" w:rsidRDefault="00E71554" w:rsidP="00E71554">
      <w:pPr>
        <w:ind w:firstLine="709"/>
        <w:jc w:val="both"/>
        <w:rPr>
          <w:sz w:val="28"/>
          <w:szCs w:val="28"/>
        </w:rPr>
      </w:pPr>
      <w:r w:rsidRPr="00E71554">
        <w:rPr>
          <w:b/>
          <w:bCs/>
          <w:sz w:val="28"/>
          <w:szCs w:val="28"/>
        </w:rPr>
        <w:t>интегрированная среда (</w:t>
      </w:r>
      <w:proofErr w:type="spellStart"/>
      <w:r w:rsidRPr="00E71554">
        <w:rPr>
          <w:b/>
          <w:bCs/>
          <w:sz w:val="28"/>
          <w:szCs w:val="28"/>
        </w:rPr>
        <w:t>integrated</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xml:space="preserve"> Программно-аппаратный комплекс обеспечивающий ЖЦ информационной модели объекта. Может включать в себя вычислимую среду для проведения имитационного моделирования.</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среда взаимодействия (</w:t>
      </w:r>
      <w:proofErr w:type="spellStart"/>
      <w:r w:rsidRPr="00E71554">
        <w:rPr>
          <w:b/>
          <w:bCs/>
          <w:sz w:val="28"/>
          <w:szCs w:val="28"/>
        </w:rPr>
        <w:t>collaborative</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Один или несколько сервисов взаимодействия, предоставляемых в рамках общего рабочего пространства в целях поддержки совместной деятельности в группе взаимодействия в рамках интегрированной среды на основе формализованных принципов описания данных и соответствующие элементы их обработки, трансформации и представления.</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вычислительная инфраструктура (</w:t>
      </w:r>
      <w:proofErr w:type="spellStart"/>
      <w:r w:rsidRPr="00E71554">
        <w:rPr>
          <w:b/>
          <w:bCs/>
          <w:sz w:val="28"/>
          <w:szCs w:val="28"/>
        </w:rPr>
        <w:t>computing</w:t>
      </w:r>
      <w:proofErr w:type="spellEnd"/>
      <w:r w:rsidRPr="00E71554">
        <w:rPr>
          <w:b/>
          <w:bCs/>
          <w:sz w:val="28"/>
          <w:szCs w:val="28"/>
        </w:rPr>
        <w:t xml:space="preserve"> </w:t>
      </w:r>
      <w:proofErr w:type="spellStart"/>
      <w:r w:rsidRPr="00E71554">
        <w:rPr>
          <w:b/>
          <w:bCs/>
          <w:sz w:val="28"/>
          <w:szCs w:val="28"/>
        </w:rPr>
        <w:t>infrastructure</w:t>
      </w:r>
      <w:proofErr w:type="spellEnd"/>
      <w:r w:rsidRPr="00E71554">
        <w:rPr>
          <w:b/>
          <w:bCs/>
          <w:sz w:val="28"/>
          <w:szCs w:val="28"/>
        </w:rPr>
        <w:t>)</w:t>
      </w:r>
      <w:r w:rsidRPr="00E71554">
        <w:rPr>
          <w:sz w:val="28"/>
          <w:szCs w:val="28"/>
        </w:rPr>
        <w:t>: Программно-аппаратная инфраструктура, обеспечивающая функционирование вычислимой среды для решение научных и инженерных проблем, а также развитие информационно-компьютерной науки</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вычислимая среда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xml:space="preserve"> Среда, в которой происходит выполнение информационной модели объекта-системы с целью расчета и имитации какого-либо сценария.</w:t>
      </w:r>
    </w:p>
    <w:p w:rsidR="00E71554" w:rsidRPr="00E71554" w:rsidRDefault="00E71554" w:rsidP="00E71554">
      <w:pPr>
        <w:ind w:firstLine="709"/>
        <w:jc w:val="both"/>
        <w:rPr>
          <w:sz w:val="28"/>
          <w:szCs w:val="28"/>
        </w:rPr>
      </w:pPr>
    </w:p>
    <w:p w:rsidR="00E71554" w:rsidRPr="00E71554" w:rsidRDefault="00E71554" w:rsidP="00E71554">
      <w:pPr>
        <w:ind w:firstLine="709"/>
        <w:jc w:val="both"/>
        <w:rPr>
          <w:sz w:val="28"/>
          <w:szCs w:val="28"/>
        </w:rPr>
      </w:pPr>
      <w:r w:rsidRPr="00E71554">
        <w:rPr>
          <w:b/>
          <w:bCs/>
          <w:sz w:val="28"/>
          <w:szCs w:val="28"/>
        </w:rPr>
        <w:t>вычислимый формат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format</w:t>
      </w:r>
      <w:proofErr w:type="spellEnd"/>
      <w:r w:rsidRPr="00E71554">
        <w:rPr>
          <w:b/>
          <w:bCs/>
          <w:sz w:val="28"/>
          <w:szCs w:val="28"/>
        </w:rPr>
        <w:t>):</w:t>
      </w:r>
      <w:r w:rsidRPr="00E71554">
        <w:rPr>
          <w:sz w:val="28"/>
          <w:szCs w:val="28"/>
        </w:rPr>
        <w:t xml:space="preserve"> Способ представления информационной модели, основанный на использовании вычислимой среды</w:t>
      </w:r>
    </w:p>
    <w:p w:rsidR="00E71554" w:rsidRPr="00E71554" w:rsidRDefault="00E71554" w:rsidP="00E71554">
      <w:pPr>
        <w:ind w:firstLine="709"/>
        <w:jc w:val="both"/>
        <w:rPr>
          <w:sz w:val="28"/>
          <w:szCs w:val="28"/>
        </w:rPr>
      </w:pPr>
    </w:p>
    <w:p w:rsidR="00713B4B" w:rsidRDefault="00E71554" w:rsidP="00E71554">
      <w:pPr>
        <w:ind w:firstLine="709"/>
        <w:jc w:val="both"/>
        <w:rPr>
          <w:sz w:val="28"/>
          <w:szCs w:val="28"/>
        </w:rPr>
      </w:pPr>
      <w:r w:rsidRPr="00E71554">
        <w:rPr>
          <w:b/>
          <w:bCs/>
          <w:sz w:val="28"/>
          <w:szCs w:val="28"/>
        </w:rPr>
        <w:t>интерактивный (вычислимый) электронный документ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document</w:t>
      </w:r>
      <w:proofErr w:type="spellEnd"/>
      <w:r w:rsidRPr="00E71554">
        <w:rPr>
          <w:b/>
          <w:bCs/>
          <w:sz w:val="28"/>
          <w:szCs w:val="28"/>
        </w:rPr>
        <w:t>):</w:t>
      </w:r>
      <w:r w:rsidRPr="00E71554">
        <w:rPr>
          <w:sz w:val="28"/>
          <w:szCs w:val="28"/>
        </w:rPr>
        <w:t xml:space="preserve"> Электронный документ, информация содержательной части которого доступна в диалоговом режиме и хранится в вычислимом формате.</w:t>
      </w:r>
      <w:r>
        <w:rPr>
          <w:sz w:val="28"/>
          <w:szCs w:val="28"/>
        </w:rPr>
        <w:t xml:space="preserve"> </w:t>
      </w:r>
      <w:r w:rsidRPr="00E71554">
        <w:rPr>
          <w:sz w:val="28"/>
          <w:szCs w:val="28"/>
        </w:rPr>
        <w:t>[ГОСТ 2.051:2013, статья 3.1.15]</w:t>
      </w:r>
    </w:p>
    <w:p w:rsidR="00E71554" w:rsidRDefault="00E71554" w:rsidP="006445C6">
      <w:pPr>
        <w:ind w:firstLine="709"/>
        <w:jc w:val="both"/>
        <w:rPr>
          <w:sz w:val="28"/>
          <w:szCs w:val="28"/>
        </w:rPr>
      </w:pPr>
    </w:p>
    <w:p w:rsidR="00E71554" w:rsidRDefault="00C0335B" w:rsidP="006445C6">
      <w:pPr>
        <w:ind w:firstLine="709"/>
        <w:jc w:val="both"/>
        <w:rPr>
          <w:sz w:val="28"/>
          <w:szCs w:val="28"/>
        </w:rPr>
      </w:pPr>
      <w:r w:rsidRPr="00C0335B">
        <w:rPr>
          <w:b/>
          <w:bCs/>
          <w:sz w:val="28"/>
          <w:szCs w:val="28"/>
        </w:rPr>
        <w:lastRenderedPageBreak/>
        <w:t>трансформация данных (</w:t>
      </w:r>
      <w:proofErr w:type="spellStart"/>
      <w:r w:rsidRPr="00C0335B">
        <w:rPr>
          <w:b/>
          <w:bCs/>
          <w:sz w:val="28"/>
          <w:szCs w:val="28"/>
        </w:rPr>
        <w:t>information</w:t>
      </w:r>
      <w:proofErr w:type="spellEnd"/>
      <w:r w:rsidRPr="00C0335B">
        <w:rPr>
          <w:b/>
          <w:bCs/>
          <w:sz w:val="28"/>
          <w:szCs w:val="28"/>
        </w:rPr>
        <w:t xml:space="preserve"> </w:t>
      </w:r>
      <w:proofErr w:type="spellStart"/>
      <w:r w:rsidRPr="00C0335B">
        <w:rPr>
          <w:b/>
          <w:bCs/>
          <w:sz w:val="28"/>
          <w:szCs w:val="28"/>
        </w:rPr>
        <w:t>transformation</w:t>
      </w:r>
      <w:proofErr w:type="spellEnd"/>
      <w:r w:rsidRPr="00C0335B">
        <w:rPr>
          <w:b/>
          <w:bCs/>
          <w:sz w:val="28"/>
          <w:szCs w:val="28"/>
        </w:rPr>
        <w:t>):</w:t>
      </w:r>
      <w:r w:rsidRPr="00C0335B">
        <w:rPr>
          <w:sz w:val="28"/>
          <w:szCs w:val="28"/>
        </w:rPr>
        <w:t xml:space="preserve"> Однозначное двунаправленное преобразование информационной модели в расчетную модель или какую-либо другую модель данных.</w:t>
      </w:r>
    </w:p>
    <w:p w:rsidR="00C0335B" w:rsidRDefault="00C0335B" w:rsidP="006445C6">
      <w:pPr>
        <w:ind w:firstLine="709"/>
        <w:jc w:val="both"/>
        <w:rPr>
          <w:sz w:val="28"/>
          <w:szCs w:val="28"/>
        </w:rPr>
      </w:pPr>
    </w:p>
    <w:p w:rsidR="00C0335B" w:rsidRDefault="00C0335B" w:rsidP="006445C6">
      <w:pPr>
        <w:ind w:firstLine="709"/>
        <w:jc w:val="both"/>
        <w:rPr>
          <w:sz w:val="28"/>
          <w:szCs w:val="28"/>
        </w:rPr>
      </w:pPr>
      <w:r w:rsidRPr="00C0335B">
        <w:rPr>
          <w:b/>
          <w:bCs/>
          <w:sz w:val="28"/>
          <w:szCs w:val="28"/>
        </w:rPr>
        <w:t>система моделирования (</w:t>
      </w:r>
      <w:proofErr w:type="spellStart"/>
      <w:r w:rsidRPr="00C0335B">
        <w:rPr>
          <w:b/>
          <w:bCs/>
          <w:sz w:val="28"/>
          <w:szCs w:val="28"/>
        </w:rPr>
        <w:t>simulation</w:t>
      </w:r>
      <w:proofErr w:type="spellEnd"/>
      <w:r w:rsidRPr="00C0335B">
        <w:rPr>
          <w:b/>
          <w:bCs/>
          <w:sz w:val="28"/>
          <w:szCs w:val="28"/>
        </w:rPr>
        <w:t xml:space="preserve"> </w:t>
      </w:r>
      <w:proofErr w:type="spellStart"/>
      <w:r w:rsidRPr="00C0335B">
        <w:rPr>
          <w:b/>
          <w:bCs/>
          <w:sz w:val="28"/>
          <w:szCs w:val="28"/>
        </w:rPr>
        <w:t>system</w:t>
      </w:r>
      <w:proofErr w:type="spellEnd"/>
      <w:r w:rsidRPr="00C0335B">
        <w:rPr>
          <w:b/>
          <w:bCs/>
          <w:sz w:val="28"/>
          <w:szCs w:val="28"/>
        </w:rPr>
        <w:t>):</w:t>
      </w:r>
      <w:r w:rsidRPr="00C0335B">
        <w:rPr>
          <w:sz w:val="28"/>
          <w:szCs w:val="28"/>
        </w:rPr>
        <w:t xml:space="preserve"> Конкретная реализация вычислимой среды для создания, анализа и представления расчетной модели объекта-системы.</w:t>
      </w:r>
    </w:p>
    <w:p w:rsidR="00E71554" w:rsidRDefault="00E71554" w:rsidP="006445C6">
      <w:pPr>
        <w:ind w:firstLine="709"/>
        <w:jc w:val="both"/>
        <w:rPr>
          <w:sz w:val="28"/>
          <w:szCs w:val="28"/>
        </w:rPr>
      </w:pPr>
    </w:p>
    <w:p w:rsidR="00D30F3F" w:rsidRPr="00D30F3F" w:rsidRDefault="00D30F3F" w:rsidP="00D30F3F">
      <w:pPr>
        <w:ind w:firstLine="709"/>
        <w:jc w:val="both"/>
        <w:rPr>
          <w:sz w:val="28"/>
          <w:szCs w:val="28"/>
        </w:rPr>
      </w:pPr>
      <w:r w:rsidRPr="00D30F3F">
        <w:rPr>
          <w:b/>
          <w:bCs/>
          <w:sz w:val="28"/>
          <w:szCs w:val="28"/>
        </w:rPr>
        <w:t>мета данные (</w:t>
      </w:r>
      <w:proofErr w:type="spellStart"/>
      <w:r w:rsidRPr="00D30F3F">
        <w:rPr>
          <w:b/>
          <w:bCs/>
          <w:sz w:val="28"/>
          <w:szCs w:val="28"/>
        </w:rPr>
        <w:t>meta</w:t>
      </w:r>
      <w:proofErr w:type="spellEnd"/>
      <w:r w:rsidRPr="00D30F3F">
        <w:rPr>
          <w:b/>
          <w:bCs/>
          <w:sz w:val="28"/>
          <w:szCs w:val="28"/>
        </w:rPr>
        <w:t xml:space="preserve"> </w:t>
      </w:r>
      <w:proofErr w:type="spellStart"/>
      <w:r w:rsidRPr="00D30F3F">
        <w:rPr>
          <w:b/>
          <w:bCs/>
          <w:sz w:val="28"/>
          <w:szCs w:val="28"/>
        </w:rPr>
        <w:t>data</w:t>
      </w:r>
      <w:proofErr w:type="spellEnd"/>
      <w:r w:rsidRPr="00D30F3F">
        <w:rPr>
          <w:b/>
          <w:bCs/>
          <w:sz w:val="28"/>
          <w:szCs w:val="28"/>
        </w:rPr>
        <w:t>):</w:t>
      </w:r>
      <w:r w:rsidRPr="00D30F3F">
        <w:rPr>
          <w:sz w:val="28"/>
          <w:szCs w:val="28"/>
        </w:rPr>
        <w:t xml:space="preserve"> Данные, предназначенные для идентификации, описания или локализации (местоположения) информационных ресурсов, не зависимо от физической природы ресурса.</w:t>
      </w:r>
    </w:p>
    <w:p w:rsidR="00D30F3F" w:rsidRPr="00D30F3F" w:rsidRDefault="00D30F3F" w:rsidP="00D30F3F">
      <w:pPr>
        <w:ind w:firstLine="709"/>
        <w:jc w:val="both"/>
        <w:rPr>
          <w:i/>
          <w:iCs/>
          <w:sz w:val="28"/>
          <w:szCs w:val="28"/>
        </w:rPr>
      </w:pPr>
      <w:r w:rsidRPr="00D30F3F">
        <w:rPr>
          <w:i/>
          <w:iCs/>
          <w:sz w:val="28"/>
          <w:szCs w:val="28"/>
        </w:rPr>
        <w:t>Примечание — В настоящее время разработано множество схем описания метаданных, например:</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Topic</w:t>
      </w:r>
      <w:proofErr w:type="spellEnd"/>
      <w:r w:rsidRPr="00D30F3F">
        <w:rPr>
          <w:i/>
          <w:iCs/>
          <w:sz w:val="28"/>
          <w:szCs w:val="28"/>
        </w:rPr>
        <w:t xml:space="preserve"> </w:t>
      </w:r>
      <w:proofErr w:type="spellStart"/>
      <w:r w:rsidRPr="00D30F3F">
        <w:rPr>
          <w:i/>
          <w:iCs/>
          <w:sz w:val="28"/>
          <w:szCs w:val="28"/>
        </w:rPr>
        <w:t>Maps</w:t>
      </w:r>
      <w:proofErr w:type="spellEnd"/>
      <w:r w:rsidRPr="00D30F3F">
        <w:rPr>
          <w:i/>
          <w:iCs/>
          <w:sz w:val="28"/>
          <w:szCs w:val="28"/>
        </w:rPr>
        <w:t xml:space="preserve"> (XMT) – стандарт [5] для представления и обмена знаниями с точки зрения поиска информации;</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Metadata</w:t>
      </w:r>
      <w:proofErr w:type="spellEnd"/>
      <w:r w:rsidRPr="00D30F3F">
        <w:rPr>
          <w:i/>
          <w:iCs/>
          <w:sz w:val="28"/>
          <w:szCs w:val="28"/>
        </w:rPr>
        <w:t xml:space="preserve"> </w:t>
      </w:r>
      <w:proofErr w:type="spellStart"/>
      <w:r w:rsidRPr="00D30F3F">
        <w:rPr>
          <w:i/>
          <w:iCs/>
          <w:sz w:val="28"/>
          <w:szCs w:val="28"/>
        </w:rPr>
        <w:t>Encoding</w:t>
      </w:r>
      <w:proofErr w:type="spellEnd"/>
      <w:r w:rsidRPr="00D30F3F">
        <w:rPr>
          <w:i/>
          <w:iCs/>
          <w:sz w:val="28"/>
          <w:szCs w:val="28"/>
        </w:rPr>
        <w:t xml:space="preserve"> </w:t>
      </w:r>
      <w:proofErr w:type="spellStart"/>
      <w:r w:rsidRPr="00D30F3F">
        <w:rPr>
          <w:i/>
          <w:iCs/>
          <w:sz w:val="28"/>
          <w:szCs w:val="28"/>
        </w:rPr>
        <w:t>and</w:t>
      </w:r>
      <w:proofErr w:type="spellEnd"/>
      <w:r w:rsidRPr="00D30F3F">
        <w:rPr>
          <w:i/>
          <w:iCs/>
          <w:sz w:val="28"/>
          <w:szCs w:val="28"/>
        </w:rPr>
        <w:t xml:space="preserve"> </w:t>
      </w:r>
      <w:proofErr w:type="spellStart"/>
      <w:r w:rsidRPr="00D30F3F">
        <w:rPr>
          <w:i/>
          <w:iCs/>
          <w:sz w:val="28"/>
          <w:szCs w:val="28"/>
        </w:rPr>
        <w:t>Transmission</w:t>
      </w:r>
      <w:proofErr w:type="spellEnd"/>
      <w:r w:rsidRPr="00D30F3F">
        <w:rPr>
          <w:i/>
          <w:iCs/>
          <w:sz w:val="28"/>
          <w:szCs w:val="28"/>
        </w:rPr>
        <w:t xml:space="preserve"> </w:t>
      </w:r>
      <w:proofErr w:type="spellStart"/>
      <w:r w:rsidRPr="00D30F3F">
        <w:rPr>
          <w:i/>
          <w:iCs/>
          <w:sz w:val="28"/>
          <w:szCs w:val="28"/>
        </w:rPr>
        <w:t>Standard</w:t>
      </w:r>
      <w:proofErr w:type="spellEnd"/>
      <w:r w:rsidRPr="00D30F3F">
        <w:rPr>
          <w:i/>
          <w:iCs/>
          <w:sz w:val="28"/>
          <w:szCs w:val="28"/>
        </w:rPr>
        <w:t xml:space="preserve"> (METS) – стандарт кодирования и передачи метаданных для описания сложных цифровых библиотечных объектов;</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Learning</w:t>
      </w:r>
      <w:proofErr w:type="spellEnd"/>
      <w:r w:rsidRPr="00D30F3F">
        <w:rPr>
          <w:i/>
          <w:iCs/>
          <w:sz w:val="28"/>
          <w:szCs w:val="28"/>
        </w:rPr>
        <w:t xml:space="preserve"> </w:t>
      </w:r>
      <w:proofErr w:type="spellStart"/>
      <w:r w:rsidRPr="00D30F3F">
        <w:rPr>
          <w:i/>
          <w:iCs/>
          <w:sz w:val="28"/>
          <w:szCs w:val="28"/>
        </w:rPr>
        <w:t>Object</w:t>
      </w:r>
      <w:proofErr w:type="spellEnd"/>
      <w:r w:rsidRPr="00D30F3F">
        <w:rPr>
          <w:i/>
          <w:iCs/>
          <w:sz w:val="28"/>
          <w:szCs w:val="28"/>
        </w:rPr>
        <w:t xml:space="preserve"> </w:t>
      </w:r>
      <w:proofErr w:type="spellStart"/>
      <w:r w:rsidRPr="00D30F3F">
        <w:rPr>
          <w:i/>
          <w:iCs/>
          <w:sz w:val="28"/>
          <w:szCs w:val="28"/>
        </w:rPr>
        <w:t>Metadata</w:t>
      </w:r>
      <w:proofErr w:type="spellEnd"/>
      <w:r w:rsidRPr="00D30F3F">
        <w:rPr>
          <w:i/>
          <w:iCs/>
          <w:sz w:val="28"/>
          <w:szCs w:val="28"/>
        </w:rPr>
        <w:t xml:space="preserve"> (LOM) – стандарт [6] метаданных объектов учебного процесса для повторного использования ресурсов учебного характера, таких как компьютерного и дистанционного обучения;</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Description</w:t>
      </w:r>
      <w:proofErr w:type="spellEnd"/>
      <w:r w:rsidRPr="00D30F3F">
        <w:rPr>
          <w:i/>
          <w:iCs/>
          <w:sz w:val="28"/>
          <w:szCs w:val="28"/>
        </w:rPr>
        <w:t xml:space="preserve"> </w:t>
      </w:r>
      <w:proofErr w:type="spellStart"/>
      <w:r w:rsidRPr="00D30F3F">
        <w:rPr>
          <w:i/>
          <w:iCs/>
          <w:sz w:val="28"/>
          <w:szCs w:val="28"/>
        </w:rPr>
        <w:t>of</w:t>
      </w:r>
      <w:proofErr w:type="spellEnd"/>
      <w:r w:rsidRPr="00D30F3F">
        <w:rPr>
          <w:i/>
          <w:iCs/>
          <w:sz w:val="28"/>
          <w:szCs w:val="28"/>
        </w:rPr>
        <w:t xml:space="preserve"> a </w:t>
      </w:r>
      <w:proofErr w:type="spellStart"/>
      <w:r w:rsidRPr="00D30F3F">
        <w:rPr>
          <w:i/>
          <w:iCs/>
          <w:sz w:val="28"/>
          <w:szCs w:val="28"/>
        </w:rPr>
        <w:t>Project</w:t>
      </w:r>
      <w:proofErr w:type="spellEnd"/>
      <w:r w:rsidRPr="00D30F3F">
        <w:rPr>
          <w:i/>
          <w:iCs/>
          <w:sz w:val="28"/>
          <w:szCs w:val="28"/>
        </w:rPr>
        <w:t xml:space="preserve"> </w:t>
      </w:r>
      <w:proofErr w:type="spellStart"/>
      <w:r w:rsidRPr="00D30F3F">
        <w:rPr>
          <w:i/>
          <w:iCs/>
          <w:sz w:val="28"/>
          <w:szCs w:val="28"/>
        </w:rPr>
        <w:t>Description</w:t>
      </w:r>
      <w:proofErr w:type="spellEnd"/>
      <w:r w:rsidRPr="00D30F3F">
        <w:rPr>
          <w:i/>
          <w:iCs/>
          <w:sz w:val="28"/>
          <w:szCs w:val="28"/>
        </w:rPr>
        <w:t xml:space="preserve"> </w:t>
      </w:r>
      <w:proofErr w:type="spellStart"/>
      <w:r w:rsidRPr="00D30F3F">
        <w:rPr>
          <w:i/>
          <w:iCs/>
          <w:sz w:val="28"/>
          <w:szCs w:val="28"/>
        </w:rPr>
        <w:t>of</w:t>
      </w:r>
      <w:proofErr w:type="spellEnd"/>
      <w:r w:rsidRPr="00D30F3F">
        <w:rPr>
          <w:i/>
          <w:iCs/>
          <w:sz w:val="28"/>
          <w:szCs w:val="28"/>
        </w:rPr>
        <w:t xml:space="preserve"> a </w:t>
      </w:r>
      <w:proofErr w:type="spellStart"/>
      <w:r w:rsidRPr="00D30F3F">
        <w:rPr>
          <w:i/>
          <w:iCs/>
          <w:sz w:val="28"/>
          <w:szCs w:val="28"/>
        </w:rPr>
        <w:t>Project</w:t>
      </w:r>
      <w:proofErr w:type="spellEnd"/>
      <w:r w:rsidRPr="00D30F3F">
        <w:rPr>
          <w:i/>
          <w:iCs/>
          <w:sz w:val="28"/>
          <w:szCs w:val="28"/>
        </w:rPr>
        <w:t xml:space="preserve"> (DOAP) – документы, описывающие в сети проекты с открытым исходным кодом;</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Dublin</w:t>
      </w:r>
      <w:proofErr w:type="spellEnd"/>
      <w:r w:rsidRPr="00D30F3F">
        <w:rPr>
          <w:i/>
          <w:iCs/>
          <w:sz w:val="28"/>
          <w:szCs w:val="28"/>
        </w:rPr>
        <w:t xml:space="preserve"> </w:t>
      </w:r>
      <w:proofErr w:type="spellStart"/>
      <w:proofErr w:type="gramStart"/>
      <w:r w:rsidRPr="00D30F3F">
        <w:rPr>
          <w:i/>
          <w:iCs/>
          <w:sz w:val="28"/>
          <w:szCs w:val="28"/>
        </w:rPr>
        <w:t>Core</w:t>
      </w:r>
      <w:proofErr w:type="spellEnd"/>
      <w:r w:rsidRPr="00D30F3F">
        <w:rPr>
          <w:i/>
          <w:iCs/>
          <w:sz w:val="28"/>
          <w:szCs w:val="28"/>
        </w:rPr>
        <w:t xml:space="preserve">  –</w:t>
      </w:r>
      <w:proofErr w:type="gramEnd"/>
      <w:r w:rsidRPr="00D30F3F">
        <w:rPr>
          <w:i/>
          <w:iCs/>
          <w:sz w:val="28"/>
          <w:szCs w:val="28"/>
        </w:rPr>
        <w:t xml:space="preserve"> набор элементов (свойств) для описания документов, обеспечивающий минимальный набор элементов описания, которые оказывают содействие внедрению описания и автоматической индексации документ подобных сетевых объектов по принципу, подобному карточкам библиотечного каталога.</w:t>
      </w:r>
    </w:p>
    <w:p w:rsidR="00D30F3F" w:rsidRPr="00D30F3F" w:rsidRDefault="00D30F3F" w:rsidP="00D30F3F">
      <w:pPr>
        <w:ind w:firstLine="709"/>
        <w:jc w:val="both"/>
        <w:rPr>
          <w:i/>
          <w:iCs/>
          <w:sz w:val="28"/>
          <w:szCs w:val="28"/>
        </w:rPr>
      </w:pPr>
      <w:r w:rsidRPr="00D30F3F">
        <w:rPr>
          <w:i/>
          <w:iCs/>
          <w:sz w:val="28"/>
          <w:szCs w:val="28"/>
        </w:rPr>
        <w:t xml:space="preserve">В контексте Интегрированного подхода в качестве метаданных рассматривается </w:t>
      </w:r>
      <w:proofErr w:type="spellStart"/>
      <w:r w:rsidRPr="00D30F3F">
        <w:rPr>
          <w:i/>
          <w:iCs/>
          <w:sz w:val="28"/>
          <w:szCs w:val="28"/>
        </w:rPr>
        <w:t>Dublin</w:t>
      </w:r>
      <w:proofErr w:type="spellEnd"/>
      <w:r w:rsidRPr="00D30F3F">
        <w:rPr>
          <w:i/>
          <w:iCs/>
          <w:sz w:val="28"/>
          <w:szCs w:val="28"/>
        </w:rPr>
        <w:t xml:space="preserve"> </w:t>
      </w:r>
      <w:proofErr w:type="spellStart"/>
      <w:r w:rsidRPr="00D30F3F">
        <w:rPr>
          <w:i/>
          <w:iCs/>
          <w:sz w:val="28"/>
          <w:szCs w:val="28"/>
        </w:rPr>
        <w:t>Core</w:t>
      </w:r>
      <w:proofErr w:type="spellEnd"/>
      <w:r w:rsidRPr="00D30F3F">
        <w:rPr>
          <w:i/>
          <w:iCs/>
          <w:sz w:val="28"/>
          <w:szCs w:val="28"/>
        </w:rPr>
        <w:t>, если не оговорено иное.</w:t>
      </w:r>
    </w:p>
    <w:p w:rsidR="00D30F3F" w:rsidRDefault="00D30F3F" w:rsidP="00D30F3F">
      <w:pPr>
        <w:ind w:firstLine="709"/>
        <w:jc w:val="both"/>
        <w:rPr>
          <w:sz w:val="28"/>
          <w:szCs w:val="28"/>
        </w:rPr>
      </w:pPr>
    </w:p>
    <w:p w:rsidR="00D30F3F" w:rsidRPr="00D30F3F" w:rsidRDefault="00D30F3F" w:rsidP="00D30F3F">
      <w:pPr>
        <w:ind w:firstLine="709"/>
        <w:jc w:val="both"/>
        <w:rPr>
          <w:sz w:val="28"/>
          <w:szCs w:val="28"/>
        </w:rPr>
      </w:pPr>
      <w:r w:rsidRPr="00D30F3F">
        <w:rPr>
          <w:b/>
          <w:bCs/>
          <w:sz w:val="28"/>
          <w:szCs w:val="28"/>
        </w:rPr>
        <w:t>атомарная модель (</w:t>
      </w:r>
      <w:proofErr w:type="spellStart"/>
      <w:r w:rsidRPr="00D30F3F">
        <w:rPr>
          <w:b/>
          <w:bCs/>
          <w:sz w:val="28"/>
          <w:szCs w:val="28"/>
        </w:rPr>
        <w:t>atomic</w:t>
      </w:r>
      <w:proofErr w:type="spellEnd"/>
      <w:r w:rsidRPr="00D30F3F">
        <w:rPr>
          <w:b/>
          <w:bCs/>
          <w:sz w:val="28"/>
          <w:szCs w:val="28"/>
        </w:rPr>
        <w:t xml:space="preserve"> </w:t>
      </w:r>
      <w:proofErr w:type="spellStart"/>
      <w:r w:rsidRPr="00D30F3F">
        <w:rPr>
          <w:b/>
          <w:bCs/>
          <w:sz w:val="28"/>
          <w:szCs w:val="28"/>
        </w:rPr>
        <w:t>model</w:t>
      </w:r>
      <w:proofErr w:type="spellEnd"/>
      <w:r w:rsidRPr="00D30F3F">
        <w:rPr>
          <w:b/>
          <w:bCs/>
          <w:sz w:val="28"/>
          <w:szCs w:val="28"/>
        </w:rPr>
        <w:t>):</w:t>
      </w:r>
      <w:r w:rsidRPr="00D30F3F">
        <w:rPr>
          <w:sz w:val="28"/>
          <w:szCs w:val="28"/>
        </w:rPr>
        <w:t xml:space="preserve"> Модель объекта-системы дальше неделимая при исследовании и рассматривается как элемент системы в соответствии с уровнем проработки и точкой зрения. Содержит конкретную реализацию информационной модели для системы моделирования с использованием стандартного или нестандартного алгоритма.</w:t>
      </w:r>
    </w:p>
    <w:p w:rsidR="00D30F3F" w:rsidRDefault="00D30F3F" w:rsidP="00D30F3F">
      <w:pPr>
        <w:ind w:firstLine="709"/>
        <w:jc w:val="both"/>
        <w:rPr>
          <w:sz w:val="28"/>
          <w:szCs w:val="28"/>
        </w:rPr>
      </w:pPr>
    </w:p>
    <w:p w:rsidR="00E71554" w:rsidRDefault="00D30F3F" w:rsidP="00D30F3F">
      <w:pPr>
        <w:ind w:firstLine="709"/>
        <w:jc w:val="both"/>
        <w:rPr>
          <w:sz w:val="28"/>
          <w:szCs w:val="28"/>
        </w:rPr>
      </w:pPr>
      <w:r w:rsidRPr="00D30F3F">
        <w:rPr>
          <w:b/>
          <w:bCs/>
          <w:sz w:val="28"/>
          <w:szCs w:val="28"/>
        </w:rPr>
        <w:t>библиотека справочных данных (</w:t>
      </w:r>
      <w:proofErr w:type="spellStart"/>
      <w:r w:rsidRPr="00D30F3F">
        <w:rPr>
          <w:b/>
          <w:bCs/>
          <w:sz w:val="28"/>
          <w:szCs w:val="28"/>
        </w:rPr>
        <w:t>reference</w:t>
      </w:r>
      <w:proofErr w:type="spellEnd"/>
      <w:r w:rsidRPr="00D30F3F">
        <w:rPr>
          <w:b/>
          <w:bCs/>
          <w:sz w:val="28"/>
          <w:szCs w:val="28"/>
        </w:rPr>
        <w:t xml:space="preserve"> </w:t>
      </w:r>
      <w:proofErr w:type="spellStart"/>
      <w:r w:rsidRPr="00D30F3F">
        <w:rPr>
          <w:b/>
          <w:bCs/>
          <w:sz w:val="28"/>
          <w:szCs w:val="28"/>
        </w:rPr>
        <w:t>data</w:t>
      </w:r>
      <w:proofErr w:type="spellEnd"/>
      <w:r w:rsidRPr="00D30F3F">
        <w:rPr>
          <w:b/>
          <w:bCs/>
          <w:sz w:val="28"/>
          <w:szCs w:val="28"/>
        </w:rPr>
        <w:t xml:space="preserve"> </w:t>
      </w:r>
      <w:proofErr w:type="spellStart"/>
      <w:r w:rsidRPr="00D30F3F">
        <w:rPr>
          <w:b/>
          <w:bCs/>
          <w:sz w:val="28"/>
          <w:szCs w:val="28"/>
        </w:rPr>
        <w:t>library</w:t>
      </w:r>
      <w:proofErr w:type="spellEnd"/>
      <w:r w:rsidRPr="00D30F3F">
        <w:rPr>
          <w:b/>
          <w:bCs/>
          <w:sz w:val="28"/>
          <w:szCs w:val="28"/>
        </w:rPr>
        <w:t>)</w:t>
      </w:r>
      <w:proofErr w:type="gramStart"/>
      <w:r w:rsidRPr="00D30F3F">
        <w:rPr>
          <w:b/>
          <w:bCs/>
          <w:sz w:val="28"/>
          <w:szCs w:val="28"/>
        </w:rPr>
        <w:t>:</w:t>
      </w:r>
      <w:r w:rsidRPr="00D30F3F">
        <w:rPr>
          <w:sz w:val="28"/>
          <w:szCs w:val="28"/>
        </w:rPr>
        <w:t xml:space="preserve"> Онтологически</w:t>
      </w:r>
      <w:proofErr w:type="gramEnd"/>
      <w:r w:rsidRPr="00D30F3F">
        <w:rPr>
          <w:sz w:val="28"/>
          <w:szCs w:val="28"/>
        </w:rPr>
        <w:t xml:space="preserve"> организованный репозиторий эталонных моделей по определенной тематике.</w:t>
      </w:r>
    </w:p>
    <w:p w:rsidR="00D30F3F" w:rsidRDefault="00D30F3F" w:rsidP="006445C6">
      <w:pPr>
        <w:ind w:firstLine="709"/>
        <w:jc w:val="both"/>
        <w:rPr>
          <w:sz w:val="28"/>
          <w:szCs w:val="28"/>
        </w:rPr>
      </w:pPr>
    </w:p>
    <w:p w:rsidR="001315A1" w:rsidRDefault="001315A1" w:rsidP="006445C6">
      <w:pPr>
        <w:ind w:firstLine="709"/>
        <w:jc w:val="both"/>
        <w:rPr>
          <w:sz w:val="28"/>
          <w:szCs w:val="28"/>
        </w:rPr>
      </w:pPr>
      <w:r w:rsidRPr="001315A1">
        <w:rPr>
          <w:b/>
          <w:bCs/>
          <w:sz w:val="28"/>
          <w:szCs w:val="28"/>
        </w:rPr>
        <w:lastRenderedPageBreak/>
        <w:t>справочные данные (</w:t>
      </w:r>
      <w:proofErr w:type="spellStart"/>
      <w:r w:rsidRPr="001315A1">
        <w:rPr>
          <w:b/>
          <w:bCs/>
          <w:sz w:val="28"/>
          <w:szCs w:val="28"/>
        </w:rPr>
        <w:t>reference</w:t>
      </w:r>
      <w:proofErr w:type="spellEnd"/>
      <w:r w:rsidRPr="001315A1">
        <w:rPr>
          <w:b/>
          <w:bCs/>
          <w:sz w:val="28"/>
          <w:szCs w:val="28"/>
        </w:rPr>
        <w:t xml:space="preserve"> </w:t>
      </w:r>
      <w:proofErr w:type="spellStart"/>
      <w:r w:rsidRPr="001315A1">
        <w:rPr>
          <w:b/>
          <w:bCs/>
          <w:sz w:val="28"/>
          <w:szCs w:val="28"/>
        </w:rPr>
        <w:t>data</w:t>
      </w:r>
      <w:proofErr w:type="spellEnd"/>
      <w:r w:rsidRPr="001315A1">
        <w:rPr>
          <w:b/>
          <w:bCs/>
          <w:sz w:val="28"/>
          <w:szCs w:val="28"/>
        </w:rPr>
        <w:t>):</w:t>
      </w:r>
      <w:r w:rsidRPr="001315A1">
        <w:rPr>
          <w:sz w:val="28"/>
          <w:szCs w:val="28"/>
        </w:rPr>
        <w:t xml:space="preserve"> Данные</w:t>
      </w:r>
      <w:r w:rsidR="00ED260E">
        <w:rPr>
          <w:sz w:val="28"/>
          <w:szCs w:val="28"/>
        </w:rPr>
        <w:t>,</w:t>
      </w:r>
      <w:r w:rsidRPr="001315A1">
        <w:rPr>
          <w:sz w:val="28"/>
          <w:szCs w:val="28"/>
        </w:rPr>
        <w:t xml:space="preserve"> регулярно используемые организацией или отраслью в рамках процесса информационного моделирования</w:t>
      </w:r>
      <w:r>
        <w:rPr>
          <w:sz w:val="28"/>
          <w:szCs w:val="28"/>
        </w:rPr>
        <w:t>.</w:t>
      </w:r>
    </w:p>
    <w:p w:rsidR="001315A1" w:rsidRPr="001315A1" w:rsidRDefault="001315A1" w:rsidP="006445C6">
      <w:pPr>
        <w:ind w:firstLine="709"/>
        <w:jc w:val="both"/>
        <w:rPr>
          <w:i/>
          <w:iCs/>
          <w:sz w:val="28"/>
          <w:szCs w:val="28"/>
        </w:rPr>
      </w:pPr>
      <w:r w:rsidRPr="001315A1">
        <w:rPr>
          <w:i/>
          <w:iCs/>
          <w:sz w:val="28"/>
          <w:szCs w:val="28"/>
        </w:rPr>
        <w:t>Примечание: данный термин может быть использован в контексте нормативно-справочной информации.</w:t>
      </w:r>
    </w:p>
    <w:p w:rsidR="001315A1" w:rsidRDefault="001315A1" w:rsidP="006445C6">
      <w:pPr>
        <w:ind w:firstLine="709"/>
        <w:jc w:val="both"/>
        <w:rPr>
          <w:sz w:val="28"/>
          <w:szCs w:val="28"/>
        </w:rPr>
      </w:pPr>
    </w:p>
    <w:p w:rsidR="00BF3668" w:rsidRDefault="00BF3668" w:rsidP="006445C6">
      <w:pPr>
        <w:ind w:firstLine="709"/>
        <w:jc w:val="both"/>
        <w:rPr>
          <w:sz w:val="28"/>
          <w:szCs w:val="28"/>
        </w:rPr>
      </w:pPr>
      <w:r w:rsidRPr="00BF3668">
        <w:rPr>
          <w:b/>
          <w:bCs/>
          <w:sz w:val="28"/>
          <w:szCs w:val="28"/>
        </w:rPr>
        <w:t>открытый формат обмена данными (</w:t>
      </w:r>
      <w:proofErr w:type="spellStart"/>
      <w:r w:rsidRPr="00BF3668">
        <w:rPr>
          <w:b/>
          <w:bCs/>
          <w:sz w:val="28"/>
          <w:szCs w:val="28"/>
        </w:rPr>
        <w:t>open</w:t>
      </w:r>
      <w:proofErr w:type="spellEnd"/>
      <w:r w:rsidRPr="00BF3668">
        <w:rPr>
          <w:b/>
          <w:bCs/>
          <w:sz w:val="28"/>
          <w:szCs w:val="28"/>
        </w:rPr>
        <w:t xml:space="preserve"> </w:t>
      </w:r>
      <w:proofErr w:type="spellStart"/>
      <w:r w:rsidRPr="00BF3668">
        <w:rPr>
          <w:b/>
          <w:bCs/>
          <w:sz w:val="28"/>
          <w:szCs w:val="28"/>
        </w:rPr>
        <w:t>data</w:t>
      </w:r>
      <w:proofErr w:type="spellEnd"/>
      <w:r w:rsidRPr="00BF3668">
        <w:rPr>
          <w:b/>
          <w:bCs/>
          <w:sz w:val="28"/>
          <w:szCs w:val="28"/>
        </w:rPr>
        <w:t xml:space="preserve"> </w:t>
      </w:r>
      <w:proofErr w:type="spellStart"/>
      <w:r w:rsidRPr="00BF3668">
        <w:rPr>
          <w:b/>
          <w:bCs/>
          <w:sz w:val="28"/>
          <w:szCs w:val="28"/>
        </w:rPr>
        <w:t>exchange</w:t>
      </w:r>
      <w:proofErr w:type="spellEnd"/>
      <w:r w:rsidRPr="00BF3668">
        <w:rPr>
          <w:b/>
          <w:bCs/>
          <w:sz w:val="28"/>
          <w:szCs w:val="28"/>
        </w:rPr>
        <w:t xml:space="preserve"> </w:t>
      </w:r>
      <w:proofErr w:type="spellStart"/>
      <w:r w:rsidRPr="00BF3668">
        <w:rPr>
          <w:b/>
          <w:bCs/>
          <w:sz w:val="28"/>
          <w:szCs w:val="28"/>
        </w:rPr>
        <w:t>format</w:t>
      </w:r>
      <w:proofErr w:type="spellEnd"/>
      <w:r w:rsidRPr="00BF3668">
        <w:rPr>
          <w:b/>
          <w:bCs/>
          <w:sz w:val="28"/>
          <w:szCs w:val="28"/>
        </w:rPr>
        <w:t>):</w:t>
      </w:r>
      <w:r w:rsidRPr="00BF3668">
        <w:rPr>
          <w:sz w:val="28"/>
          <w:szCs w:val="28"/>
        </w:rPr>
        <w:t xml:space="preserve"> Формат с открытой спецификацией.</w:t>
      </w:r>
    </w:p>
    <w:p w:rsidR="00D30F3F" w:rsidRDefault="00D30F3F" w:rsidP="006445C6">
      <w:pPr>
        <w:ind w:firstLine="709"/>
        <w:jc w:val="both"/>
        <w:rPr>
          <w:sz w:val="28"/>
          <w:szCs w:val="28"/>
        </w:rPr>
      </w:pPr>
    </w:p>
    <w:p w:rsidR="00D26002" w:rsidRDefault="009B4EFF" w:rsidP="009B4EFF">
      <w:pPr>
        <w:pStyle w:val="1"/>
      </w:pPr>
      <w:bookmarkStart w:id="145" w:name="_Toc23318213"/>
      <w:r>
        <w:t>Модель зрелости</w:t>
      </w:r>
      <w:bookmarkEnd w:id="145"/>
    </w:p>
    <w:p w:rsidR="009B4EFF" w:rsidRDefault="009B4EFF" w:rsidP="009B4EFF">
      <w:pPr>
        <w:ind w:firstLine="709"/>
        <w:jc w:val="both"/>
        <w:rPr>
          <w:sz w:val="28"/>
          <w:szCs w:val="28"/>
        </w:rPr>
      </w:pPr>
      <w:r>
        <w:rPr>
          <w:sz w:val="28"/>
          <w:szCs w:val="28"/>
        </w:rPr>
        <w:t xml:space="preserve">Для анализа информационных моделей в настоящем руководстве используется двумерная модель зрелости в соответствии с </w:t>
      </w:r>
      <w:r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r>
        <w:rPr>
          <w:sz w:val="28"/>
          <w:szCs w:val="28"/>
        </w:rPr>
        <w:t>, которая приведена на рисунке 1.</w:t>
      </w:r>
    </w:p>
    <w:p w:rsidR="009B4EFF" w:rsidRPr="00CD12A9" w:rsidRDefault="009B4EFF" w:rsidP="009B4EFF">
      <w:pPr>
        <w:ind w:firstLine="709"/>
        <w:jc w:val="both"/>
        <w:rPr>
          <w:sz w:val="28"/>
          <w:szCs w:val="28"/>
        </w:rPr>
      </w:pPr>
    </w:p>
    <w:p w:rsidR="009B4EFF" w:rsidRDefault="008A2502" w:rsidP="006445C6">
      <w:pPr>
        <w:ind w:firstLine="709"/>
        <w:jc w:val="both"/>
        <w:rPr>
          <w:sz w:val="28"/>
          <w:szCs w:val="28"/>
        </w:rPr>
      </w:pPr>
      <w:r>
        <w:rPr>
          <w:noProof/>
        </w:rPr>
        <mc:AlternateContent>
          <mc:Choice Requires="wps">
            <w:drawing>
              <wp:anchor distT="0" distB="0" distL="114300" distR="114300" simplePos="0" relativeHeight="251660288" behindDoc="0" locked="0" layoutInCell="1" allowOverlap="1" wp14:anchorId="49FDE8AB" wp14:editId="2CD3CC74">
                <wp:simplePos x="0" y="0"/>
                <wp:positionH relativeFrom="column">
                  <wp:posOffset>0</wp:posOffset>
                </wp:positionH>
                <wp:positionV relativeFrom="paragraph">
                  <wp:posOffset>4019550</wp:posOffset>
                </wp:positionV>
                <wp:extent cx="5936615" cy="635"/>
                <wp:effectExtent l="0" t="0" r="0" b="12065"/>
                <wp:wrapTopAndBottom/>
                <wp:docPr id="2" name="Надпись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rsidR="00A512EB" w:rsidRPr="00054281" w:rsidRDefault="00A512EB" w:rsidP="008A2502">
                            <w:pPr>
                              <w:pStyle w:val="aa"/>
                              <w:rPr>
                                <w:rFonts w:ascii="Times New Roman" w:eastAsiaTheme="minorHAnsi" w:hAnsi="Times New Roman"/>
                                <w:noProof/>
                                <w:sz w:val="28"/>
                                <w:szCs w:val="28"/>
                                <w:lang w:eastAsia="en-US"/>
                              </w:rPr>
                            </w:pPr>
                            <w:r>
                              <w:t xml:space="preserve">Рисунок </w:t>
                            </w:r>
                            <w:r w:rsidR="00E630D5">
                              <w:fldChar w:fldCharType="begin"/>
                            </w:r>
                            <w:r w:rsidR="00E630D5">
                              <w:instrText xml:space="preserve"> SEQ Рисунок \* ARABIC </w:instrText>
                            </w:r>
                            <w:r w:rsidR="00E630D5">
                              <w:fldChar w:fldCharType="separate"/>
                            </w:r>
                            <w:r>
                              <w:rPr>
                                <w:noProof/>
                              </w:rPr>
                              <w:t>1</w:t>
                            </w:r>
                            <w:r w:rsidR="00E630D5">
                              <w:rPr>
                                <w:noProof/>
                              </w:rPr>
                              <w:fldChar w:fldCharType="end"/>
                            </w:r>
                            <w:r>
                              <w:t>. Модель зрелости информационного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FDE8AB" id="_x0000_t202" coordsize="21600,21600" o:spt="202" path="m,l,21600r21600,l21600,xe">
                <v:stroke joinstyle="miter"/>
                <v:path gradientshapeok="t" o:connecttype="rect"/>
              </v:shapetype>
              <v:shape id="Надпись 2" o:spid="_x0000_s1026" type="#_x0000_t202" style="position:absolute;left:0;text-align:left;margin-left:0;margin-top:316.5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" stroked="f">
                <v:textbox style="mso-fit-shape-to-text:t" inset="0,0,0,0">
                  <w:txbxContent>
                    <w:p w:rsidR="00A512EB" w:rsidRPr="00054281" w:rsidRDefault="00A512EB" w:rsidP="008A2502">
                      <w:pPr>
                        <w:pStyle w:val="aa"/>
                        <w:rPr>
                          <w:rFonts w:ascii="Times New Roman" w:eastAsiaTheme="minorHAnsi" w:hAnsi="Times New Roman"/>
                          <w:noProof/>
                          <w:sz w:val="28"/>
                          <w:szCs w:val="28"/>
                          <w:lang w:eastAsia="en-US"/>
                        </w:rPr>
                      </w:pPr>
                      <w:r>
                        <w:t xml:space="preserve">Рисунок </w:t>
                      </w:r>
                      <w:r w:rsidR="00E630D5">
                        <w:fldChar w:fldCharType="begin"/>
                      </w:r>
                      <w:r w:rsidR="00E630D5">
                        <w:instrText xml:space="preserve"> SEQ Рисунок \* ARABIC </w:instrText>
                      </w:r>
                      <w:r w:rsidR="00E630D5">
                        <w:fldChar w:fldCharType="separate"/>
                      </w:r>
                      <w:r>
                        <w:rPr>
                          <w:noProof/>
                        </w:rPr>
                        <w:t>1</w:t>
                      </w:r>
                      <w:r w:rsidR="00E630D5">
                        <w:rPr>
                          <w:noProof/>
                        </w:rPr>
                        <w:fldChar w:fldCharType="end"/>
                      </w:r>
                      <w:r>
                        <w:t>. Модель зрелости информационного моделирования</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5936615" cy="3961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одель зрелости_ИП.png"/>
                    <pic:cNvPicPr/>
                  </pic:nvPicPr>
                  <pic:blipFill>
                    <a:blip r:embed="rId7">
                      <a:extLst>
                        <a:ext uri="{28A0092B-C50C-407E-A947-70E740481C1C}">
                          <a14:useLocalDpi xmlns:a14="http://schemas.microsoft.com/office/drawing/2010/main" val="0"/>
                        </a:ext>
                      </a:extLst>
                    </a:blip>
                    <a:stretch>
                      <a:fillRect/>
                    </a:stretch>
                  </pic:blipFill>
                  <pic:spPr>
                    <a:xfrm>
                      <a:off x="0" y="0"/>
                      <a:ext cx="5936615" cy="3961130"/>
                    </a:xfrm>
                    <a:prstGeom prst="rect">
                      <a:avLst/>
                    </a:prstGeom>
                  </pic:spPr>
                </pic:pic>
              </a:graphicData>
            </a:graphic>
            <wp14:sizeRelH relativeFrom="page">
              <wp14:pctWidth>0</wp14:pctWidth>
            </wp14:sizeRelH>
            <wp14:sizeRelV relativeFrom="page">
              <wp14:pctHeight>0</wp14:pctHeight>
            </wp14:sizeRelV>
          </wp:anchor>
        </w:drawing>
      </w:r>
    </w:p>
    <w:p w:rsidR="009B4EFF" w:rsidRDefault="00BB5632" w:rsidP="006445C6">
      <w:pPr>
        <w:ind w:firstLine="709"/>
        <w:jc w:val="both"/>
        <w:rPr>
          <w:sz w:val="28"/>
          <w:szCs w:val="28"/>
        </w:rPr>
      </w:pPr>
      <w:r>
        <w:rPr>
          <w:sz w:val="28"/>
          <w:szCs w:val="28"/>
        </w:rPr>
        <w:t>В контексте настоящего руководства рассматриваются варианты нормальной</w:t>
      </w:r>
      <w:r w:rsidR="00926D99">
        <w:rPr>
          <w:sz w:val="28"/>
          <w:szCs w:val="28"/>
        </w:rPr>
        <w:t xml:space="preserve"> степени</w:t>
      </w:r>
      <w:r>
        <w:rPr>
          <w:sz w:val="28"/>
          <w:szCs w:val="28"/>
        </w:rPr>
        <w:t xml:space="preserve"> эффективности и оптимальности применения технологии информационного моделирования.</w:t>
      </w:r>
    </w:p>
    <w:p w:rsidR="00926D99" w:rsidRDefault="00926D99" w:rsidP="006445C6">
      <w:pPr>
        <w:ind w:firstLine="709"/>
        <w:jc w:val="both"/>
        <w:rPr>
          <w:sz w:val="28"/>
          <w:szCs w:val="28"/>
        </w:rPr>
      </w:pPr>
      <w:r>
        <w:rPr>
          <w:sz w:val="28"/>
          <w:szCs w:val="28"/>
        </w:rPr>
        <w:t>В некоторых случаях может быть отдельно оговорено применение более высокая или низкая степень эффективности и оптимальности применения технологии информационного моделирования.</w:t>
      </w:r>
    </w:p>
    <w:p w:rsidR="009065B3" w:rsidRDefault="009065B3" w:rsidP="006445C6">
      <w:pPr>
        <w:ind w:firstLine="709"/>
        <w:jc w:val="both"/>
        <w:rPr>
          <w:sz w:val="28"/>
          <w:szCs w:val="28"/>
        </w:rPr>
      </w:pPr>
      <w:r>
        <w:rPr>
          <w:sz w:val="28"/>
          <w:szCs w:val="28"/>
        </w:rPr>
        <w:lastRenderedPageBreak/>
        <w:t xml:space="preserve">Данная модель уровней зрелости позволяет гибко настроить </w:t>
      </w:r>
      <w:r w:rsidR="00547E3E">
        <w:rPr>
          <w:sz w:val="28"/>
          <w:szCs w:val="28"/>
        </w:rPr>
        <w:t>требования к информационному моделирования в рамках развития и внедрения технологии в регулярную практику. Например, не нужно пытаться сразу перескочить с документарного уровня на уровень полной комплексной автоматизации. Этот процесс должен проходить по мере готовности среды, в которой происходит внедрение ТИМ.</w:t>
      </w:r>
    </w:p>
    <w:p w:rsidR="006C5866" w:rsidRDefault="00BB2248" w:rsidP="006445C6">
      <w:pPr>
        <w:ind w:firstLine="709"/>
        <w:jc w:val="both"/>
        <w:rPr>
          <w:sz w:val="28"/>
          <w:szCs w:val="28"/>
        </w:rPr>
      </w:pPr>
      <w:r>
        <w:rPr>
          <w:sz w:val="28"/>
          <w:szCs w:val="28"/>
        </w:rPr>
        <w:t>Для обеспечения полноты понимания ниже приводятся базовые характеристики для нормального уровня оптимальности и эффективности.</w:t>
      </w:r>
    </w:p>
    <w:p w:rsidR="00BB2248" w:rsidRDefault="00BB2248" w:rsidP="006445C6">
      <w:pPr>
        <w:ind w:firstLine="709"/>
        <w:jc w:val="both"/>
        <w:rPr>
          <w:sz w:val="28"/>
          <w:szCs w:val="28"/>
        </w:rPr>
      </w:pPr>
    </w:p>
    <w:p w:rsidR="00BB2248" w:rsidRPr="00E95F72" w:rsidRDefault="00BB2248" w:rsidP="00BB2248">
      <w:pPr>
        <w:pStyle w:val="2"/>
      </w:pPr>
      <w:bookmarkStart w:id="146" w:name="_Toc23318214"/>
      <w:r>
        <w:rPr>
          <w:lang w:val="en-US"/>
        </w:rPr>
        <w:t>D</w:t>
      </w:r>
      <w:r w:rsidRPr="00E95F72">
        <w:t>.0</w:t>
      </w:r>
      <w:r w:rsidR="00E95F72" w:rsidRPr="00E95F72">
        <w:t xml:space="preserve"> – </w:t>
      </w:r>
      <w:r w:rsidR="00E95F72">
        <w:t>Бумага в соответствии с НТД</w:t>
      </w:r>
      <w:bookmarkEnd w:id="146"/>
    </w:p>
    <w:p w:rsidR="00D26002" w:rsidRDefault="00E95F72" w:rsidP="006445C6">
      <w:pPr>
        <w:ind w:firstLine="709"/>
        <w:jc w:val="both"/>
        <w:rPr>
          <w:sz w:val="28"/>
          <w:szCs w:val="28"/>
        </w:rPr>
      </w:pPr>
      <w:r>
        <w:rPr>
          <w:sz w:val="28"/>
          <w:szCs w:val="28"/>
        </w:rPr>
        <w:t>Этот уровень характеризуется выполнением информационного моделирования в «головах» отдельных людей или на бумаге с применением отдельных вычислительных комплексов, не объединенных в единую вычислительную систему. Обмен информацией осуществляется на бумажном носителе или его электронном аналоге (сканированная копия документа).</w:t>
      </w:r>
    </w:p>
    <w:p w:rsidR="00E95F72" w:rsidRDefault="00E95F72" w:rsidP="006445C6">
      <w:pPr>
        <w:ind w:firstLine="709"/>
        <w:jc w:val="both"/>
        <w:rPr>
          <w:sz w:val="28"/>
          <w:szCs w:val="28"/>
        </w:rPr>
      </w:pPr>
      <w:r>
        <w:rPr>
          <w:sz w:val="28"/>
          <w:szCs w:val="28"/>
        </w:rPr>
        <w:t>Правила представления (отображения моделей) определены требованиями ЕСКД и СПДС.</w:t>
      </w:r>
    </w:p>
    <w:p w:rsidR="00E95F72" w:rsidRDefault="00E95F72" w:rsidP="006445C6">
      <w:pPr>
        <w:ind w:firstLine="709"/>
        <w:jc w:val="both"/>
        <w:rPr>
          <w:sz w:val="28"/>
          <w:szCs w:val="28"/>
        </w:rPr>
      </w:pPr>
    </w:p>
    <w:p w:rsidR="00E95F72" w:rsidRPr="00790AB9" w:rsidRDefault="00E95F72" w:rsidP="00E95F72">
      <w:pPr>
        <w:pStyle w:val="2"/>
      </w:pPr>
      <w:bookmarkStart w:id="147" w:name="_Toc23318215"/>
      <w:r>
        <w:rPr>
          <w:lang w:val="en-US"/>
        </w:rPr>
        <w:t>D</w:t>
      </w:r>
      <w:r w:rsidRPr="00E95F72">
        <w:t xml:space="preserve">.1 – </w:t>
      </w:r>
      <w:r>
        <w:t>2</w:t>
      </w:r>
      <w:r>
        <w:rPr>
          <w:lang w:val="en-US"/>
        </w:rPr>
        <w:t>D</w:t>
      </w:r>
      <w:r w:rsidRPr="00790AB9">
        <w:t xml:space="preserve"> </w:t>
      </w:r>
      <w:r>
        <w:rPr>
          <w:lang w:val="en-US"/>
        </w:rPr>
        <w:t>CAD</w:t>
      </w:r>
      <w:r w:rsidR="00790AB9" w:rsidRPr="00790AB9">
        <w:t xml:space="preserve"> </w:t>
      </w:r>
      <w:r w:rsidR="00790AB9">
        <w:t>в соответствии с НТД</w:t>
      </w:r>
      <w:bookmarkEnd w:id="147"/>
    </w:p>
    <w:p w:rsidR="00E95F72" w:rsidRPr="00790AB9" w:rsidRDefault="00E95F72" w:rsidP="006445C6">
      <w:pPr>
        <w:ind w:firstLine="709"/>
        <w:jc w:val="both"/>
        <w:rPr>
          <w:sz w:val="28"/>
          <w:szCs w:val="28"/>
        </w:rPr>
      </w:pPr>
    </w:p>
    <w:p w:rsidR="00E95F72" w:rsidRPr="00790AB9" w:rsidRDefault="00E95F72" w:rsidP="00E95F72">
      <w:pPr>
        <w:pStyle w:val="2"/>
      </w:pPr>
      <w:bookmarkStart w:id="148" w:name="_Toc23318216"/>
      <w:r>
        <w:rPr>
          <w:lang w:val="en-US"/>
        </w:rPr>
        <w:t>D</w:t>
      </w:r>
      <w:r w:rsidRPr="00790AB9">
        <w:t>.2 – 3</w:t>
      </w:r>
      <w:r w:rsidRPr="00E95F72">
        <w:rPr>
          <w:lang w:val="en-US"/>
        </w:rPr>
        <w:t>D</w:t>
      </w:r>
      <w:r w:rsidRPr="00790AB9">
        <w:t xml:space="preserve"> </w:t>
      </w:r>
      <w:r w:rsidRPr="00E95F72">
        <w:rPr>
          <w:lang w:val="en-US"/>
        </w:rPr>
        <w:t>CAD</w:t>
      </w:r>
      <w:r w:rsidRPr="00790AB9">
        <w:t xml:space="preserve">, </w:t>
      </w:r>
      <w:r w:rsidRPr="00E95F72">
        <w:rPr>
          <w:lang w:val="en-US"/>
        </w:rPr>
        <w:t>BIM</w:t>
      </w:r>
      <w:r w:rsidR="00790AB9" w:rsidRPr="00790AB9">
        <w:t xml:space="preserve"> </w:t>
      </w:r>
      <w:r w:rsidR="00790AB9">
        <w:t>в соответствии с НТД</w:t>
      </w:r>
      <w:bookmarkEnd w:id="148"/>
    </w:p>
    <w:p w:rsidR="00E95F72" w:rsidRPr="00790AB9" w:rsidRDefault="00E95F72" w:rsidP="006445C6">
      <w:pPr>
        <w:ind w:firstLine="709"/>
        <w:jc w:val="both"/>
        <w:rPr>
          <w:sz w:val="28"/>
          <w:szCs w:val="28"/>
        </w:rPr>
      </w:pPr>
    </w:p>
    <w:p w:rsidR="00E95F72" w:rsidRPr="00790AB9" w:rsidRDefault="00E95F72" w:rsidP="00E95F72">
      <w:pPr>
        <w:pStyle w:val="2"/>
      </w:pPr>
      <w:bookmarkStart w:id="149" w:name="_Toc23318217"/>
      <w:r>
        <w:rPr>
          <w:lang w:val="en-US"/>
        </w:rPr>
        <w:t>D</w:t>
      </w:r>
      <w:r w:rsidRPr="00790AB9">
        <w:t xml:space="preserve">.3 – </w:t>
      </w:r>
      <w:proofErr w:type="spellStart"/>
      <w:r>
        <w:rPr>
          <w:lang w:val="en-US"/>
        </w:rPr>
        <w:t>i</w:t>
      </w:r>
      <w:proofErr w:type="spellEnd"/>
      <w:r w:rsidRPr="00790AB9">
        <w:t>-</w:t>
      </w:r>
      <w:r>
        <w:rPr>
          <w:lang w:val="en-US"/>
        </w:rPr>
        <w:t>BIM</w:t>
      </w:r>
      <w:r w:rsidR="00790AB9">
        <w:t xml:space="preserve"> в соответствии с НТД</w:t>
      </w:r>
      <w:bookmarkEnd w:id="149"/>
    </w:p>
    <w:p w:rsidR="00E95F72" w:rsidRPr="00790AB9" w:rsidRDefault="00E95F72" w:rsidP="006445C6">
      <w:pPr>
        <w:ind w:firstLine="709"/>
        <w:jc w:val="both"/>
        <w:rPr>
          <w:sz w:val="28"/>
          <w:szCs w:val="28"/>
        </w:rPr>
      </w:pPr>
    </w:p>
    <w:p w:rsidR="00E95F72" w:rsidRPr="00E95F72" w:rsidRDefault="00E95F72" w:rsidP="00E95F72">
      <w:pPr>
        <w:pStyle w:val="2"/>
      </w:pPr>
      <w:bookmarkStart w:id="150" w:name="_Toc23318218"/>
      <w:r>
        <w:rPr>
          <w:lang w:val="en-US"/>
        </w:rPr>
        <w:t>D</w:t>
      </w:r>
      <w:r w:rsidRPr="00790AB9">
        <w:t xml:space="preserve">.4 – </w:t>
      </w:r>
      <w:r>
        <w:t>Алгоритмическое моделирование</w:t>
      </w:r>
      <w:r w:rsidR="00790AB9">
        <w:t xml:space="preserve"> в соответствии с НТД</w:t>
      </w:r>
      <w:bookmarkEnd w:id="150"/>
    </w:p>
    <w:p w:rsidR="00BB2248" w:rsidRDefault="00BB2248" w:rsidP="006445C6">
      <w:pPr>
        <w:ind w:firstLine="709"/>
        <w:jc w:val="both"/>
        <w:rPr>
          <w:sz w:val="28"/>
          <w:szCs w:val="28"/>
        </w:rPr>
      </w:pPr>
    </w:p>
    <w:p w:rsidR="00BB2248" w:rsidRDefault="00BB2248" w:rsidP="006445C6">
      <w:pPr>
        <w:ind w:firstLine="709"/>
        <w:jc w:val="both"/>
        <w:rPr>
          <w:sz w:val="28"/>
          <w:szCs w:val="28"/>
        </w:rPr>
      </w:pPr>
    </w:p>
    <w:p w:rsidR="00BB2248" w:rsidRDefault="00BB2248" w:rsidP="006445C6">
      <w:pPr>
        <w:ind w:firstLine="709"/>
        <w:jc w:val="both"/>
        <w:rPr>
          <w:sz w:val="28"/>
          <w:szCs w:val="28"/>
        </w:rPr>
      </w:pPr>
    </w:p>
    <w:p w:rsidR="004C638E" w:rsidRDefault="004C638E" w:rsidP="00461D63">
      <w:pPr>
        <w:pStyle w:val="1"/>
      </w:pPr>
      <w:bookmarkStart w:id="151" w:name="_Toc23318219"/>
      <w:r>
        <w:t>Методология.</w:t>
      </w:r>
      <w:bookmarkEnd w:id="151"/>
    </w:p>
    <w:p w:rsidR="004C638E" w:rsidRDefault="004C638E" w:rsidP="006445C6">
      <w:pPr>
        <w:ind w:firstLine="709"/>
        <w:jc w:val="both"/>
        <w:rPr>
          <w:sz w:val="28"/>
          <w:szCs w:val="28"/>
        </w:rPr>
      </w:pPr>
    </w:p>
    <w:p w:rsidR="009329D5" w:rsidRDefault="009329D5" w:rsidP="009329D5">
      <w:pPr>
        <w:pStyle w:val="2"/>
      </w:pPr>
      <w:bookmarkStart w:id="152" w:name="_Toc23318220"/>
      <w:r>
        <w:t>Классификация ТИМ-сценариев</w:t>
      </w:r>
      <w:bookmarkEnd w:id="152"/>
    </w:p>
    <w:p w:rsidR="003B75A6" w:rsidRDefault="00F74D58" w:rsidP="006445C6">
      <w:pPr>
        <w:ind w:firstLine="709"/>
        <w:jc w:val="both"/>
        <w:rPr>
          <w:sz w:val="28"/>
          <w:szCs w:val="28"/>
        </w:rPr>
      </w:pPr>
      <w:r w:rsidRPr="00F74D58">
        <w:rPr>
          <w:sz w:val="28"/>
          <w:szCs w:val="28"/>
        </w:rPr>
        <w:t>За основу классификации разумно взять деление BIM-сценариев по видам работы с информацией, изложенное в документе</w:t>
      </w:r>
      <w:r>
        <w:rPr>
          <w:sz w:val="28"/>
          <w:szCs w:val="28"/>
        </w:rPr>
        <w:fldChar w:fldCharType="begin"/>
      </w:r>
      <w:ins w:id="153" w:author="Сергей Волков" w:date="2020-01-19T13:28:00Z">
        <w:r w:rsidR="00560895">
          <w:rPr>
            <w:sz w:val="28"/>
            <w:szCs w:val="28"/>
          </w:rPr>
          <w:instrText xml:space="preserve"> ADDIN ZOTERO_ITEM CSL_CITATION {"citationID":"meUi0Fag","properties":{"formattedCitation":"[6]","plainCitation":"[6]","noteIndex":0},"citationItems":[{"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154" w:author="Сергей Волков" w:date="2020-01-19T13:28:00Z">
        <w:r w:rsidR="006C5866" w:rsidDel="00560895">
          <w:rPr>
            <w:sz w:val="28"/>
            <w:szCs w:val="28"/>
          </w:rPr>
          <w:delInstrText xml:space="preserve"> ADDIN ZOTERO_ITEM CSL_CITATION {"citationID":"meUi0Fag","properties":{"formattedCitation":"[6]","plainCitation":"[6]","noteIndex":0},"citationItems":[{"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rPr>
          <w:sz w:val="28"/>
          <w:szCs w:val="28"/>
        </w:rPr>
        <w:fldChar w:fldCharType="separate"/>
      </w:r>
      <w:r w:rsidR="006C5866">
        <w:rPr>
          <w:noProof/>
          <w:sz w:val="28"/>
          <w:szCs w:val="28"/>
        </w:rPr>
        <w:t>[6]</w:t>
      </w:r>
      <w:r>
        <w:rPr>
          <w:sz w:val="28"/>
          <w:szCs w:val="28"/>
        </w:rPr>
        <w:fldChar w:fldCharType="end"/>
      </w:r>
      <w:r w:rsidRPr="00F74D58">
        <w:rPr>
          <w:sz w:val="28"/>
          <w:szCs w:val="28"/>
        </w:rPr>
        <w:t xml:space="preserve"> </w:t>
      </w:r>
      <w:r>
        <w:rPr>
          <w:sz w:val="28"/>
          <w:szCs w:val="28"/>
        </w:rPr>
        <w:t>и материалы исследования</w:t>
      </w:r>
      <w:r>
        <w:rPr>
          <w:sz w:val="28"/>
          <w:szCs w:val="28"/>
        </w:rPr>
        <w:fldChar w:fldCharType="begin"/>
      </w:r>
      <w:ins w:id="155" w:author="Сергей Волков" w:date="2020-01-19T13:28:00Z">
        <w:r w:rsidR="00560895">
          <w:rPr>
            <w:sz w:val="28"/>
            <w:szCs w:val="28"/>
          </w:rPr>
          <w:instrText xml:space="preserve"> ADDIN ZOTERO_ITEM CSL_CITATION {"citationID":"Kg8L0G08","properties":{"formattedCitation":"[1]","plainCitation":"[1]","noteIndex":0},"citationItems":[{"id":9911,"uris":["http://zotero.org/users/3668424/items/NFSW8R7J"],"uri":["http://zotero.org/users/3668424/items/NFSW8R7J"],"itemData":{"id":9911,"type":"article-journal","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алгоритма.","container-title":"Строительство уникальных зданий и сооружений","DOI":"10.18720/CUBS.65.2","issue":"№ 2 (65)","note":"00000","page":"20-39","title":"Взаимосвязь BIM-сценариев в рамках инвестиционно-девелоперского проекта","URL":"http://unistroy.spbstu.ru/index_2018_65/2_65.pdf","author":[{"family":"Кривой","given":"С.А."},{"family":"Сёмин","given":"А.И."},{"family":"Попов","given":"А.В."},{"family":"Бебякин","given":"Б.О."}],"accessed":{"date-parts":[["2019",4,20]]},"issued":{"date-parts":[["2018"]]}}}],"schema":"https://github.com/citation-style-language/schema/raw/master/csl-citation.json"} </w:instrText>
        </w:r>
      </w:ins>
      <w:del w:id="156" w:author="Сергей Волков" w:date="2020-01-19T13:28:00Z">
        <w:r w:rsidDel="00560895">
          <w:rPr>
            <w:sz w:val="28"/>
            <w:szCs w:val="28"/>
          </w:rPr>
          <w:delInstrText xml:space="preserve"> ADDIN ZOTERO_ITEM CSL_CITATION {"citationID":"Kg8L0G08","properties":{"formattedCitation":"[2]","plainCitation":"[2]","noteIndex":0},"citationItems":[{"id":9911,"uris":["http://zotero.org/users/3668424/items/NFSW8R7J"],"uri":["http://zotero.org/users/3668424/items/NFSW8R7J"],"itemData":{"id":9911,"type":"article-journal","title":"Взаимосвязь BIM-сценариев в рамках инвестиционно-девелоперского проекта","container-title":"Строительство уникальных зданий и сооружений","page":"20-39","issue":"№ 2 (65)","abstract":"Технология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URL":"http://unistroy.spbstu.ru/index_2018_65/2_65.pdf","DOI":"10.18720/CUBS.65.2","note":"00000","author":[{"family":"Кривой","given":"С.А."},{"family":"Сёмин","given":"А.И."},{"family":"Попов","given":"А.В."},{"family":"Бебякин","given":"Б.О."}],"issued":{"date-parts":[["2018"]]},"accessed":{"date-parts":[["2019",4,20]]}}}],"schema":"https://github.com/citation-style-language/schema/raw/master/csl-citation.json"} </w:delInstrText>
        </w:r>
      </w:del>
      <w:r>
        <w:rPr>
          <w:sz w:val="28"/>
          <w:szCs w:val="28"/>
        </w:rPr>
        <w:fldChar w:fldCharType="separate"/>
      </w:r>
      <w:ins w:id="157" w:author="Сергей Волков" w:date="2020-01-19T13:28:00Z">
        <w:r w:rsidR="00560895">
          <w:rPr>
            <w:noProof/>
            <w:sz w:val="28"/>
            <w:szCs w:val="28"/>
          </w:rPr>
          <w:t>[1]</w:t>
        </w:r>
      </w:ins>
      <w:del w:id="158" w:author="Сергей Волков" w:date="2020-01-19T13:28:00Z">
        <w:r w:rsidRPr="00560895" w:rsidDel="00560895">
          <w:rPr>
            <w:noProof/>
            <w:sz w:val="28"/>
            <w:szCs w:val="28"/>
          </w:rPr>
          <w:delText>[2]</w:delText>
        </w:r>
      </w:del>
      <w:r>
        <w:rPr>
          <w:sz w:val="28"/>
          <w:szCs w:val="28"/>
        </w:rPr>
        <w:fldChar w:fldCharType="end"/>
      </w:r>
      <w:r w:rsidRPr="00F74D58">
        <w:rPr>
          <w:sz w:val="28"/>
          <w:szCs w:val="28"/>
        </w:rPr>
        <w:t xml:space="preserve">. </w:t>
      </w:r>
      <w:r>
        <w:rPr>
          <w:sz w:val="28"/>
          <w:szCs w:val="28"/>
        </w:rPr>
        <w:t>А</w:t>
      </w:r>
      <w:r w:rsidRPr="00F74D58">
        <w:rPr>
          <w:sz w:val="28"/>
          <w:szCs w:val="28"/>
        </w:rPr>
        <w:t xml:space="preserve">вторы </w:t>
      </w:r>
      <w:r>
        <w:rPr>
          <w:sz w:val="28"/>
          <w:szCs w:val="28"/>
        </w:rPr>
        <w:t xml:space="preserve">этих исследований </w:t>
      </w:r>
      <w:r w:rsidRPr="00F74D58">
        <w:rPr>
          <w:sz w:val="28"/>
          <w:szCs w:val="28"/>
        </w:rPr>
        <w:t xml:space="preserve">провели достаточно глубокое </w:t>
      </w:r>
      <w:r>
        <w:rPr>
          <w:sz w:val="28"/>
          <w:szCs w:val="28"/>
        </w:rPr>
        <w:t>изучение</w:t>
      </w:r>
      <w:r w:rsidRPr="00F74D58">
        <w:rPr>
          <w:sz w:val="28"/>
          <w:szCs w:val="28"/>
        </w:rPr>
        <w:t xml:space="preserve"> опыта </w:t>
      </w:r>
      <w:r w:rsidR="006C5866">
        <w:rPr>
          <w:sz w:val="28"/>
          <w:szCs w:val="28"/>
        </w:rPr>
        <w:t>практикующих</w:t>
      </w:r>
      <w:r w:rsidRPr="00F74D58">
        <w:rPr>
          <w:sz w:val="28"/>
          <w:szCs w:val="28"/>
        </w:rPr>
        <w:t xml:space="preserve"> специалистов различных организаций и </w:t>
      </w:r>
      <w:r w:rsidR="006C5866">
        <w:rPr>
          <w:sz w:val="28"/>
          <w:szCs w:val="28"/>
        </w:rPr>
        <w:t xml:space="preserve">выявили </w:t>
      </w:r>
      <w:r w:rsidRPr="00F74D58">
        <w:rPr>
          <w:sz w:val="28"/>
          <w:szCs w:val="28"/>
        </w:rPr>
        <w:t>550 примеров использования технологии BIM</w:t>
      </w:r>
      <w:r>
        <w:rPr>
          <w:sz w:val="28"/>
          <w:szCs w:val="28"/>
        </w:rPr>
        <w:t>, а также провели анализ взаимосвязи различных сценариев</w:t>
      </w:r>
      <w:r w:rsidRPr="00F74D58">
        <w:rPr>
          <w:sz w:val="28"/>
          <w:szCs w:val="28"/>
        </w:rPr>
        <w:t>.</w:t>
      </w:r>
      <w:r w:rsidR="006C5866">
        <w:rPr>
          <w:sz w:val="28"/>
          <w:szCs w:val="28"/>
        </w:rPr>
        <w:t xml:space="preserve"> Одновременно с этим сегментацией сценариев использования ТИМ проводилась и австралийскими исследователями</w:t>
      </w:r>
      <w:r w:rsidR="006C5866" w:rsidRPr="006C5866">
        <w:rPr>
          <w:sz w:val="28"/>
          <w:szCs w:val="28"/>
        </w:rPr>
        <w:t xml:space="preserve"> </w:t>
      </w:r>
      <w:r w:rsidR="006C5866">
        <w:rPr>
          <w:sz w:val="28"/>
          <w:szCs w:val="28"/>
        </w:rPr>
        <w:fldChar w:fldCharType="begin"/>
      </w:r>
      <w:ins w:id="159" w:author="Сергей Волков" w:date="2020-01-19T13:28:00Z">
        <w:r w:rsidR="00560895">
          <w:rPr>
            <w:sz w:val="28"/>
            <w:szCs w:val="28"/>
          </w:rPr>
          <w:instrText xml:space="preserve"> ADDIN ZOTERO_ITEM CSL_CITATION {"citationID":"DlLtZeSR","properties":{"formattedCitation":"[3]","plainCitation":"[3]","noteIndex":0},"citationItems":[{"id":14419,"uris":["http://zotero.org/users/3668424/items/L438FSBE"],"uri":["http://zotero.org/users/3668424/items/L438FSBE"],"itemData":{"id":14419,"type":"webpag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improvement.","container-title":"BIM ThinkSpace","note":"00000","title":"EPISODE 24: UNDERSTANDING MODEL USES","URL":"https://www.bimthinkspace.com/2015/09/episode-24-understanding-model-uses.html#_edn2","accessed":{"date-parts":[["2019",9,26]]},"issued":{"date-parts":[["2015",9,9]]}}}],"schema":"https://github.com/citation-style-language/schema/raw/master/csl-citation.json"} </w:instrText>
        </w:r>
      </w:ins>
      <w:del w:id="160" w:author="Сергей Волков" w:date="2020-01-19T13:28:00Z">
        <w:r w:rsidR="006C5866" w:rsidDel="00560895">
          <w:rPr>
            <w:sz w:val="28"/>
            <w:szCs w:val="28"/>
          </w:rPr>
          <w:delInstrText xml:space="preserve"> ADDIN ZOTERO_ITEM CSL_CITATION {"citationID":"DlLtZeSR","properties":{"formattedCitation":"[3]","plainCitation":"[3]","noteIndex":0},"citationItems":[{"id":14419,"uris":["http://zotero.org/users/3668424/items/L438FSBE"],"uri":["http://zotero.org/users/3668424/items/L438FSBE"],"itemData":{"id":14419,"type":"webpage","title":"EPISODE 24: UNDERSTANDING MODEL USES","container-title":"BIM ThinkSpace","abstract":"This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URL":"https://www.bimthinkspace.com/2015/09/episode-24-understanding-model-uses.html#_edn2","note":"00000","issued":{"date-parts":[["2015",9,9]]},"accessed":{"date-parts":[["2019",9,26]]}}}],"schema":"https://github.com/citation-style-language/schema/raw/master/csl-citation.json"} </w:delInstrText>
        </w:r>
      </w:del>
      <w:r w:rsidR="006C5866">
        <w:rPr>
          <w:sz w:val="28"/>
          <w:szCs w:val="28"/>
        </w:rPr>
        <w:fldChar w:fldCharType="separate"/>
      </w:r>
      <w:r w:rsidR="006C5866">
        <w:rPr>
          <w:noProof/>
          <w:sz w:val="28"/>
          <w:szCs w:val="28"/>
        </w:rPr>
        <w:t>[3]</w:t>
      </w:r>
      <w:r w:rsidR="006C5866">
        <w:rPr>
          <w:sz w:val="28"/>
          <w:szCs w:val="28"/>
        </w:rPr>
        <w:fldChar w:fldCharType="end"/>
      </w:r>
      <w:r w:rsidR="006C5866" w:rsidRPr="006C5866">
        <w:rPr>
          <w:sz w:val="28"/>
          <w:szCs w:val="28"/>
        </w:rPr>
        <w:t>.</w:t>
      </w:r>
    </w:p>
    <w:p w:rsidR="009329D5" w:rsidRDefault="00F5155C" w:rsidP="006445C6">
      <w:pPr>
        <w:ind w:firstLine="709"/>
        <w:jc w:val="both"/>
        <w:rPr>
          <w:sz w:val="28"/>
          <w:szCs w:val="28"/>
        </w:rPr>
      </w:pPr>
      <w:r>
        <w:rPr>
          <w:sz w:val="28"/>
          <w:szCs w:val="28"/>
        </w:rPr>
        <w:t xml:space="preserve">Исходя из материалов Центра строительства </w:t>
      </w:r>
      <w:proofErr w:type="spellStart"/>
      <w:r>
        <w:rPr>
          <w:sz w:val="28"/>
          <w:szCs w:val="28"/>
        </w:rPr>
        <w:t>Пенсильванского</w:t>
      </w:r>
      <w:proofErr w:type="spellEnd"/>
      <w:r>
        <w:rPr>
          <w:sz w:val="28"/>
          <w:szCs w:val="28"/>
        </w:rPr>
        <w:t xml:space="preserve"> университета</w:t>
      </w:r>
      <w:r>
        <w:rPr>
          <w:sz w:val="28"/>
          <w:szCs w:val="28"/>
        </w:rPr>
        <w:fldChar w:fldCharType="begin"/>
      </w:r>
      <w:ins w:id="161" w:author="Сергей Волков" w:date="2020-01-19T13:28:00Z">
        <w:r w:rsidR="00560895">
          <w:rPr>
            <w:sz w:val="28"/>
            <w:szCs w:val="28"/>
          </w:rPr>
          <w:instrText xml:space="preserve"> ADDIN ZOTERO_ITEM CSL_CITATION {"citationID":"b4ptBVHW","properties":{"formattedCitation":"[1, 6]","plainCitation":"[1, 6]","noteIndex":0},"citationItems":[{"id":9911,"uris":["http://zotero.org/users/3668424/items/NFSW8R7J"],"uri":["http://zotero.org/users/3668424/items/NFSW8R7J"],"itemData":{"id":9911,"type":"article-journal","abstract":"Технология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алгоритма.","container-title":"Строительство уникальных зданий и сооружений","DOI":"10.18720/CUBS.65.2","issue":"№ 2 (65)","note":"00000","page":"20-39","title":"Взаимосвязь BIM-сценариев в рамках инвестиционно-девелоперского проекта","URL":"http://unistroy.spbstu.ru/index_2018_65/2_65.pdf","author":[{"family":"Кривой","given":"С.А."},{"family":"Сёмин","given":"А.И."},{"family":"Попов","given":"А.В."},{"family":"Бебякин","given":"Б.О."}],"accessed":{"date-parts":[["2019",4,20]]},"issued":{"date-parts":[["2018"]]}}},{"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162" w:author="Сергей Волков" w:date="2020-01-19T13:28:00Z">
        <w:r w:rsidDel="00560895">
          <w:rPr>
            <w:sz w:val="28"/>
            <w:szCs w:val="28"/>
          </w:rPr>
          <w:delInstrText xml:space="preserve"> ADDIN ZOTERO_ITEM CSL_CITATION {"citationID":"b4ptBVHW","properties":{"formattedCitation":"[2, 6]","plainCitation":"[2, 6]","noteIndex":0},"citationItems":[{"id":9911,"uris":["http://zotero.org/users/3668424/items/NFSW8R7J"],"uri":["http://zotero.org/users/3668424/items/NFSW8R7J"],"itemData":{"id":9911,"type":"article-journal","title":"Взаимосвязь BIM-сценариев в рамках инвестиционно-девелоперского проекта","container-title":"Строительство уникальных зданий и сооружений","page":"20-39","issue":"№ 2 (65)","abstract":"Технология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URL":"http://unistroy.spbstu.ru/index_2018_65/2_65.pdf","DOI":"10.18720/CUBS.65.2","note":"00000","author":[{"family":"Кривой","given":"С.А."},{"family":"Сёмин","given":"А.И."},{"family":"Попов","given":"А.В."},{"family":"Бебякин","given":"Б.О."}],"issued":{"date-parts":[["2018"]]},"accessed":{"date-parts":[["2019",4,20]]}}},{"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rPr>
          <w:sz w:val="28"/>
          <w:szCs w:val="28"/>
        </w:rPr>
        <w:fldChar w:fldCharType="separate"/>
      </w:r>
      <w:ins w:id="163" w:author="Сергей Волков" w:date="2020-01-19T13:28:00Z">
        <w:r w:rsidR="00560895">
          <w:rPr>
            <w:noProof/>
            <w:sz w:val="28"/>
            <w:szCs w:val="28"/>
          </w:rPr>
          <w:t>[1, 6]</w:t>
        </w:r>
      </w:ins>
      <w:del w:id="164" w:author="Сергей Волков" w:date="2020-01-19T13:28:00Z">
        <w:r w:rsidRPr="00560895" w:rsidDel="00560895">
          <w:rPr>
            <w:noProof/>
            <w:sz w:val="28"/>
            <w:szCs w:val="28"/>
          </w:rPr>
          <w:delText>[2, 6]</w:delText>
        </w:r>
      </w:del>
      <w:r>
        <w:rPr>
          <w:sz w:val="28"/>
          <w:szCs w:val="28"/>
        </w:rPr>
        <w:fldChar w:fldCharType="end"/>
      </w:r>
      <w:r w:rsidRPr="00F5155C">
        <w:rPr>
          <w:sz w:val="28"/>
          <w:szCs w:val="28"/>
        </w:rPr>
        <w:t xml:space="preserve"> </w:t>
      </w:r>
      <w:r>
        <w:rPr>
          <w:sz w:val="28"/>
          <w:szCs w:val="28"/>
        </w:rPr>
        <w:t>можно</w:t>
      </w:r>
      <w:r w:rsidR="00F74D58" w:rsidRPr="00F74D58">
        <w:rPr>
          <w:sz w:val="28"/>
          <w:szCs w:val="28"/>
        </w:rPr>
        <w:t xml:space="preserve"> выдел</w:t>
      </w:r>
      <w:r>
        <w:rPr>
          <w:sz w:val="28"/>
          <w:szCs w:val="28"/>
        </w:rPr>
        <w:t>ить</w:t>
      </w:r>
      <w:r w:rsidR="00F74D58" w:rsidRPr="00F74D58">
        <w:rPr>
          <w:sz w:val="28"/>
          <w:szCs w:val="28"/>
        </w:rPr>
        <w:t xml:space="preserve"> 5 категорий BIM-сценариев, соответствующие сбору, формированию, анализу, обмену и воплощению информации, </w:t>
      </w:r>
      <w:r w:rsidR="003B75A6" w:rsidRPr="00F74D58">
        <w:rPr>
          <w:sz w:val="28"/>
          <w:szCs w:val="28"/>
        </w:rPr>
        <w:t>касающейся</w:t>
      </w:r>
      <w:r w:rsidR="00F74D58" w:rsidRPr="00F74D58">
        <w:rPr>
          <w:sz w:val="28"/>
          <w:szCs w:val="28"/>
        </w:rPr>
        <w:t xml:space="preserve"> объекта строительства. В </w:t>
      </w:r>
      <w:r w:rsidR="003B75A6" w:rsidRPr="00F74D58">
        <w:rPr>
          <w:sz w:val="28"/>
          <w:szCs w:val="28"/>
        </w:rPr>
        <w:t>каждой</w:t>
      </w:r>
      <w:r w:rsidR="00F74D58" w:rsidRPr="00F74D58">
        <w:rPr>
          <w:sz w:val="28"/>
          <w:szCs w:val="28"/>
        </w:rPr>
        <w:t xml:space="preserve"> из категорий выделены 3-4 подкатегории BIM-сценариев, соответствующих подвидам работы с </w:t>
      </w:r>
      <w:r w:rsidR="003B75A6" w:rsidRPr="00F74D58">
        <w:rPr>
          <w:sz w:val="28"/>
          <w:szCs w:val="28"/>
        </w:rPr>
        <w:t>информацией</w:t>
      </w:r>
      <w:r w:rsidR="00F74D58" w:rsidRPr="00F74D58">
        <w:rPr>
          <w:sz w:val="28"/>
          <w:szCs w:val="28"/>
        </w:rPr>
        <w:t xml:space="preserve">. Краткие пояснения по </w:t>
      </w:r>
      <w:r w:rsidR="003B75A6" w:rsidRPr="00F74D58">
        <w:rPr>
          <w:sz w:val="28"/>
          <w:szCs w:val="28"/>
        </w:rPr>
        <w:t>каждой</w:t>
      </w:r>
      <w:r w:rsidR="00F74D58" w:rsidRPr="00F74D58">
        <w:rPr>
          <w:sz w:val="28"/>
          <w:szCs w:val="28"/>
        </w:rPr>
        <w:t xml:space="preserve"> категории и </w:t>
      </w:r>
      <w:r w:rsidR="00F74D58" w:rsidRPr="00F74D58">
        <w:rPr>
          <w:sz w:val="28"/>
          <w:szCs w:val="28"/>
        </w:rPr>
        <w:lastRenderedPageBreak/>
        <w:t>подкатегории приведены в Табл. 1 (в скобках приведены оригинальные термины).</w:t>
      </w:r>
    </w:p>
    <w:p w:rsidR="0039104E" w:rsidRDefault="0039104E" w:rsidP="006445C6">
      <w:pPr>
        <w:ind w:firstLine="709"/>
        <w:jc w:val="both"/>
        <w:rPr>
          <w:sz w:val="28"/>
          <w:szCs w:val="28"/>
        </w:rPr>
      </w:pPr>
    </w:p>
    <w:tbl>
      <w:tblPr>
        <w:tblW w:w="0" w:type="auto"/>
        <w:tblInd w:w="-7" w:type="dxa"/>
        <w:tblCellMar>
          <w:top w:w="15" w:type="dxa"/>
          <w:left w:w="15" w:type="dxa"/>
          <w:bottom w:w="15" w:type="dxa"/>
          <w:right w:w="15" w:type="dxa"/>
        </w:tblCellMar>
        <w:tblLook w:val="04A0" w:firstRow="1" w:lastRow="0" w:firstColumn="1" w:lastColumn="0" w:noHBand="0" w:noVBand="1"/>
      </w:tblPr>
      <w:tblGrid>
        <w:gridCol w:w="314"/>
        <w:gridCol w:w="2952"/>
        <w:gridCol w:w="6070"/>
      </w:tblGrid>
      <w:tr w:rsidR="0039104E" w:rsidRPr="0039104E" w:rsidTr="00A04140">
        <w:tc>
          <w:tcPr>
            <w:tcW w:w="0" w:type="auto"/>
            <w:tcBorders>
              <w:top w:val="single" w:sz="24" w:space="0" w:color="ADADAD"/>
              <w:left w:val="single" w:sz="8" w:space="0" w:color="000000"/>
              <w:bottom w:val="single" w:sz="36" w:space="0" w:color="BCBCBC"/>
              <w:right w:val="single" w:sz="8" w:space="0" w:color="000000"/>
            </w:tcBorders>
            <w:shd w:val="clear" w:color="auto" w:fill="CCCCCC"/>
            <w:vAlign w:val="center"/>
            <w:hideMark/>
          </w:tcPr>
          <w:p w:rsidR="0039104E" w:rsidRPr="0039104E" w:rsidRDefault="00F5155C" w:rsidP="0039104E">
            <w:pPr>
              <w:spacing w:before="100" w:beforeAutospacing="1" w:after="100" w:afterAutospacing="1"/>
            </w:pPr>
            <w:r>
              <w:rPr>
                <w:rFonts w:ascii="Arial,Bold" w:hAnsi="Arial,Bold"/>
                <w:sz w:val="18"/>
                <w:szCs w:val="18"/>
              </w:rPr>
              <w:t>№</w:t>
            </w:r>
            <w:r w:rsidR="0039104E" w:rsidRPr="0039104E">
              <w:rPr>
                <w:rFonts w:ascii="Arial,Bold" w:hAnsi="Arial,Bold"/>
                <w:sz w:val="18"/>
                <w:szCs w:val="18"/>
              </w:rPr>
              <w:t xml:space="preserve"> п</w:t>
            </w:r>
            <w:r w:rsidR="0039104E" w:rsidRPr="0039104E">
              <w:rPr>
                <w:rFonts w:ascii="Helvetica" w:hAnsi="Helvetica"/>
                <w:b/>
                <w:bCs/>
                <w:sz w:val="18"/>
                <w:szCs w:val="18"/>
              </w:rPr>
              <w:t>/</w:t>
            </w:r>
            <w:r w:rsidR="0039104E" w:rsidRPr="0039104E">
              <w:rPr>
                <w:rFonts w:ascii="Arial,Bold" w:hAnsi="Arial,Bold"/>
                <w:sz w:val="18"/>
                <w:szCs w:val="18"/>
              </w:rPr>
              <w:t xml:space="preserve">п </w:t>
            </w:r>
          </w:p>
        </w:tc>
        <w:tc>
          <w:tcPr>
            <w:tcW w:w="0" w:type="auto"/>
            <w:tcBorders>
              <w:top w:val="single" w:sz="24" w:space="0" w:color="AFAFAF"/>
              <w:left w:val="single" w:sz="8" w:space="0" w:color="000000"/>
              <w:bottom w:val="single" w:sz="36" w:space="0" w:color="BCBCBC"/>
              <w:right w:val="single" w:sz="8" w:space="0" w:color="000000"/>
            </w:tcBorders>
            <w:shd w:val="clear" w:color="auto" w:fill="CCCCCC"/>
            <w:vAlign w:val="center"/>
            <w:hideMark/>
          </w:tcPr>
          <w:p w:rsidR="0039104E" w:rsidRPr="0039104E" w:rsidRDefault="0039104E" w:rsidP="0039104E">
            <w:pPr>
              <w:spacing w:before="100" w:beforeAutospacing="1" w:after="100" w:afterAutospacing="1"/>
            </w:pPr>
            <w:r w:rsidRPr="0039104E">
              <w:rPr>
                <w:rFonts w:ascii="Arial,Bold" w:hAnsi="Arial,Bold"/>
                <w:sz w:val="18"/>
                <w:szCs w:val="18"/>
              </w:rPr>
              <w:t xml:space="preserve">Категория </w:t>
            </w:r>
            <w:r w:rsidRPr="0039104E">
              <w:rPr>
                <w:rFonts w:ascii="Helvetica" w:hAnsi="Helvetica"/>
                <w:b/>
                <w:bCs/>
                <w:sz w:val="18"/>
                <w:szCs w:val="18"/>
              </w:rPr>
              <w:t xml:space="preserve">/ </w:t>
            </w:r>
            <w:r w:rsidRPr="0039104E">
              <w:rPr>
                <w:rFonts w:ascii="Arial,Bold" w:hAnsi="Arial,Bold"/>
                <w:sz w:val="18"/>
                <w:szCs w:val="18"/>
              </w:rPr>
              <w:t xml:space="preserve">подкатегория </w:t>
            </w:r>
            <w:r w:rsidRPr="0039104E">
              <w:rPr>
                <w:rFonts w:ascii="Helvetica" w:hAnsi="Helvetica"/>
                <w:b/>
                <w:bCs/>
                <w:sz w:val="18"/>
                <w:szCs w:val="18"/>
              </w:rPr>
              <w:t>BIM-</w:t>
            </w:r>
            <w:r w:rsidRPr="0039104E">
              <w:rPr>
                <w:rFonts w:ascii="Arial,Bold" w:hAnsi="Arial,Bold"/>
                <w:sz w:val="18"/>
                <w:szCs w:val="18"/>
              </w:rPr>
              <w:t>сценари</w:t>
            </w:r>
            <w:r w:rsidR="00F5155C">
              <w:rPr>
                <w:rFonts w:ascii="Arial,Bold" w:hAnsi="Arial,Bold"/>
                <w:sz w:val="18"/>
                <w:szCs w:val="18"/>
              </w:rPr>
              <w:t>я</w:t>
            </w:r>
          </w:p>
        </w:tc>
        <w:tc>
          <w:tcPr>
            <w:tcW w:w="0" w:type="auto"/>
            <w:tcBorders>
              <w:top w:val="single" w:sz="24" w:space="0" w:color="AFAFAF"/>
              <w:left w:val="single" w:sz="8" w:space="0" w:color="000000"/>
              <w:bottom w:val="single" w:sz="36" w:space="0" w:color="BFBFBF"/>
              <w:right w:val="single" w:sz="8" w:space="0" w:color="000000"/>
            </w:tcBorders>
            <w:shd w:val="clear" w:color="auto" w:fill="CCCCCC"/>
            <w:vAlign w:val="center"/>
            <w:hideMark/>
          </w:tcPr>
          <w:p w:rsidR="0039104E" w:rsidRPr="0039104E" w:rsidRDefault="0039104E" w:rsidP="0039104E">
            <w:pPr>
              <w:spacing w:before="100" w:beforeAutospacing="1" w:after="100" w:afterAutospacing="1"/>
            </w:pPr>
            <w:r w:rsidRPr="0039104E">
              <w:rPr>
                <w:rFonts w:ascii="Arial,Bold" w:hAnsi="Arial,Bold"/>
                <w:sz w:val="18"/>
                <w:szCs w:val="18"/>
              </w:rPr>
              <w:t xml:space="preserve">Описание и примеры </w:t>
            </w:r>
          </w:p>
        </w:tc>
      </w:tr>
      <w:tr w:rsidR="0039104E" w:rsidRPr="0039104E" w:rsidTr="00A04140">
        <w:tc>
          <w:tcPr>
            <w:tcW w:w="0" w:type="auto"/>
            <w:tcBorders>
              <w:top w:val="single" w:sz="36" w:space="0" w:color="BCBCBC"/>
              <w:left w:val="single" w:sz="8" w:space="0" w:color="000000"/>
              <w:bottom w:val="single" w:sz="24" w:space="0" w:color="939393"/>
              <w:right w:val="single" w:sz="8" w:space="0" w:color="000000"/>
            </w:tcBorders>
            <w:shd w:val="clear" w:color="auto" w:fill="EFEFEF"/>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1 </w:t>
            </w:r>
          </w:p>
        </w:tc>
        <w:tc>
          <w:tcPr>
            <w:tcW w:w="0" w:type="auto"/>
            <w:tcBorders>
              <w:top w:val="single" w:sz="36" w:space="0" w:color="BCBCBC"/>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Сбор информации </w:t>
            </w:r>
            <w:r w:rsidRPr="0039104E">
              <w:rPr>
                <w:rFonts w:ascii="Helvetica" w:hAnsi="Helvetica"/>
                <w:sz w:val="18"/>
                <w:szCs w:val="18"/>
              </w:rPr>
              <w:t>(</w:t>
            </w:r>
            <w:proofErr w:type="spellStart"/>
            <w:r w:rsidRPr="0039104E">
              <w:rPr>
                <w:rFonts w:ascii="Helvetica" w:hAnsi="Helvetica"/>
                <w:sz w:val="18"/>
                <w:szCs w:val="18"/>
              </w:rPr>
              <w:t>Gather</w:t>
            </w:r>
            <w:proofErr w:type="spellEnd"/>
            <w:r w:rsidRPr="0039104E">
              <w:rPr>
                <w:rFonts w:ascii="Helvetica" w:hAnsi="Helvetica"/>
                <w:sz w:val="18"/>
                <w:szCs w:val="18"/>
              </w:rPr>
              <w:t xml:space="preserve">) — </w:t>
            </w:r>
            <w:r w:rsidRPr="0039104E">
              <w:rPr>
                <w:rFonts w:ascii="Arial" w:hAnsi="Arial" w:cs="Arial"/>
                <w:sz w:val="18"/>
                <w:szCs w:val="18"/>
              </w:rPr>
              <w:t>сбор</w:t>
            </w:r>
            <w:r w:rsidRPr="0039104E">
              <w:rPr>
                <w:rFonts w:ascii="Helvetica" w:hAnsi="Helvetica"/>
                <w:sz w:val="18"/>
                <w:szCs w:val="18"/>
              </w:rPr>
              <w:t xml:space="preserve">, </w:t>
            </w:r>
            <w:r w:rsidRPr="0039104E">
              <w:rPr>
                <w:rFonts w:ascii="Arial" w:hAnsi="Arial" w:cs="Arial"/>
                <w:sz w:val="18"/>
                <w:szCs w:val="18"/>
              </w:rPr>
              <w:t xml:space="preserve">отбор и систематизация информации об объекте </w:t>
            </w:r>
          </w:p>
        </w:tc>
        <w:tc>
          <w:tcPr>
            <w:tcW w:w="0" w:type="auto"/>
            <w:tcBorders>
              <w:top w:val="single" w:sz="36" w:space="0" w:color="BFBFBF"/>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Собирается</w:t>
            </w:r>
            <w:r w:rsidRPr="0039104E">
              <w:rPr>
                <w:rFonts w:ascii="Helvetica" w:hAnsi="Helvetica"/>
                <w:sz w:val="18"/>
                <w:szCs w:val="18"/>
              </w:rPr>
              <w:t xml:space="preserve">, </w:t>
            </w:r>
            <w:r w:rsidRPr="0039104E">
              <w:rPr>
                <w:rFonts w:ascii="Arial" w:hAnsi="Arial" w:cs="Arial"/>
                <w:sz w:val="18"/>
                <w:szCs w:val="18"/>
              </w:rPr>
              <w:t>структурируется и систематизируется информация об объекте</w:t>
            </w:r>
            <w:r w:rsidRPr="0039104E">
              <w:rPr>
                <w:rFonts w:ascii="Helvetica" w:hAnsi="Helvetica"/>
                <w:sz w:val="18"/>
                <w:szCs w:val="18"/>
              </w:rPr>
              <w:t xml:space="preserve">, </w:t>
            </w:r>
            <w:r w:rsidRPr="0039104E">
              <w:rPr>
                <w:rFonts w:ascii="Arial" w:hAnsi="Arial" w:cs="Arial"/>
                <w:sz w:val="18"/>
                <w:szCs w:val="18"/>
              </w:rPr>
              <w:t xml:space="preserve">происходит </w:t>
            </w:r>
            <w:r w:rsidR="00F5155C" w:rsidRPr="0039104E">
              <w:rPr>
                <w:rFonts w:ascii="Arial" w:hAnsi="Arial" w:cs="Arial"/>
                <w:sz w:val="18"/>
                <w:szCs w:val="18"/>
              </w:rPr>
              <w:t>подсчёт</w:t>
            </w:r>
            <w:r w:rsidRPr="0039104E">
              <w:rPr>
                <w:rFonts w:ascii="Arial" w:hAnsi="Arial" w:cs="Arial"/>
                <w:sz w:val="18"/>
                <w:szCs w:val="18"/>
              </w:rPr>
              <w:t xml:space="preserve"> конкретных величин и определение текущего статуса элемента при управлении его </w:t>
            </w:r>
            <w:r w:rsidR="00F5155C" w:rsidRPr="0039104E">
              <w:rPr>
                <w:rFonts w:ascii="Arial" w:hAnsi="Arial" w:cs="Arial"/>
                <w:sz w:val="18"/>
                <w:szCs w:val="18"/>
              </w:rPr>
              <w:t>работой</w:t>
            </w:r>
            <w:r w:rsidRPr="0039104E">
              <w:rPr>
                <w:rFonts w:ascii="Helvetica" w:hAnsi="Helvetica"/>
                <w:sz w:val="18"/>
                <w:szCs w:val="18"/>
              </w:rPr>
              <w:t xml:space="preserve">. </w:t>
            </w:r>
            <w:r w:rsidRPr="0039104E">
              <w:rPr>
                <w:rFonts w:ascii="Arial" w:hAnsi="Arial" w:cs="Arial"/>
                <w:sz w:val="18"/>
                <w:szCs w:val="18"/>
              </w:rPr>
              <w:t xml:space="preserve">Но не определяется значение и не делаются выводы о значении </w:t>
            </w:r>
            <w:r w:rsidR="00F5155C" w:rsidRPr="0039104E">
              <w:rPr>
                <w:rFonts w:ascii="Arial" w:hAnsi="Arial" w:cs="Arial"/>
                <w:sz w:val="18"/>
                <w:szCs w:val="18"/>
              </w:rPr>
              <w:t>собранной</w:t>
            </w:r>
            <w:r w:rsidRPr="0039104E">
              <w:rPr>
                <w:rFonts w:ascii="Arial" w:hAnsi="Arial" w:cs="Arial"/>
                <w:sz w:val="18"/>
                <w:szCs w:val="18"/>
              </w:rPr>
              <w:t xml:space="preserve"> информации</w:t>
            </w:r>
            <w:r w:rsidRPr="0039104E">
              <w:rPr>
                <w:rFonts w:ascii="Helvetica" w:hAnsi="Helvetica"/>
                <w:sz w:val="18"/>
                <w:szCs w:val="18"/>
              </w:rPr>
              <w:t xml:space="preserve">. </w:t>
            </w:r>
            <w:r w:rsidRPr="0039104E">
              <w:rPr>
                <w:rFonts w:ascii="Arial" w:hAnsi="Arial" w:cs="Arial"/>
                <w:sz w:val="18"/>
                <w:szCs w:val="18"/>
              </w:rPr>
              <w:t xml:space="preserve">Часто этот сценарий является первым этапом </w:t>
            </w:r>
            <w:r w:rsidR="00F5155C" w:rsidRPr="0039104E">
              <w:rPr>
                <w:rFonts w:ascii="Arial" w:hAnsi="Arial" w:cs="Arial"/>
                <w:sz w:val="18"/>
                <w:szCs w:val="18"/>
              </w:rPr>
              <w:t>комплексной</w:t>
            </w:r>
            <w:r w:rsidRPr="0039104E">
              <w:rPr>
                <w:rFonts w:ascii="Arial" w:hAnsi="Arial" w:cs="Arial"/>
                <w:sz w:val="18"/>
                <w:szCs w:val="18"/>
              </w:rPr>
              <w:t xml:space="preserve"> серии процессов</w:t>
            </w:r>
            <w:r w:rsidRPr="0039104E">
              <w:rPr>
                <w:rFonts w:ascii="Helvetica" w:hAnsi="Helvetica"/>
                <w:sz w:val="18"/>
                <w:szCs w:val="18"/>
              </w:rPr>
              <w:t xml:space="preserve">, </w:t>
            </w:r>
            <w:r w:rsidRPr="0039104E">
              <w:rPr>
                <w:rFonts w:ascii="Arial" w:hAnsi="Arial" w:cs="Arial"/>
                <w:sz w:val="18"/>
                <w:szCs w:val="18"/>
              </w:rPr>
              <w:t xml:space="preserve">связанных с </w:t>
            </w:r>
            <w:r w:rsidRPr="0039104E">
              <w:rPr>
                <w:rFonts w:ascii="Helvetica" w:hAnsi="Helvetica"/>
                <w:sz w:val="18"/>
                <w:szCs w:val="18"/>
              </w:rPr>
              <w:t xml:space="preserve">BIM. </w:t>
            </w:r>
          </w:p>
        </w:tc>
      </w:tr>
      <w:tr w:rsidR="0039104E" w:rsidRPr="0039104E" w:rsidTr="00A04140">
        <w:tc>
          <w:tcPr>
            <w:tcW w:w="0" w:type="auto"/>
            <w:tcBorders>
              <w:top w:val="single" w:sz="24" w:space="0" w:color="939393"/>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1.1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Ввод данных </w:t>
            </w:r>
            <w:r w:rsidRPr="0039104E">
              <w:rPr>
                <w:rFonts w:ascii="Helvetica" w:hAnsi="Helvetica"/>
                <w:sz w:val="18"/>
                <w:szCs w:val="18"/>
              </w:rPr>
              <w:t>(</w:t>
            </w:r>
            <w:proofErr w:type="spellStart"/>
            <w:r w:rsidRPr="0039104E">
              <w:rPr>
                <w:rFonts w:ascii="Helvetica" w:hAnsi="Helvetica"/>
                <w:sz w:val="18"/>
                <w:szCs w:val="18"/>
              </w:rPr>
              <w:t>Capture</w:t>
            </w:r>
            <w:proofErr w:type="spellEnd"/>
            <w:r w:rsidRPr="0039104E">
              <w:rPr>
                <w:rFonts w:ascii="Helvetica" w:hAnsi="Helvetica"/>
                <w:sz w:val="18"/>
                <w:szCs w:val="18"/>
              </w:rPr>
              <w:t xml:space="preserve">) — </w:t>
            </w:r>
            <w:r w:rsidRPr="0039104E">
              <w:rPr>
                <w:rFonts w:ascii="Arial" w:hAnsi="Arial" w:cs="Arial"/>
                <w:sz w:val="18"/>
                <w:szCs w:val="18"/>
              </w:rPr>
              <w:t xml:space="preserve">предоставление и сохранение текущего состояния объекта и его элементов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Используется для сбора геометрических и атрибутивных данных об объекте</w:t>
            </w:r>
            <w:r w:rsidRPr="0039104E">
              <w:rPr>
                <w:rFonts w:ascii="Helvetica" w:hAnsi="Helvetica"/>
                <w:sz w:val="18"/>
                <w:szCs w:val="18"/>
              </w:rPr>
              <w:t xml:space="preserve">: </w:t>
            </w:r>
            <w:r w:rsidRPr="0039104E">
              <w:rPr>
                <w:rFonts w:ascii="Arial" w:hAnsi="Arial" w:cs="Arial"/>
                <w:sz w:val="18"/>
                <w:szCs w:val="18"/>
              </w:rPr>
              <w:t>об элементах участка до разработки нового объекта или об условиях существующего объекта до его реконструкции</w:t>
            </w:r>
            <w:r w:rsidRPr="0039104E">
              <w:rPr>
                <w:rFonts w:ascii="Helvetica" w:hAnsi="Helvetica"/>
                <w:sz w:val="18"/>
                <w:szCs w:val="18"/>
              </w:rPr>
              <w:t xml:space="preserve">. </w:t>
            </w:r>
            <w:r w:rsidRPr="0039104E">
              <w:rPr>
                <w:rFonts w:ascii="Arial" w:hAnsi="Arial" w:cs="Arial"/>
                <w:sz w:val="18"/>
                <w:szCs w:val="18"/>
              </w:rPr>
              <w:t xml:space="preserve">Данные могут быть записаны с помощью лазерного сканера или </w:t>
            </w:r>
            <w:r w:rsidR="00F5155C" w:rsidRPr="0039104E">
              <w:rPr>
                <w:rFonts w:ascii="Arial" w:hAnsi="Arial" w:cs="Arial"/>
                <w:sz w:val="18"/>
                <w:szCs w:val="18"/>
              </w:rPr>
              <w:t>путём</w:t>
            </w:r>
            <w:r w:rsidR="00F5155C">
              <w:rPr>
                <w:rFonts w:ascii="Arial" w:hAnsi="Arial" w:cs="Arial"/>
                <w:sz w:val="18"/>
                <w:szCs w:val="18"/>
              </w:rPr>
              <w:t xml:space="preserve"> </w:t>
            </w:r>
            <w:r w:rsidRPr="0039104E">
              <w:rPr>
                <w:rFonts w:ascii="Arial" w:hAnsi="Arial" w:cs="Arial"/>
                <w:sz w:val="18"/>
                <w:szCs w:val="18"/>
              </w:rPr>
              <w:t>ручного ввода</w:t>
            </w:r>
            <w:r w:rsidRPr="0039104E">
              <w:rPr>
                <w:rFonts w:ascii="Helvetica" w:hAnsi="Helvetica"/>
                <w:sz w:val="18"/>
                <w:szCs w:val="18"/>
              </w:rPr>
              <w:t xml:space="preserve">. </w:t>
            </w:r>
            <w:r w:rsidRPr="0039104E">
              <w:rPr>
                <w:rFonts w:ascii="Arial" w:hAnsi="Arial" w:cs="Arial"/>
                <w:sz w:val="18"/>
                <w:szCs w:val="18"/>
              </w:rPr>
              <w:t>Главное</w:t>
            </w:r>
            <w:r w:rsidRPr="0039104E">
              <w:rPr>
                <w:rFonts w:ascii="Helvetica" w:hAnsi="Helvetica"/>
                <w:sz w:val="18"/>
                <w:szCs w:val="18"/>
              </w:rPr>
              <w:t xml:space="preserve">, </w:t>
            </w:r>
            <w:r w:rsidRPr="0039104E">
              <w:rPr>
                <w:rFonts w:ascii="Arial" w:hAnsi="Arial" w:cs="Arial"/>
                <w:sz w:val="18"/>
                <w:szCs w:val="18"/>
              </w:rPr>
              <w:t>что данные фиксируются там</w:t>
            </w:r>
            <w:r w:rsidRPr="0039104E">
              <w:rPr>
                <w:rFonts w:ascii="Helvetica" w:hAnsi="Helvetica"/>
                <w:sz w:val="18"/>
                <w:szCs w:val="18"/>
              </w:rPr>
              <w:t xml:space="preserve">, </w:t>
            </w:r>
            <w:r w:rsidRPr="0039104E">
              <w:rPr>
                <w:rFonts w:ascii="Arial" w:hAnsi="Arial" w:cs="Arial"/>
                <w:sz w:val="18"/>
                <w:szCs w:val="18"/>
              </w:rPr>
              <w:t>где ранее не было данных</w:t>
            </w:r>
            <w:r w:rsidRPr="0039104E">
              <w:rPr>
                <w:rFonts w:ascii="Helvetica" w:hAnsi="Helvetica"/>
                <w:sz w:val="18"/>
                <w:szCs w:val="18"/>
              </w:rPr>
              <w:t xml:space="preserve">. </w:t>
            </w:r>
            <w:r w:rsidRPr="0039104E">
              <w:rPr>
                <w:rFonts w:ascii="Arial" w:hAnsi="Arial" w:cs="Arial"/>
                <w:sz w:val="18"/>
                <w:szCs w:val="18"/>
              </w:rPr>
              <w:t xml:space="preserve">Но они являются не </w:t>
            </w:r>
            <w:r w:rsidR="00F5155C" w:rsidRPr="0039104E">
              <w:rPr>
                <w:rFonts w:ascii="Arial" w:hAnsi="Arial" w:cs="Arial"/>
                <w:sz w:val="18"/>
                <w:szCs w:val="18"/>
              </w:rPr>
              <w:t>новообразованной</w:t>
            </w:r>
            <w:r w:rsidRPr="0039104E">
              <w:rPr>
                <w:rFonts w:ascii="Arial" w:hAnsi="Arial" w:cs="Arial"/>
                <w:sz w:val="18"/>
                <w:szCs w:val="18"/>
              </w:rPr>
              <w:t xml:space="preserve"> </w:t>
            </w:r>
            <w:r w:rsidR="00F5155C" w:rsidRPr="0039104E">
              <w:rPr>
                <w:rFonts w:ascii="Arial" w:hAnsi="Arial" w:cs="Arial"/>
                <w:sz w:val="18"/>
                <w:szCs w:val="18"/>
              </w:rPr>
              <w:t>информацией</w:t>
            </w:r>
            <w:r w:rsidRPr="0039104E">
              <w:rPr>
                <w:rFonts w:ascii="Helvetica" w:hAnsi="Helvetica"/>
                <w:sz w:val="18"/>
                <w:szCs w:val="18"/>
              </w:rPr>
              <w:t xml:space="preserve">, </w:t>
            </w:r>
            <w:r w:rsidRPr="0039104E">
              <w:rPr>
                <w:rFonts w:ascii="Arial" w:hAnsi="Arial" w:cs="Arial"/>
                <w:sz w:val="18"/>
                <w:szCs w:val="18"/>
              </w:rPr>
              <w:t>а записью существующих элементов объекта</w:t>
            </w:r>
            <w:r w:rsidRPr="0039104E">
              <w:rPr>
                <w:rFonts w:ascii="Helvetica" w:hAnsi="Helvetica"/>
                <w:sz w:val="18"/>
                <w:szCs w:val="18"/>
              </w:rPr>
              <w:t>.</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1.2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F5155C" w:rsidP="0039104E">
            <w:pPr>
              <w:spacing w:before="100" w:beforeAutospacing="1" w:after="100" w:afterAutospacing="1"/>
            </w:pPr>
            <w:r w:rsidRPr="0039104E">
              <w:rPr>
                <w:rFonts w:ascii="Arial" w:hAnsi="Arial" w:cs="Arial"/>
                <w:sz w:val="18"/>
                <w:szCs w:val="18"/>
              </w:rPr>
              <w:t>Подсчёт</w:t>
            </w:r>
            <w:r w:rsidR="0039104E" w:rsidRPr="0039104E">
              <w:rPr>
                <w:rFonts w:ascii="Arial" w:hAnsi="Arial" w:cs="Arial"/>
                <w:sz w:val="18"/>
                <w:szCs w:val="18"/>
              </w:rPr>
              <w:t xml:space="preserve"> данных </w:t>
            </w:r>
            <w:r w:rsidR="0039104E" w:rsidRPr="0039104E">
              <w:rPr>
                <w:rFonts w:ascii="Helvetica" w:hAnsi="Helvetica"/>
                <w:sz w:val="18"/>
                <w:szCs w:val="18"/>
              </w:rPr>
              <w:t>(</w:t>
            </w:r>
            <w:proofErr w:type="spellStart"/>
            <w:r w:rsidR="0039104E" w:rsidRPr="0039104E">
              <w:rPr>
                <w:rFonts w:ascii="Helvetica" w:hAnsi="Helvetica"/>
                <w:sz w:val="18"/>
                <w:szCs w:val="18"/>
              </w:rPr>
              <w:t>Quantify</w:t>
            </w:r>
            <w:proofErr w:type="spellEnd"/>
            <w:r w:rsidR="0039104E" w:rsidRPr="0039104E">
              <w:rPr>
                <w:rFonts w:ascii="Helvetica" w:hAnsi="Helvetica"/>
                <w:sz w:val="18"/>
                <w:szCs w:val="18"/>
              </w:rPr>
              <w:t xml:space="preserve">) — </w:t>
            </w:r>
            <w:r w:rsidR="0039104E" w:rsidRPr="0039104E">
              <w:rPr>
                <w:rFonts w:ascii="Arial" w:hAnsi="Arial" w:cs="Arial"/>
                <w:sz w:val="18"/>
                <w:szCs w:val="18"/>
              </w:rPr>
              <w:t xml:space="preserve">измерение количественных характеристик об элементах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Часто используется как часть процесса оценки и прогнозирования затрат</w:t>
            </w:r>
            <w:r w:rsidRPr="0039104E">
              <w:rPr>
                <w:rFonts w:ascii="Helvetica" w:hAnsi="Helvetica"/>
                <w:sz w:val="18"/>
                <w:szCs w:val="18"/>
              </w:rPr>
              <w:t xml:space="preserve">. </w:t>
            </w:r>
            <w:r w:rsidRPr="0039104E">
              <w:rPr>
                <w:rFonts w:ascii="Arial" w:hAnsi="Arial" w:cs="Arial"/>
                <w:sz w:val="18"/>
                <w:szCs w:val="18"/>
              </w:rPr>
              <w:t>На этапе проектирования количество может быть определено в неоднозначно</w:t>
            </w:r>
            <w:r w:rsidRPr="0039104E">
              <w:rPr>
                <w:rFonts w:ascii="Helvetica" w:hAnsi="Helvetica"/>
                <w:sz w:val="18"/>
                <w:szCs w:val="18"/>
              </w:rPr>
              <w:t xml:space="preserve">, </w:t>
            </w:r>
            <w:r w:rsidRPr="0039104E">
              <w:rPr>
                <w:rFonts w:ascii="Arial" w:hAnsi="Arial" w:cs="Arial"/>
                <w:sz w:val="18"/>
                <w:szCs w:val="18"/>
              </w:rPr>
              <w:t>представлено диапазоном и изменено</w:t>
            </w:r>
            <w:r w:rsidRPr="0039104E">
              <w:rPr>
                <w:rFonts w:ascii="Helvetica" w:hAnsi="Helvetica"/>
                <w:sz w:val="18"/>
                <w:szCs w:val="18"/>
              </w:rPr>
              <w:t xml:space="preserve">. </w:t>
            </w:r>
            <w:r w:rsidRPr="0039104E">
              <w:rPr>
                <w:rFonts w:ascii="Arial" w:hAnsi="Arial" w:cs="Arial"/>
                <w:sz w:val="18"/>
                <w:szCs w:val="18"/>
              </w:rPr>
              <w:t xml:space="preserve">На этапе строительства величины становятся более </w:t>
            </w:r>
            <w:r w:rsidR="00F5155C" w:rsidRPr="0039104E">
              <w:rPr>
                <w:rFonts w:ascii="Arial" w:hAnsi="Arial" w:cs="Arial"/>
                <w:sz w:val="18"/>
                <w:szCs w:val="18"/>
              </w:rPr>
              <w:t>определёнными</w:t>
            </w:r>
            <w:r w:rsidRPr="0039104E">
              <w:rPr>
                <w:rFonts w:ascii="Helvetica" w:hAnsi="Helvetica"/>
                <w:sz w:val="18"/>
                <w:szCs w:val="18"/>
              </w:rPr>
              <w:t xml:space="preserve">. </w:t>
            </w:r>
            <w:r w:rsidRPr="0039104E">
              <w:rPr>
                <w:rFonts w:ascii="Arial" w:hAnsi="Arial" w:cs="Arial"/>
                <w:sz w:val="18"/>
                <w:szCs w:val="18"/>
              </w:rPr>
              <w:t>На этапе эксплуатации количество элементов можно вычислить</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00F5155C" w:rsidRPr="0039104E">
              <w:rPr>
                <w:rFonts w:ascii="Arial" w:hAnsi="Arial" w:cs="Arial"/>
                <w:sz w:val="18"/>
                <w:szCs w:val="18"/>
              </w:rPr>
              <w:t>объём</w:t>
            </w:r>
            <w:r w:rsidRPr="0039104E">
              <w:rPr>
                <w:rFonts w:ascii="Arial" w:hAnsi="Arial" w:cs="Arial"/>
                <w:sz w:val="18"/>
                <w:szCs w:val="18"/>
              </w:rPr>
              <w:t xml:space="preserve"> покрытия дороги</w:t>
            </w:r>
            <w:r w:rsidRPr="0039104E">
              <w:rPr>
                <w:rFonts w:ascii="Helvetica" w:hAnsi="Helvetica"/>
                <w:sz w:val="18"/>
                <w:szCs w:val="18"/>
              </w:rPr>
              <w:t xml:space="preserve">, </w:t>
            </w:r>
            <w:r w:rsidRPr="0039104E">
              <w:rPr>
                <w:rFonts w:ascii="Arial" w:hAnsi="Arial" w:cs="Arial"/>
                <w:sz w:val="18"/>
                <w:szCs w:val="18"/>
              </w:rPr>
              <w:t>подлежащего замене</w:t>
            </w:r>
            <w:r w:rsidRPr="0039104E">
              <w:rPr>
                <w:rFonts w:ascii="Helvetica" w:hAnsi="Helvetica"/>
                <w:sz w:val="18"/>
                <w:szCs w:val="18"/>
              </w:rPr>
              <w:t xml:space="preserve">, </w:t>
            </w:r>
            <w:r w:rsidRPr="0039104E">
              <w:rPr>
                <w:rFonts w:ascii="Arial" w:hAnsi="Arial" w:cs="Arial"/>
                <w:sz w:val="18"/>
                <w:szCs w:val="18"/>
              </w:rPr>
              <w:t>или площадь</w:t>
            </w:r>
            <w:r w:rsidRPr="0039104E">
              <w:rPr>
                <w:rFonts w:ascii="Helvetica" w:hAnsi="Helvetica"/>
                <w:sz w:val="18"/>
                <w:szCs w:val="18"/>
              </w:rPr>
              <w:t xml:space="preserve">, </w:t>
            </w:r>
            <w:r w:rsidRPr="0039104E">
              <w:rPr>
                <w:rFonts w:ascii="Arial" w:hAnsi="Arial" w:cs="Arial"/>
                <w:sz w:val="18"/>
                <w:szCs w:val="18"/>
              </w:rPr>
              <w:t>доступная для аренды</w:t>
            </w:r>
            <w:r w:rsidRPr="0039104E">
              <w:rPr>
                <w:rFonts w:ascii="Helvetica" w:hAnsi="Helvetica"/>
                <w:sz w:val="18"/>
                <w:szCs w:val="18"/>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1.3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Контроль данных </w:t>
            </w:r>
            <w:r w:rsidRPr="0039104E">
              <w:rPr>
                <w:rFonts w:ascii="Helvetica" w:hAnsi="Helvetica"/>
                <w:sz w:val="18"/>
                <w:szCs w:val="18"/>
              </w:rPr>
              <w:t>(</w:t>
            </w:r>
            <w:proofErr w:type="spellStart"/>
            <w:r w:rsidRPr="0039104E">
              <w:rPr>
                <w:rFonts w:ascii="Helvetica" w:hAnsi="Helvetica"/>
                <w:sz w:val="18"/>
                <w:szCs w:val="18"/>
              </w:rPr>
              <w:t>Monitor</w:t>
            </w:r>
            <w:proofErr w:type="spellEnd"/>
            <w:r w:rsidRPr="0039104E">
              <w:rPr>
                <w:rFonts w:ascii="Helvetica" w:hAnsi="Helvetica"/>
                <w:sz w:val="18"/>
                <w:szCs w:val="18"/>
              </w:rPr>
              <w:t xml:space="preserve">) — </w:t>
            </w:r>
            <w:r w:rsidRPr="0039104E">
              <w:rPr>
                <w:rFonts w:ascii="Arial" w:hAnsi="Arial" w:cs="Arial"/>
                <w:sz w:val="18"/>
                <w:szCs w:val="18"/>
              </w:rPr>
              <w:t xml:space="preserve">сбор информации </w:t>
            </w:r>
            <w:r w:rsidRPr="0039104E">
              <w:rPr>
                <w:rFonts w:ascii="Helvetica" w:hAnsi="Helvetica"/>
                <w:sz w:val="18"/>
                <w:szCs w:val="18"/>
              </w:rPr>
              <w:t>(</w:t>
            </w:r>
            <w:r w:rsidRPr="0039104E">
              <w:rPr>
                <w:rFonts w:ascii="Arial" w:hAnsi="Arial" w:cs="Arial"/>
                <w:sz w:val="18"/>
                <w:szCs w:val="18"/>
              </w:rPr>
              <w:t>наблюдение</w:t>
            </w:r>
            <w:r w:rsidRPr="0039104E">
              <w:rPr>
                <w:rFonts w:ascii="Helvetica" w:hAnsi="Helvetica"/>
                <w:sz w:val="18"/>
                <w:szCs w:val="18"/>
              </w:rPr>
              <w:t xml:space="preserve">) </w:t>
            </w:r>
            <w:r w:rsidRPr="0039104E">
              <w:rPr>
                <w:rFonts w:ascii="Arial" w:hAnsi="Arial" w:cs="Arial"/>
                <w:sz w:val="18"/>
                <w:szCs w:val="18"/>
              </w:rPr>
              <w:t xml:space="preserve">о работе элементов и систем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Применяется для понимания работоспособности отдельных элементов или процессов объекта</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 xml:space="preserve">на этапе эксплуатации </w:t>
            </w:r>
            <w:r w:rsidRPr="0039104E">
              <w:rPr>
                <w:rFonts w:ascii="Helvetica" w:hAnsi="Helvetica"/>
                <w:sz w:val="18"/>
                <w:szCs w:val="18"/>
              </w:rPr>
              <w:t xml:space="preserve">BIM </w:t>
            </w:r>
            <w:r w:rsidRPr="0039104E">
              <w:rPr>
                <w:rFonts w:ascii="Arial" w:hAnsi="Arial" w:cs="Arial"/>
                <w:sz w:val="18"/>
                <w:szCs w:val="18"/>
              </w:rPr>
              <w:t xml:space="preserve">может использоваться для контроля температуры помещения </w:t>
            </w:r>
            <w:r w:rsidRPr="0039104E">
              <w:rPr>
                <w:rFonts w:ascii="Helvetica" w:hAnsi="Helvetica"/>
                <w:sz w:val="18"/>
                <w:szCs w:val="18"/>
              </w:rPr>
              <w:t xml:space="preserve">— </w:t>
            </w:r>
            <w:r w:rsidRPr="0039104E">
              <w:rPr>
                <w:rFonts w:ascii="Arial" w:hAnsi="Arial" w:cs="Arial"/>
                <w:sz w:val="18"/>
                <w:szCs w:val="18"/>
              </w:rPr>
              <w:t>для этого данные системы автоматизации зданий должны быть интегрированы с данными модели</w:t>
            </w:r>
            <w:r w:rsidRPr="0039104E">
              <w:rPr>
                <w:rFonts w:ascii="Helvetica" w:hAnsi="Helvetica"/>
                <w:sz w:val="18"/>
                <w:szCs w:val="18"/>
              </w:rPr>
              <w:t xml:space="preserve">. </w:t>
            </w:r>
            <w:r w:rsidRPr="0039104E">
              <w:rPr>
                <w:rFonts w:ascii="Arial" w:hAnsi="Arial" w:cs="Arial"/>
                <w:sz w:val="18"/>
                <w:szCs w:val="18"/>
              </w:rPr>
              <w:t xml:space="preserve">Во время строительства </w:t>
            </w:r>
            <w:r w:rsidRPr="0039104E">
              <w:rPr>
                <w:rFonts w:ascii="Helvetica" w:hAnsi="Helvetica"/>
                <w:sz w:val="18"/>
                <w:szCs w:val="18"/>
              </w:rPr>
              <w:t xml:space="preserve">BIM </w:t>
            </w:r>
            <w:r w:rsidRPr="0039104E">
              <w:rPr>
                <w:rFonts w:ascii="Arial" w:hAnsi="Arial" w:cs="Arial"/>
                <w:sz w:val="18"/>
                <w:szCs w:val="18"/>
              </w:rPr>
              <w:t xml:space="preserve">может использоваться для мониторинга производительности процесса строительства </w:t>
            </w:r>
            <w:r w:rsidRPr="0039104E">
              <w:rPr>
                <w:rFonts w:ascii="Helvetica" w:hAnsi="Helvetica"/>
                <w:sz w:val="18"/>
                <w:szCs w:val="18"/>
              </w:rPr>
              <w:t xml:space="preserve">— </w:t>
            </w:r>
            <w:r w:rsidRPr="0039104E">
              <w:rPr>
                <w:rFonts w:ascii="Arial" w:hAnsi="Arial" w:cs="Arial"/>
                <w:sz w:val="18"/>
                <w:szCs w:val="18"/>
              </w:rPr>
              <w:t>для этого нужно</w:t>
            </w:r>
            <w:r w:rsidRPr="0039104E">
              <w:rPr>
                <w:rFonts w:ascii="Helvetica" w:hAnsi="Helvetica"/>
                <w:sz w:val="18"/>
                <w:szCs w:val="18"/>
              </w:rPr>
              <w:t xml:space="preserve">, </w:t>
            </w:r>
            <w:r w:rsidRPr="0039104E">
              <w:rPr>
                <w:rFonts w:ascii="Arial" w:hAnsi="Arial" w:cs="Arial"/>
                <w:sz w:val="18"/>
                <w:szCs w:val="18"/>
              </w:rPr>
              <w:t>чтобы динамические данные в режиме реального времени собирались для принятия решений</w:t>
            </w:r>
            <w:r w:rsidRPr="0039104E">
              <w:rPr>
                <w:rFonts w:ascii="Helvetica" w:hAnsi="Helvetica"/>
                <w:sz w:val="18"/>
                <w:szCs w:val="18"/>
              </w:rPr>
              <w:t xml:space="preserve">. </w:t>
            </w:r>
          </w:p>
        </w:tc>
      </w:tr>
      <w:tr w:rsidR="0039104E" w:rsidRPr="0039104E" w:rsidTr="00A04140">
        <w:tc>
          <w:tcPr>
            <w:tcW w:w="0" w:type="auto"/>
            <w:tcBorders>
              <w:top w:val="single" w:sz="8" w:space="0" w:color="000000"/>
              <w:left w:val="single" w:sz="8" w:space="0" w:color="000000"/>
              <w:bottom w:val="single" w:sz="24" w:space="0" w:color="C9C9C9"/>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1.4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Идентификация данных </w:t>
            </w:r>
            <w:r w:rsidRPr="0039104E">
              <w:rPr>
                <w:rFonts w:ascii="Helvetica" w:hAnsi="Helvetica"/>
                <w:sz w:val="18"/>
                <w:szCs w:val="18"/>
              </w:rPr>
              <w:t>(</w:t>
            </w:r>
            <w:proofErr w:type="spellStart"/>
            <w:r w:rsidRPr="0039104E">
              <w:rPr>
                <w:rFonts w:ascii="Helvetica" w:hAnsi="Helvetica"/>
                <w:sz w:val="18"/>
                <w:szCs w:val="18"/>
              </w:rPr>
              <w:t>Qualify</w:t>
            </w:r>
            <w:proofErr w:type="spellEnd"/>
            <w:r w:rsidRPr="0039104E">
              <w:rPr>
                <w:rFonts w:ascii="Helvetica" w:hAnsi="Helvetica"/>
                <w:sz w:val="18"/>
                <w:szCs w:val="18"/>
              </w:rPr>
              <w:t xml:space="preserve">) — </w:t>
            </w:r>
            <w:r w:rsidRPr="0039104E">
              <w:rPr>
                <w:rFonts w:ascii="Arial" w:hAnsi="Arial" w:cs="Arial"/>
                <w:sz w:val="18"/>
                <w:szCs w:val="18"/>
              </w:rPr>
              <w:t>описание</w:t>
            </w:r>
            <w:r w:rsidRPr="0039104E">
              <w:rPr>
                <w:rFonts w:ascii="Helvetica" w:hAnsi="Helvetica"/>
                <w:sz w:val="18"/>
                <w:szCs w:val="18"/>
              </w:rPr>
              <w:t xml:space="preserve">, </w:t>
            </w:r>
            <w:r w:rsidRPr="0039104E">
              <w:rPr>
                <w:rFonts w:ascii="Arial" w:hAnsi="Arial" w:cs="Arial"/>
                <w:sz w:val="18"/>
                <w:szCs w:val="18"/>
              </w:rPr>
              <w:t xml:space="preserve">идентификация состояния элементов объекта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Отслеживается статус элемента объекта</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существует ли этот элемент внутри объекта</w:t>
            </w:r>
            <w:r w:rsidRPr="0039104E">
              <w:rPr>
                <w:rFonts w:ascii="Helvetica" w:hAnsi="Helvetica"/>
                <w:sz w:val="18"/>
                <w:szCs w:val="18"/>
              </w:rPr>
              <w:t xml:space="preserve">, </w:t>
            </w:r>
            <w:r w:rsidRPr="0039104E">
              <w:rPr>
                <w:rFonts w:ascii="Arial" w:hAnsi="Arial" w:cs="Arial"/>
                <w:sz w:val="18"/>
                <w:szCs w:val="18"/>
              </w:rPr>
              <w:t>как он работает</w:t>
            </w:r>
            <w:r w:rsidRPr="0039104E">
              <w:rPr>
                <w:rFonts w:ascii="Helvetica" w:hAnsi="Helvetica"/>
                <w:sz w:val="18"/>
                <w:szCs w:val="18"/>
              </w:rPr>
              <w:t xml:space="preserve">. </w:t>
            </w:r>
            <w:r w:rsidRPr="0039104E">
              <w:rPr>
                <w:rFonts w:ascii="Arial" w:hAnsi="Arial" w:cs="Arial"/>
                <w:sz w:val="18"/>
                <w:szCs w:val="18"/>
              </w:rPr>
              <w:t>Отслеживание происходит с течением времени</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на этапе проектирования определяется уровень детализации элемента</w:t>
            </w:r>
            <w:r w:rsidRPr="0039104E">
              <w:rPr>
                <w:rFonts w:ascii="Helvetica" w:hAnsi="Helvetica"/>
                <w:sz w:val="18"/>
                <w:szCs w:val="18"/>
              </w:rPr>
              <w:t xml:space="preserve">. </w:t>
            </w:r>
            <w:r w:rsidRPr="0039104E">
              <w:rPr>
                <w:rFonts w:ascii="Arial" w:hAnsi="Arial" w:cs="Arial"/>
                <w:sz w:val="18"/>
                <w:szCs w:val="18"/>
              </w:rPr>
              <w:t>На этапе строительства определяется</w:t>
            </w:r>
            <w:r w:rsidRPr="0039104E">
              <w:rPr>
                <w:rFonts w:ascii="Helvetica" w:hAnsi="Helvetica"/>
                <w:sz w:val="18"/>
                <w:szCs w:val="18"/>
              </w:rPr>
              <w:t xml:space="preserve">, </w:t>
            </w:r>
            <w:r w:rsidRPr="0039104E">
              <w:rPr>
                <w:rFonts w:ascii="Arial" w:hAnsi="Arial" w:cs="Arial"/>
                <w:sz w:val="18"/>
                <w:szCs w:val="18"/>
              </w:rPr>
              <w:t>изготовлен ли элемент</w:t>
            </w:r>
            <w:r w:rsidRPr="0039104E">
              <w:rPr>
                <w:rFonts w:ascii="Helvetica" w:hAnsi="Helvetica"/>
                <w:sz w:val="18"/>
                <w:szCs w:val="18"/>
              </w:rPr>
              <w:t xml:space="preserve">, </w:t>
            </w:r>
            <w:r w:rsidRPr="0039104E">
              <w:rPr>
                <w:rFonts w:ascii="Arial" w:hAnsi="Arial" w:cs="Arial"/>
                <w:sz w:val="18"/>
                <w:szCs w:val="18"/>
              </w:rPr>
              <w:t xml:space="preserve">установлен ли он или </w:t>
            </w:r>
            <w:r w:rsidR="00F5155C" w:rsidRPr="0039104E">
              <w:rPr>
                <w:rFonts w:ascii="Arial" w:hAnsi="Arial" w:cs="Arial"/>
                <w:sz w:val="18"/>
                <w:szCs w:val="18"/>
              </w:rPr>
              <w:t>повреждён</w:t>
            </w:r>
            <w:r w:rsidRPr="0039104E">
              <w:rPr>
                <w:rFonts w:ascii="Helvetica" w:hAnsi="Helvetica"/>
                <w:sz w:val="18"/>
                <w:szCs w:val="18"/>
              </w:rPr>
              <w:t xml:space="preserve">. </w:t>
            </w:r>
            <w:r w:rsidRPr="0039104E">
              <w:rPr>
                <w:rFonts w:ascii="Arial" w:hAnsi="Arial" w:cs="Arial"/>
                <w:sz w:val="18"/>
                <w:szCs w:val="18"/>
              </w:rPr>
              <w:t>На этапе эксплуатации собирается информация о гарантии на элемент</w:t>
            </w:r>
            <w:r w:rsidRPr="0039104E">
              <w:rPr>
                <w:rFonts w:ascii="Helvetica" w:hAnsi="Helvetica"/>
                <w:sz w:val="18"/>
                <w:szCs w:val="18"/>
              </w:rPr>
              <w:t xml:space="preserve">, </w:t>
            </w:r>
            <w:r w:rsidRPr="0039104E">
              <w:rPr>
                <w:rFonts w:ascii="Arial" w:hAnsi="Arial" w:cs="Arial"/>
                <w:sz w:val="18"/>
                <w:szCs w:val="18"/>
              </w:rPr>
              <w:t>дотянет ли элемент до окончания срока эксплуатации</w:t>
            </w:r>
            <w:r w:rsidRPr="0039104E">
              <w:rPr>
                <w:rFonts w:ascii="Helvetica" w:hAnsi="Helvetica"/>
                <w:sz w:val="18"/>
                <w:szCs w:val="18"/>
              </w:rPr>
              <w:t xml:space="preserve">. </w:t>
            </w:r>
          </w:p>
        </w:tc>
      </w:tr>
      <w:tr w:rsidR="0039104E" w:rsidRPr="0039104E" w:rsidTr="00A04140">
        <w:tc>
          <w:tcPr>
            <w:tcW w:w="0" w:type="auto"/>
            <w:tcBorders>
              <w:top w:val="single" w:sz="24" w:space="0" w:color="C9C9C9"/>
              <w:left w:val="single" w:sz="8" w:space="0" w:color="000000"/>
              <w:bottom w:val="single" w:sz="24" w:space="0" w:color="939393"/>
              <w:right w:val="single" w:sz="8" w:space="0" w:color="000000"/>
            </w:tcBorders>
            <w:shd w:val="clear" w:color="auto" w:fill="EFEFEF"/>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2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F5155C">
            <w:pPr>
              <w:spacing w:before="100" w:beforeAutospacing="1" w:after="100" w:afterAutospacing="1"/>
            </w:pPr>
            <w:r w:rsidRPr="0039104E">
              <w:rPr>
                <w:rFonts w:ascii="Arial" w:hAnsi="Arial" w:cs="Arial"/>
                <w:sz w:val="18"/>
                <w:szCs w:val="18"/>
              </w:rPr>
              <w:t xml:space="preserve">Формирование информации </w:t>
            </w:r>
            <w:r w:rsidRPr="0039104E">
              <w:rPr>
                <w:rFonts w:ascii="Helvetica" w:hAnsi="Helvetica"/>
                <w:sz w:val="18"/>
                <w:szCs w:val="18"/>
              </w:rPr>
              <w:t>(</w:t>
            </w:r>
            <w:proofErr w:type="spellStart"/>
            <w:r w:rsidRPr="0039104E">
              <w:rPr>
                <w:rFonts w:ascii="Helvetica" w:hAnsi="Helvetica"/>
                <w:sz w:val="18"/>
                <w:szCs w:val="18"/>
              </w:rPr>
              <w:t>Generate</w:t>
            </w:r>
            <w:proofErr w:type="spellEnd"/>
            <w:r w:rsidRPr="0039104E">
              <w:rPr>
                <w:rFonts w:ascii="Helvetica" w:hAnsi="Helvetica"/>
                <w:sz w:val="18"/>
                <w:szCs w:val="18"/>
              </w:rPr>
              <w:t>)</w:t>
            </w:r>
            <w:r w:rsidR="00F5155C">
              <w:rPr>
                <w:rFonts w:ascii="Helvetica" w:hAnsi="Helvetica"/>
                <w:sz w:val="18"/>
                <w:szCs w:val="18"/>
              </w:rPr>
              <w:t xml:space="preserve"> </w:t>
            </w:r>
            <w:r w:rsidRPr="0039104E">
              <w:rPr>
                <w:rFonts w:ascii="Helvetica" w:hAnsi="Helvetica"/>
                <w:sz w:val="18"/>
                <w:szCs w:val="18"/>
              </w:rPr>
              <w:t xml:space="preserve">— </w:t>
            </w:r>
            <w:r w:rsidRPr="0039104E">
              <w:rPr>
                <w:rFonts w:ascii="Arial" w:hAnsi="Arial" w:cs="Arial"/>
                <w:sz w:val="18"/>
                <w:szCs w:val="18"/>
              </w:rPr>
              <w:t>разработка</w:t>
            </w:r>
            <w:r w:rsidRPr="0039104E">
              <w:rPr>
                <w:rFonts w:ascii="Helvetica" w:hAnsi="Helvetica"/>
                <w:sz w:val="18"/>
                <w:szCs w:val="18"/>
              </w:rPr>
              <w:t xml:space="preserve">, </w:t>
            </w:r>
            <w:r w:rsidRPr="0039104E">
              <w:rPr>
                <w:rFonts w:ascii="Arial" w:hAnsi="Arial" w:cs="Arial"/>
                <w:sz w:val="18"/>
                <w:szCs w:val="18"/>
              </w:rPr>
              <w:t xml:space="preserve">создание информации об объекте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В течение ЖЦО почти каждая дисциплина</w:t>
            </w:r>
            <w:r w:rsidRPr="0039104E">
              <w:rPr>
                <w:rFonts w:ascii="Helvetica" w:hAnsi="Helvetica"/>
                <w:sz w:val="18"/>
                <w:szCs w:val="18"/>
              </w:rPr>
              <w:t xml:space="preserve">, </w:t>
            </w:r>
            <w:r w:rsidRPr="0039104E">
              <w:rPr>
                <w:rFonts w:ascii="Arial" w:hAnsi="Arial" w:cs="Arial"/>
                <w:sz w:val="18"/>
                <w:szCs w:val="18"/>
              </w:rPr>
              <w:t>связанная с объектом</w:t>
            </w:r>
            <w:r w:rsidRPr="0039104E">
              <w:rPr>
                <w:rFonts w:ascii="Helvetica" w:hAnsi="Helvetica"/>
                <w:sz w:val="18"/>
                <w:szCs w:val="18"/>
              </w:rPr>
              <w:t xml:space="preserve">, </w:t>
            </w:r>
            <w:r w:rsidRPr="0039104E">
              <w:rPr>
                <w:rFonts w:ascii="Arial" w:hAnsi="Arial" w:cs="Arial"/>
                <w:sz w:val="18"/>
                <w:szCs w:val="18"/>
              </w:rPr>
              <w:t xml:space="preserve">формирует информацию о </w:t>
            </w:r>
            <w:r w:rsidR="00F5155C" w:rsidRPr="0039104E">
              <w:rPr>
                <w:rFonts w:ascii="Arial" w:hAnsi="Arial" w:cs="Arial"/>
                <w:sz w:val="18"/>
                <w:szCs w:val="18"/>
              </w:rPr>
              <w:t>нём</w:t>
            </w:r>
            <w:r w:rsidRPr="0039104E">
              <w:rPr>
                <w:rFonts w:ascii="Helvetica" w:hAnsi="Helvetica"/>
                <w:sz w:val="18"/>
                <w:szCs w:val="18"/>
              </w:rPr>
              <w:t xml:space="preserve">. </w:t>
            </w:r>
            <w:r w:rsidR="00F5155C" w:rsidRPr="0039104E">
              <w:rPr>
                <w:rFonts w:ascii="Arial" w:hAnsi="Arial" w:cs="Arial"/>
                <w:sz w:val="18"/>
                <w:szCs w:val="18"/>
              </w:rPr>
              <w:t>Данный</w:t>
            </w:r>
            <w:r w:rsidRPr="0039104E">
              <w:rPr>
                <w:rFonts w:ascii="Arial" w:hAnsi="Arial" w:cs="Arial"/>
                <w:sz w:val="18"/>
                <w:szCs w:val="18"/>
              </w:rPr>
              <w:t xml:space="preserve"> </w:t>
            </w:r>
            <w:r w:rsidRPr="0039104E">
              <w:rPr>
                <w:rFonts w:ascii="Helvetica" w:hAnsi="Helvetica"/>
                <w:sz w:val="18"/>
                <w:szCs w:val="18"/>
              </w:rPr>
              <w:t>BIM-</w:t>
            </w:r>
            <w:r w:rsidRPr="0039104E">
              <w:rPr>
                <w:rFonts w:ascii="Arial" w:hAnsi="Arial" w:cs="Arial"/>
                <w:sz w:val="18"/>
                <w:szCs w:val="18"/>
              </w:rPr>
              <w:t>сценарий определяет</w:t>
            </w:r>
            <w:r w:rsidRPr="0039104E">
              <w:rPr>
                <w:rFonts w:ascii="Helvetica" w:hAnsi="Helvetica"/>
                <w:sz w:val="18"/>
                <w:szCs w:val="18"/>
              </w:rPr>
              <w:t xml:space="preserve">, </w:t>
            </w:r>
            <w:r w:rsidRPr="0039104E">
              <w:rPr>
                <w:rFonts w:ascii="Arial" w:hAnsi="Arial" w:cs="Arial"/>
                <w:sz w:val="18"/>
                <w:szCs w:val="18"/>
              </w:rPr>
              <w:t xml:space="preserve">где и кем </w:t>
            </w:r>
            <w:r w:rsidRPr="0039104E">
              <w:rPr>
                <w:rFonts w:ascii="Helvetica" w:hAnsi="Helvetica"/>
                <w:sz w:val="18"/>
                <w:szCs w:val="18"/>
              </w:rPr>
              <w:t xml:space="preserve">BIM </w:t>
            </w:r>
            <w:r w:rsidRPr="0039104E">
              <w:rPr>
                <w:rFonts w:ascii="Arial" w:hAnsi="Arial" w:cs="Arial"/>
                <w:sz w:val="18"/>
                <w:szCs w:val="18"/>
              </w:rPr>
              <w:t>используется для создания информации об объекте</w:t>
            </w:r>
            <w:r w:rsidRPr="0039104E">
              <w:rPr>
                <w:rFonts w:ascii="Helvetica" w:hAnsi="Helvetica"/>
                <w:sz w:val="18"/>
                <w:szCs w:val="18"/>
              </w:rPr>
              <w:t xml:space="preserve">. </w:t>
            </w:r>
            <w:r w:rsidRPr="0039104E">
              <w:rPr>
                <w:rFonts w:ascii="Arial" w:hAnsi="Arial" w:cs="Arial"/>
                <w:sz w:val="18"/>
                <w:szCs w:val="18"/>
              </w:rPr>
              <w:t>На этапе проектирования основным источником информации является проектная группа</w:t>
            </w:r>
            <w:r w:rsidRPr="0039104E">
              <w:rPr>
                <w:rFonts w:ascii="Helvetica" w:hAnsi="Helvetica"/>
                <w:sz w:val="18"/>
                <w:szCs w:val="18"/>
              </w:rPr>
              <w:t xml:space="preserve">, </w:t>
            </w:r>
            <w:r w:rsidRPr="0039104E">
              <w:rPr>
                <w:rFonts w:ascii="Arial" w:hAnsi="Arial" w:cs="Arial"/>
                <w:sz w:val="18"/>
                <w:szCs w:val="18"/>
              </w:rPr>
              <w:t xml:space="preserve">на этапе строительства </w:t>
            </w:r>
            <w:r w:rsidRPr="0039104E">
              <w:rPr>
                <w:rFonts w:ascii="Helvetica" w:hAnsi="Helvetica"/>
                <w:sz w:val="18"/>
                <w:szCs w:val="18"/>
              </w:rPr>
              <w:t xml:space="preserve">— </w:t>
            </w:r>
            <w:r w:rsidRPr="0039104E">
              <w:rPr>
                <w:rFonts w:ascii="Arial" w:hAnsi="Arial" w:cs="Arial"/>
                <w:sz w:val="18"/>
                <w:szCs w:val="18"/>
              </w:rPr>
              <w:t>субподрядчики</w:t>
            </w:r>
            <w:r w:rsidRPr="0039104E">
              <w:rPr>
                <w:rFonts w:ascii="Helvetica" w:hAnsi="Helvetica"/>
                <w:sz w:val="18"/>
                <w:szCs w:val="18"/>
              </w:rPr>
              <w:t xml:space="preserve">. </w:t>
            </w:r>
            <w:r w:rsidRPr="0039104E">
              <w:rPr>
                <w:rFonts w:ascii="Arial" w:hAnsi="Arial" w:cs="Arial"/>
                <w:sz w:val="18"/>
                <w:szCs w:val="18"/>
              </w:rPr>
              <w:t>На этапе эксплуатации информация формируется теми</w:t>
            </w:r>
            <w:r w:rsidRPr="0039104E">
              <w:rPr>
                <w:rFonts w:ascii="Helvetica" w:hAnsi="Helvetica"/>
                <w:sz w:val="18"/>
                <w:szCs w:val="18"/>
              </w:rPr>
              <w:t xml:space="preserve">, </w:t>
            </w:r>
            <w:r w:rsidRPr="0039104E">
              <w:rPr>
                <w:rFonts w:ascii="Arial" w:hAnsi="Arial" w:cs="Arial"/>
                <w:sz w:val="18"/>
                <w:szCs w:val="18"/>
              </w:rPr>
              <w:t xml:space="preserve">кто поддерживает объект </w:t>
            </w:r>
            <w:r w:rsidRPr="0039104E">
              <w:rPr>
                <w:rFonts w:ascii="Helvetica" w:hAnsi="Helvetica"/>
                <w:sz w:val="18"/>
                <w:szCs w:val="18"/>
              </w:rPr>
              <w:t>(</w:t>
            </w:r>
            <w:r w:rsidRPr="0039104E">
              <w:rPr>
                <w:rFonts w:ascii="Arial" w:hAnsi="Arial" w:cs="Arial"/>
                <w:sz w:val="18"/>
                <w:szCs w:val="18"/>
              </w:rPr>
              <w:t>при его обновлении и изменении</w:t>
            </w:r>
            <w:r w:rsidRPr="0039104E">
              <w:rPr>
                <w:rFonts w:ascii="Helvetica" w:hAnsi="Helvetica"/>
                <w:sz w:val="18"/>
                <w:szCs w:val="18"/>
              </w:rPr>
              <w:t xml:space="preserve">). </w:t>
            </w:r>
          </w:p>
        </w:tc>
      </w:tr>
      <w:tr w:rsidR="0039104E" w:rsidRPr="0039104E" w:rsidTr="00A04140">
        <w:tc>
          <w:tcPr>
            <w:tcW w:w="0" w:type="auto"/>
            <w:tcBorders>
              <w:top w:val="single" w:sz="24" w:space="0" w:color="939393"/>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2.1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Назначение данных </w:t>
            </w:r>
            <w:r w:rsidRPr="0039104E">
              <w:rPr>
                <w:rFonts w:ascii="Helvetica" w:hAnsi="Helvetica"/>
                <w:sz w:val="18"/>
                <w:szCs w:val="18"/>
              </w:rPr>
              <w:t>(</w:t>
            </w:r>
            <w:proofErr w:type="spellStart"/>
            <w:r w:rsidRPr="0039104E">
              <w:rPr>
                <w:rFonts w:ascii="Helvetica" w:hAnsi="Helvetica"/>
                <w:sz w:val="18"/>
                <w:szCs w:val="18"/>
              </w:rPr>
              <w:t>Prescribe</w:t>
            </w:r>
            <w:proofErr w:type="spellEnd"/>
            <w:r w:rsidRPr="0039104E">
              <w:rPr>
                <w:rFonts w:ascii="Helvetica" w:hAnsi="Helvetica"/>
                <w:sz w:val="18"/>
                <w:szCs w:val="18"/>
              </w:rPr>
              <w:t xml:space="preserve">) — </w:t>
            </w:r>
            <w:r w:rsidRPr="0039104E">
              <w:rPr>
                <w:rFonts w:ascii="Arial" w:hAnsi="Arial" w:cs="Arial"/>
                <w:sz w:val="18"/>
                <w:szCs w:val="18"/>
              </w:rPr>
              <w:t>определение потребности и выбор конкретных элементов объекта</w:t>
            </w:r>
            <w:r w:rsidRPr="0039104E">
              <w:rPr>
                <w:rFonts w:ascii="Helvetica" w:hAnsi="Helvetica"/>
                <w:sz w:val="18"/>
                <w:szCs w:val="18"/>
              </w:rPr>
              <w:t xml:space="preserve">, </w:t>
            </w:r>
            <w:r w:rsidRPr="0039104E">
              <w:rPr>
                <w:rFonts w:ascii="Arial" w:hAnsi="Arial" w:cs="Arial"/>
                <w:sz w:val="18"/>
                <w:szCs w:val="18"/>
              </w:rPr>
              <w:t xml:space="preserve">которые нужно разместить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Используется</w:t>
            </w:r>
            <w:r w:rsidRPr="0039104E">
              <w:rPr>
                <w:rFonts w:ascii="Helvetica" w:hAnsi="Helvetica"/>
                <w:sz w:val="18"/>
                <w:szCs w:val="18"/>
              </w:rPr>
              <w:t xml:space="preserve">, </w:t>
            </w:r>
            <w:r w:rsidRPr="0039104E">
              <w:rPr>
                <w:rFonts w:ascii="Arial" w:hAnsi="Arial" w:cs="Arial"/>
                <w:sz w:val="18"/>
                <w:szCs w:val="18"/>
              </w:rPr>
              <w:t>когда определяется необходимость конкретного элемента объекта</w:t>
            </w:r>
            <w:r w:rsidRPr="0039104E">
              <w:rPr>
                <w:rFonts w:ascii="Helvetica" w:hAnsi="Helvetica"/>
                <w:sz w:val="18"/>
                <w:szCs w:val="18"/>
              </w:rPr>
              <w:t xml:space="preserve">. </w:t>
            </w:r>
            <w:r w:rsidRPr="0039104E">
              <w:rPr>
                <w:rFonts w:ascii="Arial" w:hAnsi="Arial" w:cs="Arial"/>
                <w:sz w:val="18"/>
                <w:szCs w:val="18"/>
              </w:rPr>
              <w:t>Технолог или архитектор могут предписывать необходимость в определенных помещениях или зонах объекта</w:t>
            </w:r>
            <w:r w:rsidRPr="0039104E">
              <w:rPr>
                <w:rFonts w:ascii="Helvetica" w:hAnsi="Helvetica"/>
                <w:sz w:val="18"/>
                <w:szCs w:val="18"/>
              </w:rPr>
              <w:t xml:space="preserve">. </w:t>
            </w:r>
            <w:r w:rsidRPr="0039104E">
              <w:rPr>
                <w:rFonts w:ascii="Arial" w:hAnsi="Arial" w:cs="Arial"/>
                <w:sz w:val="18"/>
                <w:szCs w:val="18"/>
              </w:rPr>
              <w:t xml:space="preserve">Инженер ОВ может предписывать необходимость в </w:t>
            </w:r>
            <w:r w:rsidR="00A04140" w:rsidRPr="0039104E">
              <w:rPr>
                <w:rFonts w:ascii="Arial" w:hAnsi="Arial" w:cs="Arial"/>
                <w:sz w:val="18"/>
                <w:szCs w:val="18"/>
              </w:rPr>
              <w:t>конкретной</w:t>
            </w:r>
            <w:r w:rsidRPr="0039104E">
              <w:rPr>
                <w:rFonts w:ascii="Arial" w:hAnsi="Arial" w:cs="Arial"/>
                <w:sz w:val="18"/>
                <w:szCs w:val="18"/>
              </w:rPr>
              <w:t xml:space="preserve"> системе ОВК</w:t>
            </w:r>
            <w:r w:rsidRPr="0039104E">
              <w:rPr>
                <w:rFonts w:ascii="Helvetica" w:hAnsi="Helvetica"/>
                <w:sz w:val="18"/>
                <w:szCs w:val="18"/>
              </w:rPr>
              <w:t xml:space="preserve">. </w:t>
            </w:r>
            <w:r w:rsidRPr="0039104E">
              <w:rPr>
                <w:rFonts w:ascii="Arial" w:hAnsi="Arial" w:cs="Arial"/>
                <w:sz w:val="18"/>
                <w:szCs w:val="18"/>
              </w:rPr>
              <w:t>Подрядчик может определить потребность во временных элементах площадки</w:t>
            </w:r>
            <w:r w:rsidRPr="0039104E">
              <w:rPr>
                <w:rFonts w:ascii="Helvetica" w:hAnsi="Helvetica"/>
                <w:sz w:val="18"/>
                <w:szCs w:val="18"/>
              </w:rPr>
              <w:t xml:space="preserve">, </w:t>
            </w:r>
            <w:r w:rsidRPr="0039104E">
              <w:rPr>
                <w:rFonts w:ascii="Arial" w:hAnsi="Arial" w:cs="Arial"/>
                <w:sz w:val="18"/>
                <w:szCs w:val="18"/>
              </w:rPr>
              <w:t xml:space="preserve">таких как </w:t>
            </w:r>
            <w:r w:rsidR="00A04140" w:rsidRPr="0039104E">
              <w:rPr>
                <w:rFonts w:ascii="Arial" w:hAnsi="Arial" w:cs="Arial"/>
                <w:sz w:val="18"/>
                <w:szCs w:val="18"/>
              </w:rPr>
              <w:t>башенный</w:t>
            </w:r>
            <w:r w:rsidRPr="0039104E">
              <w:rPr>
                <w:rFonts w:ascii="Arial" w:hAnsi="Arial" w:cs="Arial"/>
                <w:sz w:val="18"/>
                <w:szCs w:val="18"/>
              </w:rPr>
              <w:t xml:space="preserve"> кран</w:t>
            </w:r>
            <w:r w:rsidRPr="0039104E">
              <w:rPr>
                <w:rFonts w:ascii="Helvetica" w:hAnsi="Helvetica"/>
                <w:sz w:val="18"/>
                <w:szCs w:val="18"/>
              </w:rPr>
              <w:t xml:space="preserve">. </w:t>
            </w:r>
            <w:r w:rsidR="00A04140" w:rsidRPr="0039104E">
              <w:rPr>
                <w:rFonts w:ascii="Arial" w:hAnsi="Arial" w:cs="Arial"/>
                <w:sz w:val="18"/>
                <w:szCs w:val="18"/>
              </w:rPr>
              <w:t>Управляющий</w:t>
            </w:r>
            <w:r w:rsidRPr="0039104E">
              <w:rPr>
                <w:rFonts w:ascii="Arial" w:hAnsi="Arial" w:cs="Arial"/>
                <w:sz w:val="18"/>
                <w:szCs w:val="18"/>
              </w:rPr>
              <w:t xml:space="preserve"> объектом может предписать конкретную заменяющую деталь</w:t>
            </w:r>
            <w:r w:rsidRPr="0039104E">
              <w:rPr>
                <w:rFonts w:ascii="Helvetica" w:hAnsi="Helvetica"/>
                <w:sz w:val="18"/>
                <w:szCs w:val="18"/>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t xml:space="preserve">2.2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Размещение данных </w:t>
            </w:r>
            <w:r w:rsidRPr="0039104E">
              <w:rPr>
                <w:rFonts w:ascii="Helvetica" w:hAnsi="Helvetica"/>
                <w:sz w:val="18"/>
                <w:szCs w:val="18"/>
              </w:rPr>
              <w:t>(</w:t>
            </w:r>
            <w:proofErr w:type="spellStart"/>
            <w:r w:rsidRPr="0039104E">
              <w:rPr>
                <w:rFonts w:ascii="Helvetica" w:hAnsi="Helvetica"/>
                <w:sz w:val="18"/>
                <w:szCs w:val="18"/>
              </w:rPr>
              <w:t>Arrange</w:t>
            </w:r>
            <w:proofErr w:type="spellEnd"/>
            <w:r w:rsidRPr="0039104E">
              <w:rPr>
                <w:rFonts w:ascii="Helvetica" w:hAnsi="Helvetica"/>
                <w:sz w:val="18"/>
                <w:szCs w:val="18"/>
              </w:rPr>
              <w:t xml:space="preserve">) — </w:t>
            </w:r>
            <w:r w:rsidRPr="0039104E">
              <w:rPr>
                <w:rFonts w:ascii="Arial" w:hAnsi="Arial" w:cs="Arial"/>
                <w:sz w:val="18"/>
                <w:szCs w:val="18"/>
              </w:rPr>
              <w:t xml:space="preserve">определение координат и расположения элементов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Включает задачи</w:t>
            </w:r>
            <w:r w:rsidRPr="0039104E">
              <w:rPr>
                <w:rFonts w:ascii="Helvetica" w:hAnsi="Helvetica"/>
                <w:sz w:val="18"/>
                <w:szCs w:val="18"/>
              </w:rPr>
              <w:t xml:space="preserve">, </w:t>
            </w:r>
            <w:r w:rsidRPr="0039104E">
              <w:rPr>
                <w:rFonts w:ascii="Arial" w:hAnsi="Arial" w:cs="Arial"/>
                <w:sz w:val="18"/>
                <w:szCs w:val="18"/>
              </w:rPr>
              <w:t>в которых определяется местоположение или конфигурация элементов объекта</w:t>
            </w:r>
            <w:r w:rsidRPr="0039104E">
              <w:rPr>
                <w:rFonts w:ascii="Helvetica" w:hAnsi="Helvetica"/>
                <w:sz w:val="18"/>
                <w:szCs w:val="18"/>
              </w:rPr>
              <w:t xml:space="preserve">. </w:t>
            </w:r>
            <w:r w:rsidRPr="0039104E">
              <w:rPr>
                <w:rFonts w:ascii="Arial" w:hAnsi="Arial" w:cs="Arial"/>
                <w:sz w:val="18"/>
                <w:szCs w:val="18"/>
              </w:rPr>
              <w:t>На этапе планирования это может быть взаимное расположение конкретных помещений в рамках предлагаемого объекта</w:t>
            </w:r>
            <w:r w:rsidRPr="0039104E">
              <w:rPr>
                <w:rFonts w:ascii="Helvetica" w:hAnsi="Helvetica"/>
                <w:sz w:val="18"/>
                <w:szCs w:val="18"/>
              </w:rPr>
              <w:t xml:space="preserve">. </w:t>
            </w:r>
            <w:r w:rsidRPr="0039104E">
              <w:rPr>
                <w:rFonts w:ascii="Arial" w:hAnsi="Arial" w:cs="Arial"/>
                <w:sz w:val="18"/>
                <w:szCs w:val="18"/>
              </w:rPr>
              <w:t>На этапе проектирования это может быть общее расположение противопожарных трубопроводов</w:t>
            </w:r>
            <w:r w:rsidRPr="0039104E">
              <w:rPr>
                <w:rFonts w:ascii="Helvetica" w:hAnsi="Helvetica"/>
                <w:sz w:val="18"/>
                <w:szCs w:val="18"/>
              </w:rPr>
              <w:t xml:space="preserve">. </w:t>
            </w:r>
            <w:r w:rsidRPr="0039104E">
              <w:rPr>
                <w:rFonts w:ascii="Arial" w:hAnsi="Arial" w:cs="Arial"/>
                <w:sz w:val="18"/>
                <w:szCs w:val="18"/>
              </w:rPr>
              <w:t xml:space="preserve">На этапе строительства </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размещение креплений</w:t>
            </w:r>
            <w:r w:rsidRPr="0039104E">
              <w:rPr>
                <w:rFonts w:ascii="Helvetica" w:hAnsi="Helvetica"/>
                <w:sz w:val="18"/>
                <w:szCs w:val="18"/>
              </w:rPr>
              <w:t xml:space="preserve">, </w:t>
            </w:r>
            <w:r w:rsidRPr="0039104E">
              <w:rPr>
                <w:rFonts w:ascii="Arial" w:hAnsi="Arial" w:cs="Arial"/>
                <w:sz w:val="18"/>
                <w:szCs w:val="18"/>
              </w:rPr>
              <w:t xml:space="preserve">которые </w:t>
            </w:r>
            <w:r w:rsidRPr="0039104E">
              <w:rPr>
                <w:rFonts w:ascii="Arial" w:hAnsi="Arial" w:cs="Arial"/>
                <w:sz w:val="18"/>
                <w:szCs w:val="18"/>
              </w:rPr>
              <w:lastRenderedPageBreak/>
              <w:t>поддерживают этот трубопровод</w:t>
            </w:r>
            <w:r w:rsidRPr="0039104E">
              <w:rPr>
                <w:rFonts w:ascii="Helvetica" w:hAnsi="Helvetica"/>
                <w:sz w:val="18"/>
                <w:szCs w:val="18"/>
              </w:rPr>
              <w:t xml:space="preserve">. </w:t>
            </w:r>
            <w:r w:rsidRPr="0039104E">
              <w:rPr>
                <w:rFonts w:ascii="Arial" w:hAnsi="Arial" w:cs="Arial"/>
                <w:sz w:val="18"/>
                <w:szCs w:val="18"/>
              </w:rPr>
              <w:t>На этапе эксплуатации может применяться для определения размещения мебели</w:t>
            </w:r>
            <w:r w:rsidRPr="0039104E">
              <w:rPr>
                <w:rFonts w:ascii="Helvetica" w:hAnsi="Helvetica"/>
                <w:sz w:val="18"/>
                <w:szCs w:val="18"/>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Helvetica" w:hAnsi="Helvetica"/>
                <w:sz w:val="18"/>
                <w:szCs w:val="18"/>
              </w:rPr>
              <w:lastRenderedPageBreak/>
              <w:t xml:space="preserve">2.3 </w:t>
            </w:r>
          </w:p>
          <w:p w:rsidR="0039104E" w:rsidRPr="0039104E" w:rsidRDefault="0039104E" w:rsidP="0039104E">
            <w:r w:rsidRPr="0039104E">
              <w:fldChar w:fldCharType="begin"/>
            </w:r>
            <w:r w:rsidRPr="0039104E">
              <w:instrText xml:space="preserve"> INCLUDEPICTURE "/var/folders/74/3c2kn1912pqbqhhx1ql24_bh0000gn/T/com.microsoft.Word/WebArchiveCopyPasteTempFiles/page4image17541056" \* MERGEFORMATINET </w:instrText>
            </w:r>
            <w:r w:rsidRPr="0039104E">
              <w:fldChar w:fldCharType="separate"/>
            </w:r>
            <w:r w:rsidRPr="0039104E">
              <w:rPr>
                <w:noProof/>
              </w:rPr>
              <w:drawing>
                <wp:inline distT="0" distB="0" distL="0" distR="0">
                  <wp:extent cx="10160" cy="10160"/>
                  <wp:effectExtent l="0" t="0" r="0" b="0"/>
                  <wp:docPr id="20" name="Рисунок 20" descr="page4image1754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4image17541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9104E">
              <w:fldChar w:fldCharType="end"/>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 xml:space="preserve">Определение размеров </w:t>
            </w:r>
            <w:r w:rsidRPr="0039104E">
              <w:rPr>
                <w:rFonts w:ascii="Helvetica" w:hAnsi="Helvetica"/>
                <w:sz w:val="18"/>
                <w:szCs w:val="18"/>
              </w:rPr>
              <w:t>(</w:t>
            </w:r>
            <w:proofErr w:type="spellStart"/>
            <w:r w:rsidRPr="0039104E">
              <w:rPr>
                <w:rFonts w:ascii="Helvetica" w:hAnsi="Helvetica"/>
                <w:sz w:val="18"/>
                <w:szCs w:val="18"/>
              </w:rPr>
              <w:t>Size</w:t>
            </w:r>
            <w:proofErr w:type="spellEnd"/>
            <w:r w:rsidRPr="0039104E">
              <w:rPr>
                <w:rFonts w:ascii="Helvetica" w:hAnsi="Helvetica"/>
                <w:sz w:val="18"/>
                <w:szCs w:val="18"/>
              </w:rPr>
              <w:t xml:space="preserve">) — </w:t>
            </w:r>
            <w:r w:rsidRPr="0039104E">
              <w:rPr>
                <w:rFonts w:ascii="Arial" w:hAnsi="Arial" w:cs="Arial"/>
                <w:sz w:val="18"/>
                <w:szCs w:val="18"/>
              </w:rPr>
              <w:t xml:space="preserve">определение величины и масштаба элементов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pPr>
            <w:r w:rsidRPr="0039104E">
              <w:rPr>
                <w:rFonts w:ascii="Arial" w:hAnsi="Arial" w:cs="Arial"/>
                <w:sz w:val="18"/>
                <w:szCs w:val="18"/>
              </w:rPr>
              <w:t>Используется</w:t>
            </w:r>
            <w:r w:rsidRPr="0039104E">
              <w:rPr>
                <w:rFonts w:ascii="Helvetica" w:hAnsi="Helvetica"/>
                <w:sz w:val="18"/>
                <w:szCs w:val="18"/>
              </w:rPr>
              <w:t xml:space="preserve">, </w:t>
            </w:r>
            <w:r w:rsidRPr="0039104E">
              <w:rPr>
                <w:rFonts w:ascii="Arial" w:hAnsi="Arial" w:cs="Arial"/>
                <w:sz w:val="18"/>
                <w:szCs w:val="18"/>
              </w:rPr>
              <w:t>когда назначается величина элемента объекта</w:t>
            </w:r>
            <w:r w:rsidRPr="0039104E">
              <w:rPr>
                <w:rFonts w:ascii="Helvetica" w:hAnsi="Helvetica"/>
                <w:sz w:val="18"/>
                <w:szCs w:val="18"/>
              </w:rPr>
              <w:t xml:space="preserve">. </w:t>
            </w:r>
            <w:r w:rsidRPr="0039104E">
              <w:rPr>
                <w:rFonts w:ascii="Arial" w:hAnsi="Arial" w:cs="Arial"/>
                <w:sz w:val="18"/>
                <w:szCs w:val="18"/>
              </w:rPr>
              <w:t>Во время проектирования речь может идти о размерах пространств</w:t>
            </w:r>
            <w:r w:rsidRPr="0039104E">
              <w:rPr>
                <w:rFonts w:ascii="Helvetica" w:hAnsi="Helvetica"/>
                <w:sz w:val="18"/>
                <w:szCs w:val="18"/>
              </w:rPr>
              <w:t xml:space="preserve">, </w:t>
            </w:r>
            <w:r w:rsidRPr="0039104E">
              <w:rPr>
                <w:rFonts w:ascii="Arial" w:hAnsi="Arial" w:cs="Arial"/>
                <w:sz w:val="18"/>
                <w:szCs w:val="18"/>
              </w:rPr>
              <w:t xml:space="preserve">форме </w:t>
            </w:r>
            <w:r w:rsidR="00A04140" w:rsidRPr="0039104E">
              <w:rPr>
                <w:rFonts w:ascii="Arial" w:hAnsi="Arial" w:cs="Arial"/>
                <w:sz w:val="18"/>
                <w:szCs w:val="18"/>
              </w:rPr>
              <w:t>стальной</w:t>
            </w:r>
            <w:r w:rsidRPr="0039104E">
              <w:rPr>
                <w:rFonts w:ascii="Arial" w:hAnsi="Arial" w:cs="Arial"/>
                <w:sz w:val="18"/>
                <w:szCs w:val="18"/>
              </w:rPr>
              <w:t xml:space="preserve"> балки или размерах воздуховода</w:t>
            </w:r>
            <w:r w:rsidRPr="0039104E">
              <w:rPr>
                <w:rFonts w:ascii="Helvetica" w:hAnsi="Helvetica"/>
                <w:sz w:val="18"/>
                <w:szCs w:val="18"/>
              </w:rPr>
              <w:t xml:space="preserve">. </w:t>
            </w:r>
            <w:r w:rsidRPr="0039104E">
              <w:rPr>
                <w:rFonts w:ascii="Arial" w:hAnsi="Arial" w:cs="Arial"/>
                <w:sz w:val="18"/>
                <w:szCs w:val="18"/>
              </w:rPr>
              <w:t xml:space="preserve">Во время строительства </w:t>
            </w:r>
            <w:r w:rsidRPr="0039104E">
              <w:rPr>
                <w:rFonts w:ascii="Helvetica" w:hAnsi="Helvetica"/>
                <w:sz w:val="18"/>
                <w:szCs w:val="18"/>
              </w:rPr>
              <w:t xml:space="preserve">— </w:t>
            </w:r>
            <w:r w:rsidRPr="0039104E">
              <w:rPr>
                <w:rFonts w:ascii="Arial" w:hAnsi="Arial" w:cs="Arial"/>
                <w:sz w:val="18"/>
                <w:szCs w:val="18"/>
              </w:rPr>
              <w:t>о размере крана или толщине изоляции трубопровода</w:t>
            </w:r>
            <w:r w:rsidRPr="0039104E">
              <w:rPr>
                <w:rFonts w:ascii="Helvetica" w:hAnsi="Helvetica"/>
                <w:sz w:val="18"/>
                <w:szCs w:val="18"/>
              </w:rPr>
              <w:t xml:space="preserve">. </w:t>
            </w:r>
            <w:r w:rsidRPr="0039104E">
              <w:rPr>
                <w:rFonts w:ascii="Arial" w:hAnsi="Arial" w:cs="Arial"/>
                <w:sz w:val="18"/>
                <w:szCs w:val="18"/>
              </w:rPr>
              <w:t xml:space="preserve">Во время эксплуатации диспетчеры предприятий регистрируют размер запасных </w:t>
            </w:r>
            <w:r w:rsidR="00A04140" w:rsidRPr="0039104E">
              <w:rPr>
                <w:rFonts w:ascii="Arial" w:hAnsi="Arial" w:cs="Arial"/>
                <w:sz w:val="18"/>
                <w:szCs w:val="18"/>
              </w:rPr>
              <w:t>частей</w:t>
            </w:r>
            <w:r w:rsidRPr="0039104E">
              <w:rPr>
                <w:rFonts w:ascii="Arial" w:hAnsi="Arial" w:cs="Arial"/>
                <w:sz w:val="18"/>
                <w:szCs w:val="18"/>
              </w:rPr>
              <w:t xml:space="preserve"> или модификаций объекта</w:t>
            </w:r>
            <w:r w:rsidRPr="0039104E">
              <w:rPr>
                <w:rFonts w:ascii="Helvetica" w:hAnsi="Helvetica"/>
                <w:sz w:val="18"/>
                <w:szCs w:val="18"/>
              </w:rPr>
              <w:t xml:space="preserve">. </w:t>
            </w:r>
          </w:p>
        </w:tc>
      </w:tr>
      <w:tr w:rsidR="00A04140" w:rsidRPr="0039104E" w:rsidTr="00894D41">
        <w:tc>
          <w:tcPr>
            <w:tcW w:w="0" w:type="auto"/>
            <w:tcBorders>
              <w:top w:val="single" w:sz="36" w:space="0" w:color="BCBCBC"/>
              <w:left w:val="single" w:sz="8" w:space="0" w:color="000000"/>
              <w:bottom w:val="single" w:sz="24" w:space="0" w:color="939393"/>
              <w:right w:val="single" w:sz="8" w:space="0" w:color="000000"/>
            </w:tcBorders>
            <w:shd w:val="clear" w:color="auto" w:fill="EFEFEF"/>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t xml:space="preserve">3 </w:t>
            </w:r>
          </w:p>
        </w:tc>
        <w:tc>
          <w:tcPr>
            <w:tcW w:w="0" w:type="auto"/>
            <w:tcBorders>
              <w:top w:val="single" w:sz="36" w:space="0" w:color="BCBCBC"/>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 xml:space="preserve">Анализ информации </w:t>
            </w:r>
            <w:r w:rsidRPr="0039104E">
              <w:rPr>
                <w:rFonts w:ascii="Helvetica" w:hAnsi="Helvetica"/>
                <w:sz w:val="18"/>
                <w:szCs w:val="18"/>
              </w:rPr>
              <w:t>(</w:t>
            </w:r>
            <w:proofErr w:type="spellStart"/>
            <w:r w:rsidRPr="0039104E">
              <w:rPr>
                <w:rFonts w:ascii="Helvetica" w:hAnsi="Helvetica"/>
                <w:sz w:val="18"/>
                <w:szCs w:val="18"/>
              </w:rPr>
              <w:t>Analyze</w:t>
            </w:r>
            <w:proofErr w:type="spellEnd"/>
            <w:r w:rsidRPr="0039104E">
              <w:rPr>
                <w:rFonts w:ascii="Helvetica" w:hAnsi="Helvetica"/>
                <w:sz w:val="18"/>
                <w:szCs w:val="18"/>
              </w:rPr>
              <w:t xml:space="preserve">) — </w:t>
            </w:r>
            <w:r w:rsidRPr="0039104E">
              <w:rPr>
                <w:rFonts w:ascii="Arial" w:hAnsi="Arial" w:cs="Arial"/>
                <w:sz w:val="18"/>
                <w:szCs w:val="18"/>
              </w:rPr>
              <w:t>изучение</w:t>
            </w:r>
            <w:r w:rsidRPr="0039104E">
              <w:rPr>
                <w:rFonts w:ascii="Helvetica" w:hAnsi="Helvetica"/>
                <w:sz w:val="18"/>
                <w:szCs w:val="18"/>
              </w:rPr>
              <w:t xml:space="preserve">, </w:t>
            </w:r>
            <w:r w:rsidRPr="0039104E">
              <w:rPr>
                <w:rFonts w:ascii="Arial" w:hAnsi="Arial" w:cs="Arial"/>
                <w:sz w:val="18"/>
                <w:szCs w:val="18"/>
              </w:rPr>
              <w:t xml:space="preserve">оценка элементов объекта для лучшего понимания </w:t>
            </w:r>
          </w:p>
        </w:tc>
        <w:tc>
          <w:tcPr>
            <w:tcW w:w="0" w:type="auto"/>
            <w:tcBorders>
              <w:top w:val="single" w:sz="36" w:space="0" w:color="BFBFBF"/>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Элементы объекта требуют дополнительного анализа для определения их целесообразности</w:t>
            </w:r>
            <w:r w:rsidRPr="0039104E">
              <w:rPr>
                <w:rFonts w:ascii="Helvetica" w:hAnsi="Helvetica"/>
                <w:sz w:val="18"/>
                <w:szCs w:val="18"/>
              </w:rPr>
              <w:t xml:space="preserve">. </w:t>
            </w:r>
            <w:r w:rsidRPr="0039104E">
              <w:rPr>
                <w:rFonts w:ascii="Arial" w:hAnsi="Arial" w:cs="Arial"/>
                <w:sz w:val="18"/>
                <w:szCs w:val="18"/>
              </w:rPr>
              <w:t xml:space="preserve">Данный </w:t>
            </w:r>
            <w:r w:rsidRPr="0039104E">
              <w:rPr>
                <w:rFonts w:ascii="Helvetica" w:hAnsi="Helvetica"/>
                <w:sz w:val="18"/>
                <w:szCs w:val="18"/>
              </w:rPr>
              <w:t>BIM-</w:t>
            </w:r>
            <w:r w:rsidRPr="0039104E">
              <w:rPr>
                <w:rFonts w:ascii="Arial" w:hAnsi="Arial" w:cs="Arial"/>
                <w:sz w:val="18"/>
                <w:szCs w:val="18"/>
              </w:rPr>
              <w:t>сценарий включает процессы</w:t>
            </w:r>
            <w:r w:rsidRPr="0039104E">
              <w:rPr>
                <w:rFonts w:ascii="Helvetica" w:hAnsi="Helvetica"/>
                <w:sz w:val="18"/>
                <w:szCs w:val="18"/>
              </w:rPr>
              <w:t xml:space="preserve">, </w:t>
            </w:r>
            <w:r w:rsidRPr="0039104E">
              <w:rPr>
                <w:rFonts w:ascii="Arial" w:hAnsi="Arial" w:cs="Arial"/>
                <w:sz w:val="18"/>
                <w:szCs w:val="18"/>
              </w:rPr>
              <w:t>в которых проводится методическое исследование элементов объекта</w:t>
            </w:r>
            <w:r w:rsidRPr="0039104E">
              <w:rPr>
                <w:rFonts w:ascii="Helvetica" w:hAnsi="Helvetica"/>
                <w:sz w:val="18"/>
                <w:szCs w:val="18"/>
              </w:rPr>
              <w:t xml:space="preserve">. </w:t>
            </w:r>
            <w:r w:rsidRPr="0039104E">
              <w:rPr>
                <w:rFonts w:ascii="Arial" w:hAnsi="Arial" w:cs="Arial"/>
                <w:sz w:val="18"/>
                <w:szCs w:val="18"/>
              </w:rPr>
              <w:t>В этих процессах данные часто берутся из того</w:t>
            </w:r>
            <w:r w:rsidRPr="0039104E">
              <w:rPr>
                <w:rFonts w:ascii="Helvetica" w:hAnsi="Helvetica"/>
                <w:sz w:val="18"/>
                <w:szCs w:val="18"/>
              </w:rPr>
              <w:t xml:space="preserve">, </w:t>
            </w:r>
            <w:r w:rsidRPr="0039104E">
              <w:rPr>
                <w:rFonts w:ascii="Arial" w:hAnsi="Arial" w:cs="Arial"/>
                <w:sz w:val="18"/>
                <w:szCs w:val="18"/>
              </w:rPr>
              <w:t>что было собрано или сформировано</w:t>
            </w:r>
            <w:r w:rsidRPr="0039104E">
              <w:rPr>
                <w:rFonts w:ascii="Helvetica" w:hAnsi="Helvetica"/>
                <w:sz w:val="18"/>
                <w:szCs w:val="18"/>
              </w:rPr>
              <w:t xml:space="preserve">, </w:t>
            </w:r>
            <w:r w:rsidRPr="0039104E">
              <w:rPr>
                <w:rFonts w:ascii="Arial" w:hAnsi="Arial" w:cs="Arial"/>
                <w:sz w:val="18"/>
                <w:szCs w:val="18"/>
              </w:rPr>
              <w:t>а затем переведено в формат</w:t>
            </w:r>
            <w:r w:rsidRPr="0039104E">
              <w:rPr>
                <w:rFonts w:ascii="Helvetica" w:hAnsi="Helvetica"/>
                <w:sz w:val="18"/>
                <w:szCs w:val="18"/>
              </w:rPr>
              <w:t xml:space="preserve">, </w:t>
            </w:r>
            <w:r w:rsidRPr="0039104E">
              <w:rPr>
                <w:rFonts w:ascii="Arial" w:hAnsi="Arial" w:cs="Arial"/>
                <w:sz w:val="18"/>
                <w:szCs w:val="18"/>
              </w:rPr>
              <w:t>подходящий для принятия решений</w:t>
            </w:r>
            <w:r w:rsidRPr="0039104E">
              <w:rPr>
                <w:rFonts w:ascii="Helvetica" w:hAnsi="Helvetica"/>
                <w:sz w:val="18"/>
                <w:szCs w:val="18"/>
              </w:rPr>
              <w:t xml:space="preserve">. </w:t>
            </w:r>
          </w:p>
        </w:tc>
      </w:tr>
      <w:tr w:rsidR="00A04140" w:rsidRPr="0039104E" w:rsidTr="00894D41">
        <w:tc>
          <w:tcPr>
            <w:tcW w:w="0" w:type="auto"/>
            <w:tcBorders>
              <w:top w:val="single" w:sz="24" w:space="0" w:color="939393"/>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t xml:space="preserve">3.1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 xml:space="preserve">Координация данных </w:t>
            </w:r>
            <w:r w:rsidRPr="0039104E">
              <w:rPr>
                <w:rFonts w:ascii="Helvetica" w:hAnsi="Helvetica"/>
                <w:sz w:val="18"/>
                <w:szCs w:val="18"/>
              </w:rPr>
              <w:t>(</w:t>
            </w:r>
            <w:proofErr w:type="spellStart"/>
            <w:r w:rsidRPr="0039104E">
              <w:rPr>
                <w:rFonts w:ascii="Helvetica" w:hAnsi="Helvetica"/>
                <w:sz w:val="18"/>
                <w:szCs w:val="18"/>
              </w:rPr>
              <w:t>Coordinate</w:t>
            </w:r>
            <w:proofErr w:type="spellEnd"/>
            <w:r w:rsidRPr="0039104E">
              <w:rPr>
                <w:rFonts w:ascii="Helvetica" w:hAnsi="Helvetica"/>
                <w:sz w:val="18"/>
                <w:szCs w:val="18"/>
              </w:rPr>
              <w:t xml:space="preserve">) — </w:t>
            </w:r>
            <w:r w:rsidRPr="0039104E">
              <w:rPr>
                <w:rFonts w:ascii="Arial" w:hAnsi="Arial" w:cs="Arial"/>
                <w:sz w:val="18"/>
                <w:szCs w:val="18"/>
              </w:rPr>
              <w:t xml:space="preserve">обеспечение точности и соответствия взаимосвязанных элементов объекта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Часто называется координацией проектирования или проверкой</w:t>
            </w:r>
            <w:r w:rsidRPr="0039104E">
              <w:rPr>
                <w:rFonts w:ascii="Helvetica" w:hAnsi="Helvetica"/>
                <w:sz w:val="18"/>
                <w:szCs w:val="18"/>
              </w:rPr>
              <w:t xml:space="preserve">, </w:t>
            </w:r>
            <w:r w:rsidRPr="0039104E">
              <w:rPr>
                <w:rFonts w:ascii="Arial" w:hAnsi="Arial" w:cs="Arial"/>
                <w:sz w:val="18"/>
                <w:szCs w:val="18"/>
              </w:rPr>
              <w:t>предотвращением</w:t>
            </w:r>
            <w:r w:rsidRPr="0039104E">
              <w:rPr>
                <w:rFonts w:ascii="Helvetica" w:hAnsi="Helvetica"/>
                <w:sz w:val="18"/>
                <w:szCs w:val="18"/>
              </w:rPr>
              <w:t xml:space="preserve">, </w:t>
            </w:r>
            <w:r w:rsidRPr="0039104E">
              <w:rPr>
                <w:rFonts w:ascii="Arial" w:hAnsi="Arial" w:cs="Arial"/>
                <w:sz w:val="18"/>
                <w:szCs w:val="18"/>
              </w:rPr>
              <w:t xml:space="preserve">управлением коллизиями </w:t>
            </w:r>
            <w:r w:rsidRPr="0039104E">
              <w:rPr>
                <w:rFonts w:ascii="Helvetica" w:hAnsi="Helvetica"/>
                <w:sz w:val="18"/>
                <w:szCs w:val="18"/>
              </w:rPr>
              <w:t>(</w:t>
            </w:r>
            <w:r w:rsidRPr="0039104E">
              <w:rPr>
                <w:rFonts w:ascii="Arial" w:hAnsi="Arial" w:cs="Arial"/>
                <w:sz w:val="18"/>
                <w:szCs w:val="18"/>
              </w:rPr>
              <w:t>все элементы объекта должны работать совместно</w:t>
            </w:r>
            <w:r w:rsidRPr="0039104E">
              <w:rPr>
                <w:rFonts w:ascii="Helvetica" w:hAnsi="Helvetica"/>
                <w:sz w:val="18"/>
                <w:szCs w:val="18"/>
              </w:rPr>
              <w:t xml:space="preserve">). </w:t>
            </w:r>
            <w:r w:rsidRPr="0039104E">
              <w:rPr>
                <w:rFonts w:ascii="Arial" w:hAnsi="Arial" w:cs="Arial"/>
                <w:sz w:val="18"/>
                <w:szCs w:val="18"/>
              </w:rPr>
              <w:t>Включает координацию проектных решений различных систем во время проектирования</w:t>
            </w:r>
            <w:r w:rsidRPr="0039104E">
              <w:rPr>
                <w:rFonts w:ascii="Helvetica" w:hAnsi="Helvetica"/>
                <w:sz w:val="18"/>
                <w:szCs w:val="18"/>
              </w:rPr>
              <w:t xml:space="preserve">, </w:t>
            </w:r>
            <w:r w:rsidRPr="0039104E">
              <w:rPr>
                <w:rFonts w:ascii="Arial" w:hAnsi="Arial" w:cs="Arial"/>
                <w:sz w:val="18"/>
                <w:szCs w:val="18"/>
              </w:rPr>
              <w:t>координацию производства и монтажа во время строительства или координацию операций во время ремонта</w:t>
            </w:r>
            <w:r w:rsidRPr="0039104E">
              <w:rPr>
                <w:rFonts w:ascii="Helvetica" w:hAnsi="Helvetica"/>
                <w:sz w:val="18"/>
                <w:szCs w:val="18"/>
              </w:rPr>
              <w:t xml:space="preserve">. </w:t>
            </w:r>
            <w:r w:rsidRPr="0039104E">
              <w:rPr>
                <w:rFonts w:ascii="Arial" w:hAnsi="Arial" w:cs="Arial"/>
                <w:sz w:val="18"/>
                <w:szCs w:val="18"/>
              </w:rPr>
              <w:t xml:space="preserve">В целом этот </w:t>
            </w:r>
            <w:r w:rsidRPr="0039104E">
              <w:rPr>
                <w:rFonts w:ascii="Helvetica" w:hAnsi="Helvetica"/>
                <w:sz w:val="18"/>
                <w:szCs w:val="18"/>
              </w:rPr>
              <w:t xml:space="preserve">BIM- </w:t>
            </w:r>
            <w:r w:rsidRPr="0039104E">
              <w:rPr>
                <w:rFonts w:ascii="Arial" w:hAnsi="Arial" w:cs="Arial"/>
                <w:sz w:val="18"/>
                <w:szCs w:val="18"/>
              </w:rPr>
              <w:t>сценарий гарантирует</w:t>
            </w:r>
            <w:r w:rsidRPr="0039104E">
              <w:rPr>
                <w:rFonts w:ascii="Helvetica" w:hAnsi="Helvetica"/>
                <w:sz w:val="18"/>
                <w:szCs w:val="18"/>
              </w:rPr>
              <w:t xml:space="preserve">, </w:t>
            </w:r>
            <w:r w:rsidRPr="0039104E">
              <w:rPr>
                <w:rFonts w:ascii="Arial" w:hAnsi="Arial" w:cs="Arial"/>
                <w:sz w:val="18"/>
                <w:szCs w:val="18"/>
              </w:rPr>
              <w:t>что элементы объекта будут соответствовать друг другу</w:t>
            </w:r>
            <w:r w:rsidRPr="0039104E">
              <w:rPr>
                <w:rFonts w:ascii="Helvetica" w:hAnsi="Helvetica"/>
                <w:sz w:val="18"/>
                <w:szCs w:val="18"/>
              </w:rPr>
              <w:t xml:space="preserve">, </w:t>
            </w:r>
            <w:r w:rsidRPr="0039104E">
              <w:rPr>
                <w:rFonts w:ascii="Arial" w:hAnsi="Arial" w:cs="Arial"/>
                <w:sz w:val="18"/>
                <w:szCs w:val="18"/>
              </w:rPr>
              <w:t>т</w:t>
            </w:r>
            <w:r w:rsidRPr="0039104E">
              <w:rPr>
                <w:rFonts w:ascii="Helvetica" w:hAnsi="Helvetica"/>
                <w:sz w:val="18"/>
                <w:szCs w:val="18"/>
              </w:rPr>
              <w:t xml:space="preserve">. </w:t>
            </w:r>
            <w:r w:rsidRPr="0039104E">
              <w:rPr>
                <w:rFonts w:ascii="Arial" w:hAnsi="Arial" w:cs="Arial"/>
                <w:sz w:val="18"/>
                <w:szCs w:val="18"/>
              </w:rPr>
              <w:t>к</w:t>
            </w:r>
            <w:r w:rsidRPr="0039104E">
              <w:rPr>
                <w:rFonts w:ascii="Helvetica" w:hAnsi="Helvetica"/>
                <w:sz w:val="18"/>
                <w:szCs w:val="18"/>
              </w:rPr>
              <w:t xml:space="preserve">. </w:t>
            </w:r>
            <w:r w:rsidRPr="0039104E">
              <w:rPr>
                <w:rFonts w:ascii="Arial" w:hAnsi="Arial" w:cs="Arial"/>
                <w:sz w:val="18"/>
                <w:szCs w:val="18"/>
              </w:rPr>
              <w:t>одновременно были проанализированы все различные системы</w:t>
            </w:r>
            <w:r w:rsidRPr="0039104E">
              <w:rPr>
                <w:rFonts w:ascii="Helvetica" w:hAnsi="Helvetica"/>
                <w:sz w:val="18"/>
                <w:szCs w:val="18"/>
              </w:rPr>
              <w:t xml:space="preserve">. </w:t>
            </w:r>
          </w:p>
        </w:tc>
      </w:tr>
      <w:tr w:rsidR="00A04140" w:rsidRPr="0039104E" w:rsidTr="00894D41">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t xml:space="preserve">3.2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A04140">
            <w:pPr>
              <w:spacing w:before="100" w:beforeAutospacing="1" w:after="100" w:afterAutospacing="1"/>
            </w:pPr>
            <w:r w:rsidRPr="0039104E">
              <w:rPr>
                <w:rFonts w:ascii="Arial" w:hAnsi="Arial" w:cs="Arial"/>
                <w:sz w:val="18"/>
                <w:szCs w:val="18"/>
              </w:rPr>
              <w:t xml:space="preserve">Симуляция процессов </w:t>
            </w:r>
            <w:r w:rsidRPr="0039104E">
              <w:rPr>
                <w:rFonts w:ascii="Helvetica" w:hAnsi="Helvetica"/>
                <w:sz w:val="18"/>
                <w:szCs w:val="18"/>
              </w:rPr>
              <w:t>(</w:t>
            </w:r>
            <w:proofErr w:type="spellStart"/>
            <w:r w:rsidRPr="0039104E">
              <w:rPr>
                <w:rFonts w:ascii="Helvetica" w:hAnsi="Helvetica"/>
                <w:sz w:val="18"/>
                <w:szCs w:val="18"/>
              </w:rPr>
              <w:t>Forecast</w:t>
            </w:r>
            <w:proofErr w:type="spellEnd"/>
            <w:r w:rsidRPr="0039104E">
              <w:rPr>
                <w:rFonts w:ascii="Helvetica" w:hAnsi="Helvetica"/>
                <w:sz w:val="18"/>
                <w:szCs w:val="18"/>
              </w:rPr>
              <w:t xml:space="preserve">) — </w:t>
            </w:r>
            <w:r w:rsidRPr="0039104E">
              <w:rPr>
                <w:rFonts w:ascii="Arial" w:hAnsi="Arial" w:cs="Arial"/>
                <w:sz w:val="18"/>
                <w:szCs w:val="18"/>
              </w:rPr>
              <w:t xml:space="preserve">прогнозирование будущей работы объекта 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Проводится детальный анализ для прогнозирования будущей работы объекта и его элементов</w:t>
            </w:r>
            <w:r w:rsidRPr="0039104E">
              <w:rPr>
                <w:rFonts w:ascii="Helvetica" w:hAnsi="Helvetica"/>
                <w:sz w:val="18"/>
                <w:szCs w:val="18"/>
              </w:rPr>
              <w:t xml:space="preserve">. </w:t>
            </w:r>
            <w:r w:rsidRPr="0039104E">
              <w:rPr>
                <w:rFonts w:ascii="Arial" w:hAnsi="Arial" w:cs="Arial"/>
                <w:sz w:val="18"/>
                <w:szCs w:val="18"/>
              </w:rPr>
              <w:t>Следует учитывать главным образом финансовые</w:t>
            </w:r>
            <w:r w:rsidRPr="0039104E">
              <w:rPr>
                <w:rFonts w:ascii="Helvetica" w:hAnsi="Helvetica"/>
                <w:sz w:val="18"/>
                <w:szCs w:val="18"/>
              </w:rPr>
              <w:t xml:space="preserve">, </w:t>
            </w:r>
            <w:r w:rsidRPr="0039104E">
              <w:rPr>
                <w:rFonts w:ascii="Arial" w:hAnsi="Arial" w:cs="Arial"/>
                <w:sz w:val="18"/>
                <w:szCs w:val="18"/>
              </w:rPr>
              <w:t>энергетические</w:t>
            </w:r>
            <w:r w:rsidRPr="0039104E">
              <w:rPr>
                <w:rFonts w:ascii="Helvetica" w:hAnsi="Helvetica"/>
                <w:sz w:val="18"/>
                <w:szCs w:val="18"/>
              </w:rPr>
              <w:t xml:space="preserve">, </w:t>
            </w:r>
            <w:r w:rsidRPr="0039104E">
              <w:rPr>
                <w:rFonts w:ascii="Arial" w:hAnsi="Arial" w:cs="Arial"/>
                <w:sz w:val="18"/>
                <w:szCs w:val="18"/>
              </w:rPr>
              <w:t>потоковые</w:t>
            </w:r>
            <w:r w:rsidRPr="0039104E">
              <w:rPr>
                <w:rFonts w:ascii="Helvetica" w:hAnsi="Helvetica"/>
                <w:sz w:val="18"/>
                <w:szCs w:val="18"/>
              </w:rPr>
              <w:t xml:space="preserve">, </w:t>
            </w:r>
            <w:r w:rsidRPr="0039104E">
              <w:rPr>
                <w:rFonts w:ascii="Arial" w:hAnsi="Arial" w:cs="Arial"/>
                <w:sz w:val="18"/>
                <w:szCs w:val="18"/>
              </w:rPr>
              <w:t>сценарные и временные факторы</w:t>
            </w:r>
            <w:r w:rsidRPr="0039104E">
              <w:rPr>
                <w:rFonts w:ascii="Helvetica" w:hAnsi="Helvetica"/>
                <w:sz w:val="18"/>
                <w:szCs w:val="18"/>
              </w:rPr>
              <w:t xml:space="preserve">. </w:t>
            </w:r>
            <w:r w:rsidRPr="0039104E">
              <w:rPr>
                <w:rFonts w:ascii="Arial" w:hAnsi="Arial" w:cs="Arial"/>
                <w:sz w:val="18"/>
                <w:szCs w:val="18"/>
              </w:rPr>
              <w:t>Финансовое прогнозирование включает в себя оценку себестоимости строительства</w:t>
            </w:r>
            <w:r w:rsidRPr="0039104E">
              <w:rPr>
                <w:rFonts w:ascii="Helvetica" w:hAnsi="Helvetica"/>
                <w:sz w:val="18"/>
                <w:szCs w:val="18"/>
              </w:rPr>
              <w:t xml:space="preserve">, </w:t>
            </w:r>
            <w:r w:rsidRPr="0039104E">
              <w:rPr>
                <w:rFonts w:ascii="Arial" w:hAnsi="Arial" w:cs="Arial"/>
                <w:sz w:val="18"/>
                <w:szCs w:val="18"/>
              </w:rPr>
              <w:t>а также стоимость всего ЖЦО</w:t>
            </w:r>
            <w:r w:rsidRPr="0039104E">
              <w:rPr>
                <w:rFonts w:ascii="Helvetica" w:hAnsi="Helvetica"/>
                <w:sz w:val="18"/>
                <w:szCs w:val="18"/>
              </w:rPr>
              <w:t xml:space="preserve">. </w:t>
            </w:r>
            <w:r w:rsidRPr="0039104E">
              <w:rPr>
                <w:rFonts w:ascii="Arial" w:hAnsi="Arial" w:cs="Arial"/>
                <w:sz w:val="18"/>
                <w:szCs w:val="18"/>
              </w:rPr>
              <w:t>Прогнозирование энергии показывает будущее потребление энергии</w:t>
            </w:r>
            <w:r w:rsidRPr="0039104E">
              <w:rPr>
                <w:rFonts w:ascii="Helvetica" w:hAnsi="Helvetica"/>
                <w:sz w:val="18"/>
                <w:szCs w:val="18"/>
              </w:rPr>
              <w:t xml:space="preserve">. </w:t>
            </w:r>
            <w:r w:rsidRPr="0039104E">
              <w:rPr>
                <w:rFonts w:ascii="Arial" w:hAnsi="Arial" w:cs="Arial"/>
                <w:sz w:val="18"/>
                <w:szCs w:val="18"/>
              </w:rPr>
              <w:t>Прогнозирование расхода показывает</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 xml:space="preserve">потоки воздуха </w:t>
            </w:r>
            <w:r w:rsidRPr="0039104E">
              <w:rPr>
                <w:rFonts w:ascii="Helvetica" w:hAnsi="Helvetica"/>
                <w:sz w:val="18"/>
                <w:szCs w:val="18"/>
              </w:rPr>
              <w:t>(</w:t>
            </w:r>
            <w:r w:rsidRPr="0039104E">
              <w:rPr>
                <w:rFonts w:ascii="Arial" w:hAnsi="Arial" w:cs="Arial"/>
                <w:sz w:val="18"/>
                <w:szCs w:val="18"/>
              </w:rPr>
              <w:t xml:space="preserve">в частности, с использованием </w:t>
            </w:r>
            <w:r w:rsidRPr="0039104E">
              <w:rPr>
                <w:rFonts w:ascii="Helvetica" w:hAnsi="Helvetica"/>
                <w:sz w:val="18"/>
                <w:szCs w:val="18"/>
              </w:rPr>
              <w:t xml:space="preserve">CFD) </w:t>
            </w:r>
            <w:r w:rsidRPr="0039104E">
              <w:rPr>
                <w:rFonts w:ascii="Arial" w:hAnsi="Arial" w:cs="Arial"/>
                <w:sz w:val="18"/>
                <w:szCs w:val="18"/>
              </w:rPr>
              <w:t>или циркуляцию пассажиропотоков</w:t>
            </w:r>
            <w:r w:rsidRPr="0039104E">
              <w:rPr>
                <w:rFonts w:ascii="Helvetica" w:hAnsi="Helvetica"/>
                <w:sz w:val="18"/>
                <w:szCs w:val="18"/>
              </w:rPr>
              <w:t xml:space="preserve">. </w:t>
            </w:r>
            <w:r w:rsidRPr="0039104E">
              <w:rPr>
                <w:rFonts w:ascii="Arial" w:hAnsi="Arial" w:cs="Arial"/>
                <w:sz w:val="18"/>
                <w:szCs w:val="18"/>
              </w:rPr>
              <w:t>Прогнозирование сценариев показывает производительность объекта вовремя чрезвычайных ситуаций</w:t>
            </w:r>
            <w:r w:rsidRPr="0039104E">
              <w:rPr>
                <w:rFonts w:ascii="Helvetica" w:hAnsi="Helvetica"/>
                <w:sz w:val="18"/>
                <w:szCs w:val="18"/>
              </w:rPr>
              <w:t xml:space="preserve">, </w:t>
            </w:r>
            <w:r w:rsidRPr="0039104E">
              <w:rPr>
                <w:rFonts w:ascii="Arial" w:hAnsi="Arial" w:cs="Arial"/>
                <w:sz w:val="18"/>
                <w:szCs w:val="18"/>
              </w:rPr>
              <w:t>таких как пожар</w:t>
            </w:r>
            <w:r w:rsidRPr="0039104E">
              <w:rPr>
                <w:rFonts w:ascii="Helvetica" w:hAnsi="Helvetica"/>
                <w:sz w:val="18"/>
                <w:szCs w:val="18"/>
              </w:rPr>
              <w:t xml:space="preserve">, </w:t>
            </w:r>
            <w:r w:rsidRPr="0039104E">
              <w:rPr>
                <w:rFonts w:ascii="Arial" w:hAnsi="Arial" w:cs="Arial"/>
                <w:sz w:val="18"/>
                <w:szCs w:val="18"/>
              </w:rPr>
              <w:t>наводнение</w:t>
            </w:r>
            <w:r w:rsidRPr="0039104E">
              <w:rPr>
                <w:rFonts w:ascii="Helvetica" w:hAnsi="Helvetica"/>
                <w:sz w:val="18"/>
                <w:szCs w:val="18"/>
              </w:rPr>
              <w:t xml:space="preserve">, </w:t>
            </w:r>
            <w:r w:rsidRPr="0039104E">
              <w:rPr>
                <w:rFonts w:ascii="Arial" w:hAnsi="Arial" w:cs="Arial"/>
                <w:sz w:val="18"/>
                <w:szCs w:val="18"/>
              </w:rPr>
              <w:t>эвакуация и другие</w:t>
            </w:r>
            <w:r w:rsidRPr="0039104E">
              <w:rPr>
                <w:rFonts w:ascii="Helvetica" w:hAnsi="Helvetica"/>
                <w:sz w:val="18"/>
                <w:szCs w:val="18"/>
              </w:rPr>
              <w:t xml:space="preserve">. </w:t>
            </w:r>
            <w:r w:rsidRPr="0039104E">
              <w:rPr>
                <w:rFonts w:ascii="Arial" w:hAnsi="Arial" w:cs="Arial"/>
                <w:sz w:val="18"/>
                <w:szCs w:val="18"/>
              </w:rPr>
              <w:t>Временное прогнозирование показывает эффективность объекта с течением времени для понимания ухудшения эксплуатационных характеристик здания и сроков замены элементов</w:t>
            </w:r>
            <w:r w:rsidRPr="0039104E">
              <w:rPr>
                <w:rFonts w:ascii="Helvetica" w:hAnsi="Helvetica"/>
                <w:sz w:val="18"/>
                <w:szCs w:val="18"/>
              </w:rPr>
              <w:t xml:space="preserve">. </w:t>
            </w:r>
          </w:p>
        </w:tc>
      </w:tr>
      <w:tr w:rsidR="00A04140" w:rsidRPr="0039104E" w:rsidTr="00894D41">
        <w:tc>
          <w:tcPr>
            <w:tcW w:w="0" w:type="auto"/>
            <w:tcBorders>
              <w:top w:val="single" w:sz="8" w:space="0" w:color="000000"/>
              <w:left w:val="single" w:sz="8" w:space="0" w:color="000000"/>
              <w:bottom w:val="single" w:sz="24" w:space="0" w:color="C9C9C9"/>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t xml:space="preserve">3.3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 xml:space="preserve">Согласование данных </w:t>
            </w:r>
            <w:r w:rsidRPr="0039104E">
              <w:rPr>
                <w:rFonts w:ascii="Helvetica" w:hAnsi="Helvetica"/>
                <w:sz w:val="18"/>
                <w:szCs w:val="18"/>
              </w:rPr>
              <w:t>(</w:t>
            </w:r>
            <w:proofErr w:type="spellStart"/>
            <w:r w:rsidRPr="0039104E">
              <w:rPr>
                <w:rFonts w:ascii="Helvetica" w:hAnsi="Helvetica"/>
                <w:sz w:val="18"/>
                <w:szCs w:val="18"/>
              </w:rPr>
              <w:t>Validate</w:t>
            </w:r>
            <w:proofErr w:type="spellEnd"/>
            <w:r w:rsidRPr="0039104E">
              <w:rPr>
                <w:rFonts w:ascii="Helvetica" w:hAnsi="Helvetica"/>
                <w:sz w:val="18"/>
                <w:szCs w:val="18"/>
              </w:rPr>
              <w:t xml:space="preserve">) — </w:t>
            </w:r>
            <w:r w:rsidRPr="0039104E">
              <w:rPr>
                <w:rFonts w:ascii="Arial" w:hAnsi="Arial" w:cs="Arial"/>
                <w:sz w:val="18"/>
                <w:szCs w:val="18"/>
              </w:rPr>
              <w:t>проверка</w:t>
            </w:r>
            <w:r w:rsidRPr="0039104E">
              <w:rPr>
                <w:rFonts w:ascii="Helvetica" w:hAnsi="Helvetica"/>
                <w:sz w:val="18"/>
                <w:szCs w:val="18"/>
              </w:rPr>
              <w:t xml:space="preserve">, </w:t>
            </w:r>
            <w:r w:rsidRPr="0039104E">
              <w:rPr>
                <w:rFonts w:ascii="Arial" w:hAnsi="Arial" w:cs="Arial"/>
                <w:sz w:val="18"/>
                <w:szCs w:val="18"/>
              </w:rPr>
              <w:t xml:space="preserve">подтверждение точности информации об объекте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Проверяется целевая информация об объекте для обеспечения её логичности и обоснованности</w:t>
            </w:r>
            <w:r w:rsidRPr="0039104E">
              <w:rPr>
                <w:rFonts w:ascii="Helvetica" w:hAnsi="Helvetica"/>
                <w:sz w:val="18"/>
                <w:szCs w:val="18"/>
              </w:rPr>
              <w:t>. BIM-</w:t>
            </w:r>
            <w:r w:rsidRPr="0039104E">
              <w:rPr>
                <w:rFonts w:ascii="Arial" w:hAnsi="Arial" w:cs="Arial"/>
                <w:sz w:val="18"/>
                <w:szCs w:val="18"/>
              </w:rPr>
              <w:t>сценарий делится на три основные области проверки</w:t>
            </w:r>
            <w:r w:rsidRPr="0039104E">
              <w:rPr>
                <w:rFonts w:ascii="Helvetica" w:hAnsi="Helvetica"/>
                <w:sz w:val="18"/>
                <w:szCs w:val="18"/>
              </w:rPr>
              <w:t xml:space="preserve">: </w:t>
            </w:r>
            <w:r w:rsidRPr="0039104E">
              <w:rPr>
                <w:rFonts w:ascii="Arial" w:hAnsi="Arial" w:cs="Arial"/>
                <w:sz w:val="18"/>
                <w:szCs w:val="18"/>
              </w:rPr>
              <w:t>назначение правил</w:t>
            </w:r>
            <w:r w:rsidRPr="0039104E">
              <w:rPr>
                <w:rFonts w:ascii="Helvetica" w:hAnsi="Helvetica"/>
                <w:sz w:val="18"/>
                <w:szCs w:val="18"/>
              </w:rPr>
              <w:t xml:space="preserve">, </w:t>
            </w:r>
            <w:r w:rsidRPr="0039104E">
              <w:rPr>
                <w:rFonts w:ascii="Arial" w:hAnsi="Arial" w:cs="Arial"/>
                <w:sz w:val="18"/>
                <w:szCs w:val="18"/>
              </w:rPr>
              <w:t>работоспособность и подтверждение соответствия</w:t>
            </w:r>
            <w:r w:rsidRPr="0039104E">
              <w:rPr>
                <w:rFonts w:ascii="Helvetica" w:hAnsi="Helvetica"/>
                <w:sz w:val="18"/>
                <w:szCs w:val="18"/>
              </w:rPr>
              <w:t xml:space="preserve">. </w:t>
            </w:r>
            <w:r w:rsidRPr="0039104E">
              <w:rPr>
                <w:rFonts w:ascii="Arial" w:hAnsi="Arial" w:cs="Arial"/>
                <w:sz w:val="18"/>
                <w:szCs w:val="18"/>
              </w:rPr>
              <w:t>Проверка назначения гарантирует</w:t>
            </w:r>
            <w:r w:rsidRPr="0039104E">
              <w:rPr>
                <w:rFonts w:ascii="Helvetica" w:hAnsi="Helvetica"/>
                <w:sz w:val="18"/>
                <w:szCs w:val="18"/>
              </w:rPr>
              <w:t xml:space="preserve">, </w:t>
            </w:r>
            <w:r w:rsidRPr="0039104E">
              <w:rPr>
                <w:rFonts w:ascii="Arial" w:hAnsi="Arial" w:cs="Arial"/>
                <w:sz w:val="18"/>
                <w:szCs w:val="18"/>
              </w:rPr>
              <w:t>что объект имеет элементы</w:t>
            </w:r>
            <w:r w:rsidRPr="0039104E">
              <w:rPr>
                <w:rFonts w:ascii="Helvetica" w:hAnsi="Helvetica"/>
                <w:sz w:val="18"/>
                <w:szCs w:val="18"/>
              </w:rPr>
              <w:t xml:space="preserve">, </w:t>
            </w:r>
            <w:r w:rsidRPr="0039104E">
              <w:rPr>
                <w:rFonts w:ascii="Arial" w:hAnsi="Arial" w:cs="Arial"/>
                <w:sz w:val="18"/>
                <w:szCs w:val="18"/>
              </w:rPr>
              <w:t>которые были указаны и запланированы</w:t>
            </w:r>
            <w:r w:rsidRPr="0039104E">
              <w:rPr>
                <w:rFonts w:ascii="Helvetica" w:hAnsi="Helvetica"/>
                <w:sz w:val="18"/>
                <w:szCs w:val="18"/>
              </w:rPr>
              <w:t xml:space="preserve">. </w:t>
            </w:r>
            <w:r w:rsidRPr="0039104E">
              <w:rPr>
                <w:rFonts w:ascii="Arial" w:hAnsi="Arial" w:cs="Arial"/>
                <w:sz w:val="18"/>
                <w:szCs w:val="18"/>
              </w:rPr>
              <w:t>Цель проверки работоспособности заключается в том</w:t>
            </w:r>
            <w:r w:rsidRPr="0039104E">
              <w:rPr>
                <w:rFonts w:ascii="Helvetica" w:hAnsi="Helvetica"/>
                <w:sz w:val="18"/>
                <w:szCs w:val="18"/>
              </w:rPr>
              <w:t xml:space="preserve">, </w:t>
            </w:r>
            <w:r w:rsidRPr="0039104E">
              <w:rPr>
                <w:rFonts w:ascii="Arial" w:hAnsi="Arial" w:cs="Arial"/>
                <w:sz w:val="18"/>
                <w:szCs w:val="18"/>
              </w:rPr>
              <w:t>чтобы гарантировать</w:t>
            </w:r>
            <w:r w:rsidRPr="0039104E">
              <w:rPr>
                <w:rFonts w:ascii="Helvetica" w:hAnsi="Helvetica"/>
                <w:sz w:val="18"/>
                <w:szCs w:val="18"/>
              </w:rPr>
              <w:t xml:space="preserve">, </w:t>
            </w:r>
            <w:r w:rsidRPr="0039104E">
              <w:rPr>
                <w:rFonts w:ascii="Arial" w:hAnsi="Arial" w:cs="Arial"/>
                <w:sz w:val="18"/>
                <w:szCs w:val="18"/>
              </w:rPr>
              <w:t>что объект является конструктивно пригодным</w:t>
            </w:r>
            <w:r w:rsidRPr="0039104E">
              <w:rPr>
                <w:rFonts w:ascii="Helvetica" w:hAnsi="Helvetica"/>
                <w:sz w:val="18"/>
                <w:szCs w:val="18"/>
              </w:rPr>
              <w:t xml:space="preserve">, </w:t>
            </w:r>
            <w:proofErr w:type="spellStart"/>
            <w:r w:rsidRPr="0039104E">
              <w:rPr>
                <w:rFonts w:ascii="Arial" w:hAnsi="Arial" w:cs="Arial"/>
                <w:sz w:val="18"/>
                <w:szCs w:val="18"/>
              </w:rPr>
              <w:t>ремонт</w:t>
            </w:r>
            <w:r>
              <w:rPr>
                <w:rFonts w:ascii="Arial" w:hAnsi="Arial" w:cs="Arial"/>
                <w:sz w:val="18"/>
                <w:szCs w:val="18"/>
              </w:rPr>
              <w:t>о</w:t>
            </w:r>
            <w:r w:rsidRPr="0039104E">
              <w:rPr>
                <w:rFonts w:ascii="Arial" w:hAnsi="Arial" w:cs="Arial"/>
                <w:sz w:val="18"/>
                <w:szCs w:val="18"/>
              </w:rPr>
              <w:t>пригодным</w:t>
            </w:r>
            <w:proofErr w:type="spellEnd"/>
            <w:r w:rsidRPr="0039104E">
              <w:rPr>
                <w:rFonts w:ascii="Arial" w:hAnsi="Arial" w:cs="Arial"/>
                <w:sz w:val="18"/>
                <w:szCs w:val="18"/>
              </w:rPr>
              <w:t xml:space="preserve"> и пригодным для использования</w:t>
            </w:r>
            <w:r w:rsidRPr="0039104E">
              <w:rPr>
                <w:rFonts w:ascii="Helvetica" w:hAnsi="Helvetica"/>
                <w:sz w:val="18"/>
                <w:szCs w:val="18"/>
              </w:rPr>
              <w:t xml:space="preserve">. </w:t>
            </w:r>
            <w:r w:rsidRPr="0039104E">
              <w:rPr>
                <w:rFonts w:ascii="Arial" w:hAnsi="Arial" w:cs="Arial"/>
                <w:sz w:val="18"/>
                <w:szCs w:val="18"/>
              </w:rPr>
              <w:t>Также определяется</w:t>
            </w:r>
            <w:r w:rsidRPr="0039104E">
              <w:rPr>
                <w:rFonts w:ascii="Helvetica" w:hAnsi="Helvetica"/>
                <w:sz w:val="18"/>
                <w:szCs w:val="18"/>
              </w:rPr>
              <w:t xml:space="preserve">, </w:t>
            </w:r>
            <w:r w:rsidRPr="0039104E">
              <w:rPr>
                <w:rFonts w:ascii="Arial" w:hAnsi="Arial" w:cs="Arial"/>
                <w:sz w:val="18"/>
                <w:szCs w:val="18"/>
              </w:rPr>
              <w:t>будет ли объект выполнять функцию</w:t>
            </w:r>
            <w:r w:rsidRPr="0039104E">
              <w:rPr>
                <w:rFonts w:ascii="Helvetica" w:hAnsi="Helvetica"/>
                <w:sz w:val="18"/>
                <w:szCs w:val="18"/>
              </w:rPr>
              <w:t xml:space="preserve">, </w:t>
            </w:r>
            <w:r w:rsidRPr="0039104E">
              <w:rPr>
                <w:rFonts w:ascii="Arial" w:hAnsi="Arial" w:cs="Arial"/>
                <w:sz w:val="18"/>
                <w:szCs w:val="18"/>
              </w:rPr>
              <w:t>для которой он был разработан</w:t>
            </w:r>
            <w:r w:rsidRPr="0039104E">
              <w:rPr>
                <w:rFonts w:ascii="Helvetica" w:hAnsi="Helvetica"/>
                <w:sz w:val="18"/>
                <w:szCs w:val="18"/>
              </w:rPr>
              <w:t xml:space="preserve">. </w:t>
            </w:r>
            <w:r w:rsidRPr="0039104E">
              <w:rPr>
                <w:rFonts w:ascii="Arial" w:hAnsi="Arial" w:cs="Arial"/>
                <w:sz w:val="18"/>
                <w:szCs w:val="18"/>
              </w:rPr>
              <w:t>Подтверждение соответствия показывает соответствие объекта стандартам</w:t>
            </w:r>
            <w:r w:rsidRPr="0039104E">
              <w:rPr>
                <w:rFonts w:ascii="Helvetica" w:hAnsi="Helvetica"/>
                <w:sz w:val="18"/>
                <w:szCs w:val="18"/>
              </w:rPr>
              <w:t xml:space="preserve">, </w:t>
            </w:r>
            <w:r w:rsidRPr="0039104E">
              <w:rPr>
                <w:rFonts w:ascii="Arial" w:hAnsi="Arial" w:cs="Arial"/>
                <w:sz w:val="18"/>
                <w:szCs w:val="18"/>
              </w:rPr>
              <w:t>включая строительные нормы и другие</w:t>
            </w:r>
            <w:r w:rsidRPr="0039104E">
              <w:rPr>
                <w:rFonts w:ascii="Helvetica" w:hAnsi="Helvetica"/>
                <w:sz w:val="18"/>
                <w:szCs w:val="18"/>
              </w:rPr>
              <w:t xml:space="preserve">. </w:t>
            </w:r>
            <w:r w:rsidRPr="0039104E">
              <w:rPr>
                <w:rFonts w:ascii="Arial" w:hAnsi="Arial" w:cs="Arial"/>
                <w:sz w:val="18"/>
                <w:szCs w:val="18"/>
              </w:rPr>
              <w:t>Вся информация об объекте</w:t>
            </w:r>
            <w:r w:rsidRPr="0039104E">
              <w:rPr>
                <w:rFonts w:ascii="Helvetica" w:hAnsi="Helvetica"/>
                <w:sz w:val="18"/>
                <w:szCs w:val="18"/>
              </w:rPr>
              <w:t xml:space="preserve">, </w:t>
            </w:r>
            <w:r w:rsidRPr="0039104E">
              <w:rPr>
                <w:rFonts w:ascii="Arial" w:hAnsi="Arial" w:cs="Arial"/>
                <w:sz w:val="18"/>
                <w:szCs w:val="18"/>
              </w:rPr>
              <w:t>которая была разработана в других процессах</w:t>
            </w:r>
            <w:r w:rsidRPr="0039104E">
              <w:rPr>
                <w:rFonts w:ascii="Helvetica" w:hAnsi="Helvetica"/>
                <w:sz w:val="18"/>
                <w:szCs w:val="18"/>
              </w:rPr>
              <w:t xml:space="preserve">, </w:t>
            </w:r>
            <w:r w:rsidRPr="0039104E">
              <w:rPr>
                <w:rFonts w:ascii="Arial" w:hAnsi="Arial" w:cs="Arial"/>
                <w:sz w:val="18"/>
                <w:szCs w:val="18"/>
              </w:rPr>
              <w:t>проверяется на точность</w:t>
            </w:r>
            <w:r w:rsidRPr="0039104E">
              <w:rPr>
                <w:rFonts w:ascii="Helvetica" w:hAnsi="Helvetica"/>
                <w:sz w:val="18"/>
                <w:szCs w:val="18"/>
              </w:rPr>
              <w:t xml:space="preserve">. </w:t>
            </w:r>
          </w:p>
        </w:tc>
      </w:tr>
      <w:tr w:rsidR="00A04140" w:rsidRPr="0039104E" w:rsidTr="00894D41">
        <w:tc>
          <w:tcPr>
            <w:tcW w:w="0" w:type="auto"/>
            <w:tcBorders>
              <w:top w:val="single" w:sz="24" w:space="0" w:color="C9C9C9"/>
              <w:left w:val="single" w:sz="8" w:space="0" w:color="000000"/>
              <w:bottom w:val="single" w:sz="24" w:space="0" w:color="939393"/>
              <w:right w:val="single" w:sz="8" w:space="0" w:color="000000"/>
            </w:tcBorders>
            <w:shd w:val="clear" w:color="auto" w:fill="EFEFEF"/>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t xml:space="preserve">4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A04140">
            <w:pPr>
              <w:spacing w:before="100" w:beforeAutospacing="1" w:after="100" w:afterAutospacing="1"/>
            </w:pPr>
            <w:r w:rsidRPr="0039104E">
              <w:rPr>
                <w:rFonts w:ascii="Arial" w:hAnsi="Arial" w:cs="Arial"/>
                <w:sz w:val="18"/>
                <w:szCs w:val="18"/>
              </w:rPr>
              <w:t>Обмен информацией</w:t>
            </w:r>
            <w:r>
              <w:rPr>
                <w:rFonts w:ascii="Arial" w:hAnsi="Arial" w:cs="Arial"/>
                <w:sz w:val="18"/>
                <w:szCs w:val="18"/>
              </w:rPr>
              <w:t xml:space="preserve"> </w:t>
            </w:r>
            <w:r w:rsidRPr="0039104E">
              <w:rPr>
                <w:rFonts w:ascii="Helvetica" w:hAnsi="Helvetica"/>
                <w:sz w:val="18"/>
                <w:szCs w:val="18"/>
              </w:rPr>
              <w:t>(</w:t>
            </w:r>
            <w:proofErr w:type="spellStart"/>
            <w:r w:rsidRPr="0039104E">
              <w:rPr>
                <w:rFonts w:ascii="Helvetica" w:hAnsi="Helvetica"/>
                <w:sz w:val="18"/>
                <w:szCs w:val="18"/>
              </w:rPr>
              <w:t>Communicate</w:t>
            </w:r>
            <w:proofErr w:type="spellEnd"/>
            <w:r w:rsidRPr="0039104E">
              <w:rPr>
                <w:rFonts w:ascii="Helvetica" w:hAnsi="Helvetica"/>
                <w:sz w:val="18"/>
                <w:szCs w:val="18"/>
              </w:rPr>
              <w:t>)</w:t>
            </w:r>
            <w:r>
              <w:rPr>
                <w:rFonts w:ascii="Helvetica" w:hAnsi="Helvetica"/>
                <w:sz w:val="18"/>
                <w:szCs w:val="18"/>
              </w:rPr>
              <w:t xml:space="preserve"> </w:t>
            </w:r>
            <w:r w:rsidRPr="0039104E">
              <w:rPr>
                <w:rFonts w:ascii="Helvetica" w:hAnsi="Helvetica"/>
                <w:sz w:val="18"/>
                <w:szCs w:val="18"/>
              </w:rPr>
              <w:t xml:space="preserve">— </w:t>
            </w:r>
            <w:r w:rsidRPr="0039104E">
              <w:rPr>
                <w:rFonts w:ascii="Arial" w:hAnsi="Arial" w:cs="Arial"/>
                <w:sz w:val="18"/>
                <w:szCs w:val="18"/>
              </w:rPr>
              <w:t>предоставление информации об объекте в виде</w:t>
            </w:r>
            <w:r w:rsidRPr="0039104E">
              <w:rPr>
                <w:rFonts w:ascii="Helvetica" w:hAnsi="Helvetica"/>
                <w:sz w:val="18"/>
                <w:szCs w:val="18"/>
              </w:rPr>
              <w:t xml:space="preserve">, </w:t>
            </w:r>
            <w:r w:rsidRPr="0039104E">
              <w:rPr>
                <w:rFonts w:ascii="Arial" w:hAnsi="Arial" w:cs="Arial"/>
                <w:sz w:val="18"/>
                <w:szCs w:val="18"/>
              </w:rPr>
              <w:t xml:space="preserve">позволяющем использовать её совместно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 xml:space="preserve">Часто является последним этапом многих других процессов </w:t>
            </w:r>
            <w:r w:rsidRPr="0039104E">
              <w:rPr>
                <w:rFonts w:ascii="Helvetica" w:hAnsi="Helvetica"/>
                <w:sz w:val="18"/>
                <w:szCs w:val="18"/>
              </w:rPr>
              <w:t xml:space="preserve">— </w:t>
            </w:r>
            <w:r w:rsidRPr="0039104E">
              <w:rPr>
                <w:rFonts w:ascii="Arial" w:hAnsi="Arial" w:cs="Arial"/>
                <w:sz w:val="18"/>
                <w:szCs w:val="18"/>
              </w:rPr>
              <w:t>для передачи информации к её следующему пользователю</w:t>
            </w:r>
            <w:r w:rsidRPr="0039104E">
              <w:rPr>
                <w:rFonts w:ascii="Helvetica" w:hAnsi="Helvetica"/>
                <w:sz w:val="18"/>
                <w:szCs w:val="18"/>
              </w:rPr>
              <w:t xml:space="preserve">. </w:t>
            </w:r>
            <w:r w:rsidRPr="0039104E">
              <w:rPr>
                <w:rFonts w:ascii="Arial" w:hAnsi="Arial" w:cs="Arial"/>
                <w:sz w:val="18"/>
                <w:szCs w:val="18"/>
              </w:rPr>
              <w:t xml:space="preserve">Этот </w:t>
            </w:r>
            <w:r w:rsidRPr="0039104E">
              <w:rPr>
                <w:rFonts w:ascii="Helvetica" w:hAnsi="Helvetica"/>
                <w:sz w:val="18"/>
                <w:szCs w:val="18"/>
              </w:rPr>
              <w:t>BIM-</w:t>
            </w:r>
            <w:r w:rsidRPr="0039104E">
              <w:rPr>
                <w:rFonts w:ascii="Arial" w:hAnsi="Arial" w:cs="Arial"/>
                <w:sz w:val="18"/>
                <w:szCs w:val="18"/>
              </w:rPr>
              <w:t>сценарий является одним из самых ценных</w:t>
            </w:r>
            <w:r w:rsidRPr="0039104E">
              <w:rPr>
                <w:rFonts w:ascii="Helvetica" w:hAnsi="Helvetica"/>
                <w:sz w:val="18"/>
                <w:szCs w:val="18"/>
              </w:rPr>
              <w:t xml:space="preserve">. </w:t>
            </w:r>
            <w:r w:rsidRPr="0039104E">
              <w:rPr>
                <w:rFonts w:ascii="Arial" w:hAnsi="Arial" w:cs="Arial"/>
                <w:sz w:val="18"/>
                <w:szCs w:val="18"/>
              </w:rPr>
              <w:t>Он улучшает общение и сокращает транзакционные издержки</w:t>
            </w:r>
            <w:r w:rsidRPr="0039104E">
              <w:rPr>
                <w:rFonts w:ascii="Helvetica" w:hAnsi="Helvetica"/>
                <w:sz w:val="18"/>
                <w:szCs w:val="18"/>
              </w:rPr>
              <w:t xml:space="preserve">. </w:t>
            </w:r>
            <w:r w:rsidRPr="0039104E">
              <w:rPr>
                <w:rFonts w:ascii="Arial" w:hAnsi="Arial" w:cs="Arial"/>
                <w:sz w:val="18"/>
                <w:szCs w:val="18"/>
              </w:rPr>
              <w:t>Кроме того</w:t>
            </w:r>
            <w:r w:rsidRPr="0039104E">
              <w:rPr>
                <w:rFonts w:ascii="Helvetica" w:hAnsi="Helvetica"/>
                <w:sz w:val="18"/>
                <w:szCs w:val="18"/>
              </w:rPr>
              <w:t xml:space="preserve">, </w:t>
            </w:r>
            <w:r w:rsidRPr="0039104E">
              <w:rPr>
                <w:rFonts w:ascii="Arial" w:hAnsi="Arial" w:cs="Arial"/>
                <w:sz w:val="18"/>
                <w:szCs w:val="18"/>
              </w:rPr>
              <w:t xml:space="preserve">передача данных часто является побочным продуктом процессов для выполнения других </w:t>
            </w:r>
            <w:r w:rsidRPr="0039104E">
              <w:rPr>
                <w:rFonts w:ascii="Helvetica" w:hAnsi="Helvetica"/>
                <w:sz w:val="18"/>
                <w:szCs w:val="18"/>
              </w:rPr>
              <w:t>BIM-</w:t>
            </w:r>
            <w:r w:rsidRPr="0039104E">
              <w:rPr>
                <w:rFonts w:ascii="Arial" w:hAnsi="Arial" w:cs="Arial"/>
                <w:sz w:val="18"/>
                <w:szCs w:val="18"/>
              </w:rPr>
              <w:t>сценариев</w:t>
            </w:r>
            <w:r w:rsidRPr="0039104E">
              <w:rPr>
                <w:rFonts w:ascii="Helvetica" w:hAnsi="Helvetica"/>
                <w:sz w:val="18"/>
                <w:szCs w:val="18"/>
              </w:rPr>
              <w:t xml:space="preserve">. </w:t>
            </w:r>
          </w:p>
        </w:tc>
      </w:tr>
      <w:tr w:rsidR="00A04140" w:rsidRPr="0039104E" w:rsidTr="00894D41">
        <w:tc>
          <w:tcPr>
            <w:tcW w:w="0" w:type="auto"/>
            <w:tcBorders>
              <w:top w:val="single" w:sz="24" w:space="0" w:color="939393"/>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t xml:space="preserve">4.1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 xml:space="preserve">Визуализация данных </w:t>
            </w:r>
            <w:r w:rsidRPr="0039104E">
              <w:rPr>
                <w:rFonts w:ascii="Helvetica" w:hAnsi="Helvetica"/>
                <w:sz w:val="18"/>
                <w:szCs w:val="18"/>
              </w:rPr>
              <w:t>(</w:t>
            </w:r>
            <w:proofErr w:type="spellStart"/>
            <w:r w:rsidRPr="0039104E">
              <w:rPr>
                <w:rFonts w:ascii="Helvetica" w:hAnsi="Helvetica"/>
                <w:sz w:val="18"/>
                <w:szCs w:val="18"/>
              </w:rPr>
              <w:t>Visualize</w:t>
            </w:r>
            <w:proofErr w:type="spellEnd"/>
            <w:r w:rsidRPr="0039104E">
              <w:rPr>
                <w:rFonts w:ascii="Helvetica" w:hAnsi="Helvetica"/>
                <w:sz w:val="18"/>
                <w:szCs w:val="18"/>
              </w:rPr>
              <w:t xml:space="preserve">) — </w:t>
            </w:r>
            <w:r w:rsidRPr="0039104E">
              <w:rPr>
                <w:rFonts w:ascii="Arial" w:hAnsi="Arial" w:cs="Arial"/>
                <w:sz w:val="18"/>
                <w:szCs w:val="18"/>
              </w:rPr>
              <w:t xml:space="preserve">формирование реалистичного представления об объекте и его элементах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Включает формирование представления об объекте или его элементах</w:t>
            </w:r>
            <w:r w:rsidRPr="0039104E">
              <w:rPr>
                <w:rFonts w:ascii="Helvetica" w:hAnsi="Helvetica"/>
                <w:sz w:val="18"/>
                <w:szCs w:val="18"/>
              </w:rPr>
              <w:t xml:space="preserve">. </w:t>
            </w:r>
            <w:r w:rsidRPr="0039104E">
              <w:rPr>
                <w:rFonts w:ascii="Arial" w:hAnsi="Arial" w:cs="Arial"/>
                <w:sz w:val="18"/>
                <w:szCs w:val="18"/>
              </w:rPr>
              <w:t>Визуализация может быть очень реалистичной и детализированной по своему характеру</w:t>
            </w:r>
            <w:r w:rsidRPr="0039104E">
              <w:rPr>
                <w:rFonts w:ascii="Helvetica" w:hAnsi="Helvetica"/>
                <w:sz w:val="18"/>
                <w:szCs w:val="18"/>
              </w:rPr>
              <w:t xml:space="preserve">. </w:t>
            </w:r>
            <w:r w:rsidRPr="0039104E">
              <w:rPr>
                <w:rFonts w:ascii="Arial" w:hAnsi="Arial" w:cs="Arial"/>
                <w:sz w:val="18"/>
                <w:szCs w:val="18"/>
              </w:rPr>
              <w:t>Часто используется для принятия решений о проектировании или строительстве объекта</w:t>
            </w:r>
            <w:r w:rsidRPr="0039104E">
              <w:rPr>
                <w:rFonts w:ascii="Helvetica" w:hAnsi="Helvetica"/>
                <w:sz w:val="18"/>
                <w:szCs w:val="18"/>
              </w:rPr>
              <w:t xml:space="preserve">, </w:t>
            </w:r>
            <w:r w:rsidRPr="0039104E">
              <w:rPr>
                <w:rFonts w:ascii="Arial" w:hAnsi="Arial" w:cs="Arial"/>
                <w:sz w:val="18"/>
                <w:szCs w:val="18"/>
              </w:rPr>
              <w:t>а также в целях маркетинга</w:t>
            </w:r>
            <w:r w:rsidRPr="0039104E">
              <w:rPr>
                <w:rFonts w:ascii="Helvetica" w:hAnsi="Helvetica"/>
                <w:sz w:val="18"/>
                <w:szCs w:val="18"/>
              </w:rPr>
              <w:t xml:space="preserve">. </w:t>
            </w:r>
            <w:r w:rsidRPr="0039104E">
              <w:rPr>
                <w:rFonts w:ascii="Arial" w:hAnsi="Arial" w:cs="Arial"/>
                <w:sz w:val="18"/>
                <w:szCs w:val="18"/>
              </w:rPr>
              <w:t>Может включать в себя пошаговые руководства</w:t>
            </w:r>
            <w:r w:rsidRPr="0039104E">
              <w:rPr>
                <w:rFonts w:ascii="Helvetica" w:hAnsi="Helvetica"/>
                <w:sz w:val="18"/>
                <w:szCs w:val="18"/>
              </w:rPr>
              <w:t xml:space="preserve">, </w:t>
            </w:r>
            <w:r w:rsidRPr="0039104E">
              <w:rPr>
                <w:rFonts w:ascii="Arial" w:hAnsi="Arial" w:cs="Arial"/>
                <w:sz w:val="18"/>
                <w:szCs w:val="18"/>
              </w:rPr>
              <w:t>визуализацию модели и визуализацию графика строительства</w:t>
            </w:r>
            <w:r w:rsidRPr="0039104E">
              <w:rPr>
                <w:rFonts w:ascii="Helvetica" w:hAnsi="Helvetica"/>
                <w:sz w:val="18"/>
                <w:szCs w:val="18"/>
              </w:rPr>
              <w:t xml:space="preserve">. </w:t>
            </w:r>
            <w:r w:rsidRPr="0039104E">
              <w:rPr>
                <w:rFonts w:ascii="Arial" w:hAnsi="Arial" w:cs="Arial"/>
                <w:sz w:val="18"/>
                <w:szCs w:val="18"/>
              </w:rPr>
              <w:t>Тот факт</w:t>
            </w:r>
            <w:r w:rsidRPr="0039104E">
              <w:rPr>
                <w:rFonts w:ascii="Helvetica" w:hAnsi="Helvetica"/>
                <w:sz w:val="18"/>
                <w:szCs w:val="18"/>
              </w:rPr>
              <w:t xml:space="preserve">, </w:t>
            </w:r>
            <w:r w:rsidRPr="0039104E">
              <w:rPr>
                <w:rFonts w:ascii="Arial" w:hAnsi="Arial" w:cs="Arial"/>
                <w:sz w:val="18"/>
                <w:szCs w:val="18"/>
              </w:rPr>
              <w:t xml:space="preserve">что визуализация является побочным продуктом других </w:t>
            </w:r>
            <w:r w:rsidRPr="0039104E">
              <w:rPr>
                <w:rFonts w:ascii="Helvetica" w:hAnsi="Helvetica"/>
                <w:sz w:val="18"/>
                <w:szCs w:val="18"/>
              </w:rPr>
              <w:t>BIM-</w:t>
            </w:r>
            <w:r w:rsidRPr="0039104E">
              <w:rPr>
                <w:rFonts w:ascii="Arial" w:hAnsi="Arial" w:cs="Arial"/>
                <w:sz w:val="18"/>
                <w:szCs w:val="18"/>
              </w:rPr>
              <w:t>процессов</w:t>
            </w:r>
            <w:r w:rsidRPr="0039104E">
              <w:rPr>
                <w:rFonts w:ascii="Helvetica" w:hAnsi="Helvetica"/>
                <w:sz w:val="18"/>
                <w:szCs w:val="18"/>
              </w:rPr>
              <w:t xml:space="preserve">, </w:t>
            </w:r>
            <w:r w:rsidRPr="0039104E">
              <w:rPr>
                <w:rFonts w:ascii="Arial" w:hAnsi="Arial" w:cs="Arial"/>
                <w:sz w:val="18"/>
                <w:szCs w:val="18"/>
              </w:rPr>
              <w:t>позволяет делиться информацией об объекте более эффективным образом с меньшим количеством дополнительных усилий</w:t>
            </w:r>
            <w:r w:rsidRPr="0039104E">
              <w:rPr>
                <w:rFonts w:ascii="Helvetica" w:hAnsi="Helvetica"/>
                <w:sz w:val="18"/>
                <w:szCs w:val="18"/>
              </w:rPr>
              <w:t xml:space="preserve">. </w:t>
            </w:r>
          </w:p>
        </w:tc>
      </w:tr>
      <w:tr w:rsidR="00A04140" w:rsidRPr="0039104E" w:rsidTr="00894D41">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Helvetica" w:hAnsi="Helvetica"/>
                <w:sz w:val="18"/>
                <w:szCs w:val="18"/>
              </w:rPr>
              <w:lastRenderedPageBreak/>
              <w:t xml:space="preserve">4.2 </w:t>
            </w:r>
          </w:p>
          <w:p w:rsidR="00A04140" w:rsidRPr="0039104E" w:rsidRDefault="00A04140" w:rsidP="00894D41">
            <w:r w:rsidRPr="0039104E">
              <w:fldChar w:fldCharType="begin"/>
            </w:r>
            <w:r w:rsidRPr="0039104E">
              <w:instrText xml:space="preserve"> INCLUDEPICTURE "/var/folders/74/3c2kn1912pqbqhhx1ql24_bh0000gn/T/com.microsoft.Word/WebArchiveCopyPasteTempFiles/page5image17316672" \* MERGEFORMATINET </w:instrText>
            </w:r>
            <w:r w:rsidRPr="0039104E">
              <w:fldChar w:fldCharType="separate"/>
            </w:r>
            <w:r w:rsidRPr="0039104E">
              <w:rPr>
                <w:noProof/>
              </w:rPr>
              <w:drawing>
                <wp:inline distT="0" distB="0" distL="0" distR="0" wp14:anchorId="62957EBF" wp14:editId="1C2C467F">
                  <wp:extent cx="10160" cy="10160"/>
                  <wp:effectExtent l="0" t="0" r="0" b="0"/>
                  <wp:docPr id="17" name="Рисунок 17" descr="page5image1731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5image173166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9104E">
              <w:fldChar w:fldCharType="end"/>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 xml:space="preserve">Преобразование данных </w:t>
            </w:r>
            <w:r w:rsidRPr="0039104E">
              <w:rPr>
                <w:rFonts w:ascii="Helvetica" w:hAnsi="Helvetica"/>
                <w:sz w:val="18"/>
                <w:szCs w:val="18"/>
              </w:rPr>
              <w:t>(</w:t>
            </w:r>
            <w:proofErr w:type="spellStart"/>
            <w:r w:rsidRPr="0039104E">
              <w:rPr>
                <w:rFonts w:ascii="Helvetica" w:hAnsi="Helvetica"/>
                <w:sz w:val="18"/>
                <w:szCs w:val="18"/>
              </w:rPr>
              <w:t>Transform</w:t>
            </w:r>
            <w:proofErr w:type="spellEnd"/>
            <w:r w:rsidRPr="0039104E">
              <w:rPr>
                <w:rFonts w:ascii="Helvetica" w:hAnsi="Helvetica"/>
                <w:sz w:val="18"/>
                <w:szCs w:val="18"/>
              </w:rPr>
              <w:t xml:space="preserve">) — </w:t>
            </w:r>
            <w:r w:rsidRPr="0039104E">
              <w:rPr>
                <w:rFonts w:ascii="Arial" w:hAnsi="Arial" w:cs="Arial"/>
                <w:sz w:val="18"/>
                <w:szCs w:val="18"/>
              </w:rPr>
              <w:t xml:space="preserve">изменение информации и её передача для использования в других процессах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pPr>
            <w:r w:rsidRPr="0039104E">
              <w:rPr>
                <w:rFonts w:ascii="Arial" w:hAnsi="Arial" w:cs="Arial"/>
                <w:sz w:val="18"/>
                <w:szCs w:val="18"/>
              </w:rPr>
              <w:t>Часто информация об объекте должна быть переведена из одной формы представления в другую</w:t>
            </w:r>
            <w:r w:rsidRPr="0039104E">
              <w:rPr>
                <w:rFonts w:ascii="Helvetica" w:hAnsi="Helvetica"/>
                <w:sz w:val="18"/>
                <w:szCs w:val="18"/>
              </w:rPr>
              <w:t xml:space="preserve">, </w:t>
            </w:r>
            <w:r w:rsidRPr="0039104E">
              <w:rPr>
                <w:rFonts w:ascii="Arial" w:hAnsi="Arial" w:cs="Arial"/>
                <w:sz w:val="18"/>
                <w:szCs w:val="18"/>
              </w:rPr>
              <w:t>чтобы её можно было получить и использовать в другом процессе</w:t>
            </w:r>
            <w:r w:rsidRPr="0039104E">
              <w:rPr>
                <w:rFonts w:ascii="Helvetica" w:hAnsi="Helvetica"/>
                <w:sz w:val="18"/>
                <w:szCs w:val="18"/>
              </w:rPr>
              <w:t xml:space="preserve">. </w:t>
            </w:r>
            <w:r w:rsidRPr="0039104E">
              <w:rPr>
                <w:rFonts w:ascii="Arial" w:hAnsi="Arial" w:cs="Arial"/>
                <w:sz w:val="18"/>
                <w:szCs w:val="18"/>
              </w:rPr>
              <w:t>Этот перевод</w:t>
            </w:r>
            <w:r w:rsidRPr="0039104E">
              <w:rPr>
                <w:rFonts w:ascii="Helvetica" w:hAnsi="Helvetica"/>
                <w:sz w:val="18"/>
                <w:szCs w:val="18"/>
              </w:rPr>
              <w:t xml:space="preserve">, </w:t>
            </w:r>
            <w:r w:rsidRPr="0039104E">
              <w:rPr>
                <w:rFonts w:ascii="Arial" w:hAnsi="Arial" w:cs="Arial"/>
                <w:sz w:val="18"/>
                <w:szCs w:val="18"/>
              </w:rPr>
              <w:t>или преобразование данных</w:t>
            </w:r>
            <w:r w:rsidRPr="0039104E">
              <w:rPr>
                <w:rFonts w:ascii="Helvetica" w:hAnsi="Helvetica"/>
                <w:sz w:val="18"/>
                <w:szCs w:val="18"/>
              </w:rPr>
              <w:t xml:space="preserve">, </w:t>
            </w:r>
            <w:r w:rsidRPr="0039104E">
              <w:rPr>
                <w:rFonts w:ascii="Arial" w:hAnsi="Arial" w:cs="Arial"/>
                <w:sz w:val="18"/>
                <w:szCs w:val="18"/>
              </w:rPr>
              <w:t>позволяет осуществлять взаимодействие между различными системами</w:t>
            </w:r>
            <w:r w:rsidRPr="0039104E">
              <w:rPr>
                <w:rFonts w:ascii="Helvetica" w:hAnsi="Helvetica"/>
                <w:sz w:val="18"/>
                <w:szCs w:val="18"/>
              </w:rPr>
              <w:t>. BIM-</w:t>
            </w:r>
            <w:r w:rsidRPr="0039104E">
              <w:rPr>
                <w:rFonts w:ascii="Arial" w:hAnsi="Arial" w:cs="Arial"/>
                <w:sz w:val="18"/>
                <w:szCs w:val="18"/>
              </w:rPr>
              <w:t>сценарий также позволяет текущим системам использовать унаследованные данные</w:t>
            </w:r>
            <w:r w:rsidRPr="0039104E">
              <w:rPr>
                <w:rFonts w:ascii="Helvetica" w:hAnsi="Helvetica"/>
                <w:sz w:val="18"/>
                <w:szCs w:val="18"/>
              </w:rPr>
              <w:t xml:space="preserve">, </w:t>
            </w:r>
            <w:r w:rsidRPr="0039104E">
              <w:rPr>
                <w:rFonts w:ascii="Arial" w:hAnsi="Arial" w:cs="Arial"/>
                <w:sz w:val="18"/>
                <w:szCs w:val="18"/>
              </w:rPr>
              <w:t>буферизировать данные</w:t>
            </w:r>
            <w:r w:rsidRPr="0039104E">
              <w:rPr>
                <w:rFonts w:ascii="Helvetica" w:hAnsi="Helvetica"/>
                <w:sz w:val="18"/>
                <w:szCs w:val="18"/>
              </w:rPr>
              <w:t xml:space="preserve">, </w:t>
            </w:r>
            <w:r w:rsidRPr="0039104E">
              <w:rPr>
                <w:rFonts w:ascii="Arial" w:hAnsi="Arial" w:cs="Arial"/>
                <w:sz w:val="18"/>
                <w:szCs w:val="18"/>
              </w:rPr>
              <w:t>участвовать в разработке стандартных отраслевых форматов</w:t>
            </w:r>
            <w:r w:rsidRPr="0039104E">
              <w:rPr>
                <w:rFonts w:ascii="Helvetica" w:hAnsi="Helvetica"/>
                <w:sz w:val="18"/>
                <w:szCs w:val="18"/>
              </w:rPr>
              <w:t xml:space="preserve">. </w:t>
            </w:r>
            <w:r w:rsidRPr="0039104E">
              <w:rPr>
                <w:rFonts w:ascii="Arial" w:hAnsi="Arial" w:cs="Arial"/>
                <w:sz w:val="18"/>
                <w:szCs w:val="18"/>
              </w:rPr>
              <w:t>Часто эти преобразованные данные хранятся в виде</w:t>
            </w:r>
            <w:r w:rsidRPr="0039104E">
              <w:rPr>
                <w:rFonts w:ascii="Helvetica" w:hAnsi="Helvetica"/>
                <w:sz w:val="18"/>
                <w:szCs w:val="18"/>
              </w:rPr>
              <w:t xml:space="preserve">, </w:t>
            </w:r>
            <w:r w:rsidRPr="0039104E">
              <w:rPr>
                <w:rFonts w:ascii="Arial" w:hAnsi="Arial" w:cs="Arial"/>
                <w:sz w:val="18"/>
                <w:szCs w:val="18"/>
              </w:rPr>
              <w:t>в котором они не взаимодействует с человеком</w:t>
            </w:r>
            <w:r w:rsidRPr="0039104E">
              <w:rPr>
                <w:rFonts w:ascii="Helvetica" w:hAnsi="Helvetica"/>
                <w:sz w:val="18"/>
                <w:szCs w:val="18"/>
              </w:rPr>
              <w:t xml:space="preserve">, </w:t>
            </w:r>
            <w:r w:rsidRPr="0039104E">
              <w:rPr>
                <w:rFonts w:ascii="Arial" w:hAnsi="Arial" w:cs="Arial"/>
                <w:sz w:val="18"/>
                <w:szCs w:val="18"/>
              </w:rPr>
              <w:t>а читаются компьютером</w:t>
            </w:r>
            <w:r w:rsidRPr="0039104E">
              <w:rPr>
                <w:rFonts w:ascii="Helvetica" w:hAnsi="Helvetica"/>
                <w:sz w:val="18"/>
                <w:szCs w:val="18"/>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Helvetica" w:hAnsi="Helvetica"/>
                <w:sz w:val="18"/>
                <w:szCs w:val="18"/>
              </w:rPr>
              <w:t xml:space="preserve">4.3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Arial" w:hAnsi="Arial" w:cs="Arial"/>
                <w:sz w:val="18"/>
                <w:szCs w:val="18"/>
              </w:rPr>
              <w:t xml:space="preserve">Схематизация данных </w:t>
            </w:r>
            <w:r w:rsidRPr="0039104E">
              <w:rPr>
                <w:rFonts w:ascii="Helvetica" w:hAnsi="Helvetica"/>
                <w:sz w:val="18"/>
                <w:szCs w:val="18"/>
              </w:rPr>
              <w:t>(</w:t>
            </w:r>
            <w:proofErr w:type="spellStart"/>
            <w:r w:rsidRPr="0039104E">
              <w:rPr>
                <w:rFonts w:ascii="Helvetica" w:hAnsi="Helvetica"/>
                <w:sz w:val="18"/>
                <w:szCs w:val="18"/>
              </w:rPr>
              <w:t>Draw</w:t>
            </w:r>
            <w:proofErr w:type="spellEnd"/>
            <w:r w:rsidRPr="0039104E">
              <w:rPr>
                <w:rFonts w:ascii="Helvetica" w:hAnsi="Helvetica"/>
                <w:sz w:val="18"/>
                <w:szCs w:val="18"/>
              </w:rPr>
              <w:t xml:space="preserve">) — </w:t>
            </w:r>
            <w:r w:rsidRPr="0039104E">
              <w:rPr>
                <w:rFonts w:ascii="Arial" w:hAnsi="Arial" w:cs="Arial"/>
                <w:sz w:val="18"/>
                <w:szCs w:val="18"/>
              </w:rPr>
              <w:t xml:space="preserve">создание символьного представления об объекте и его элементах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Arial" w:hAnsi="Arial" w:cs="Arial"/>
                <w:sz w:val="18"/>
                <w:szCs w:val="18"/>
              </w:rPr>
              <w:t xml:space="preserve">Улучшает разработку </w:t>
            </w:r>
            <w:r w:rsidR="006174E8" w:rsidRPr="0039104E">
              <w:rPr>
                <w:rFonts w:ascii="Arial" w:hAnsi="Arial" w:cs="Arial"/>
                <w:sz w:val="18"/>
                <w:szCs w:val="18"/>
              </w:rPr>
              <w:t>чертежей</w:t>
            </w:r>
            <w:r w:rsidRPr="0039104E">
              <w:rPr>
                <w:rFonts w:ascii="Helvetica" w:hAnsi="Helvetica"/>
                <w:sz w:val="18"/>
                <w:szCs w:val="18"/>
              </w:rPr>
              <w:t xml:space="preserve">, </w:t>
            </w:r>
            <w:r w:rsidRPr="0039104E">
              <w:rPr>
                <w:rFonts w:ascii="Arial" w:hAnsi="Arial" w:cs="Arial"/>
                <w:sz w:val="18"/>
                <w:szCs w:val="18"/>
              </w:rPr>
              <w:t>включая детализацию и аннотирование</w:t>
            </w:r>
            <w:r w:rsidRPr="0039104E">
              <w:rPr>
                <w:rFonts w:ascii="Helvetica" w:hAnsi="Helvetica"/>
                <w:sz w:val="18"/>
                <w:szCs w:val="18"/>
              </w:rPr>
              <w:t xml:space="preserve">. </w:t>
            </w:r>
            <w:r w:rsidRPr="0039104E">
              <w:rPr>
                <w:rFonts w:ascii="Arial" w:hAnsi="Arial" w:cs="Arial"/>
                <w:sz w:val="18"/>
                <w:szCs w:val="18"/>
              </w:rPr>
              <w:t>Чертежи разрабатываются в параметрическом режиме</w:t>
            </w:r>
            <w:r w:rsidRPr="0039104E">
              <w:rPr>
                <w:rFonts w:ascii="Helvetica" w:hAnsi="Helvetica"/>
                <w:sz w:val="18"/>
                <w:szCs w:val="18"/>
              </w:rPr>
              <w:t xml:space="preserve">. </w:t>
            </w:r>
            <w:r w:rsidRPr="0039104E">
              <w:rPr>
                <w:rFonts w:ascii="Arial" w:hAnsi="Arial" w:cs="Arial"/>
                <w:sz w:val="18"/>
                <w:szCs w:val="18"/>
              </w:rPr>
              <w:t>При обновлении модели обновляются соответствующие чертежи и листы</w:t>
            </w:r>
            <w:r w:rsidRPr="0039104E">
              <w:rPr>
                <w:rFonts w:ascii="Helvetica" w:hAnsi="Helvetica"/>
                <w:sz w:val="18"/>
                <w:szCs w:val="18"/>
              </w:rPr>
              <w:t xml:space="preserve">. </w:t>
            </w:r>
            <w:r w:rsidRPr="0039104E">
              <w:rPr>
                <w:rFonts w:ascii="Arial" w:hAnsi="Arial" w:cs="Arial"/>
                <w:sz w:val="18"/>
                <w:szCs w:val="18"/>
              </w:rPr>
              <w:t>Всегда</w:t>
            </w:r>
            <w:r w:rsidRPr="0039104E">
              <w:rPr>
                <w:rFonts w:ascii="Helvetica" w:hAnsi="Helvetica"/>
                <w:sz w:val="18"/>
                <w:szCs w:val="18"/>
              </w:rPr>
              <w:t xml:space="preserve">, </w:t>
            </w:r>
            <w:r w:rsidRPr="0039104E">
              <w:rPr>
                <w:rFonts w:ascii="Arial" w:hAnsi="Arial" w:cs="Arial"/>
                <w:sz w:val="18"/>
                <w:szCs w:val="18"/>
              </w:rPr>
              <w:t xml:space="preserve">когда символическое представление разрабатывается из </w:t>
            </w:r>
            <w:r w:rsidR="006174E8" w:rsidRPr="0039104E">
              <w:rPr>
                <w:rFonts w:ascii="Arial" w:hAnsi="Arial" w:cs="Arial"/>
                <w:sz w:val="18"/>
                <w:szCs w:val="18"/>
              </w:rPr>
              <w:t>интеллектуальной</w:t>
            </w:r>
            <w:r w:rsidRPr="0039104E">
              <w:rPr>
                <w:rFonts w:ascii="Arial" w:hAnsi="Arial" w:cs="Arial"/>
                <w:sz w:val="18"/>
                <w:szCs w:val="18"/>
              </w:rPr>
              <w:t xml:space="preserve"> модели</w:t>
            </w:r>
            <w:r w:rsidRPr="0039104E">
              <w:rPr>
                <w:rFonts w:ascii="Helvetica" w:hAnsi="Helvetica"/>
                <w:sz w:val="18"/>
                <w:szCs w:val="18"/>
              </w:rPr>
              <w:t xml:space="preserve">, </w:t>
            </w:r>
            <w:r w:rsidRPr="0039104E">
              <w:rPr>
                <w:rFonts w:ascii="Arial" w:hAnsi="Arial" w:cs="Arial"/>
                <w:sz w:val="18"/>
                <w:szCs w:val="18"/>
              </w:rPr>
              <w:t>оно считается чертежом</w:t>
            </w:r>
            <w:r w:rsidRPr="0039104E">
              <w:rPr>
                <w:rFonts w:ascii="Helvetica" w:hAnsi="Helvetica"/>
                <w:sz w:val="18"/>
                <w:szCs w:val="18"/>
              </w:rPr>
              <w:t xml:space="preserve">: </w:t>
            </w:r>
            <w:r w:rsidRPr="0039104E">
              <w:rPr>
                <w:rFonts w:ascii="Arial" w:hAnsi="Arial" w:cs="Arial"/>
                <w:sz w:val="18"/>
                <w:szCs w:val="18"/>
              </w:rPr>
              <w:t>сюда входят изометрические</w:t>
            </w:r>
            <w:r w:rsidRPr="0039104E">
              <w:rPr>
                <w:rFonts w:ascii="Helvetica" w:hAnsi="Helvetica"/>
                <w:sz w:val="18"/>
                <w:szCs w:val="18"/>
              </w:rPr>
              <w:t xml:space="preserve">, </w:t>
            </w:r>
            <w:r w:rsidR="006174E8" w:rsidRPr="0039104E">
              <w:rPr>
                <w:rFonts w:ascii="Arial" w:hAnsi="Arial" w:cs="Arial"/>
                <w:sz w:val="18"/>
                <w:szCs w:val="18"/>
              </w:rPr>
              <w:t>однолинейные</w:t>
            </w:r>
            <w:r w:rsidRPr="0039104E">
              <w:rPr>
                <w:rFonts w:ascii="Arial" w:hAnsi="Arial" w:cs="Arial"/>
                <w:sz w:val="18"/>
                <w:szCs w:val="18"/>
              </w:rPr>
              <w:t xml:space="preserve"> схемы</w:t>
            </w:r>
            <w:r w:rsidRPr="0039104E">
              <w:rPr>
                <w:rFonts w:ascii="Helvetica" w:hAnsi="Helvetica"/>
                <w:sz w:val="18"/>
                <w:szCs w:val="18"/>
              </w:rPr>
              <w:t xml:space="preserve">, </w:t>
            </w:r>
            <w:r w:rsidRPr="0039104E">
              <w:rPr>
                <w:rFonts w:ascii="Arial" w:hAnsi="Arial" w:cs="Arial"/>
                <w:sz w:val="18"/>
                <w:szCs w:val="18"/>
              </w:rPr>
              <w:t>рисунки и все другие символические представления</w:t>
            </w:r>
            <w:r w:rsidRPr="0039104E">
              <w:rPr>
                <w:rFonts w:ascii="Helvetica" w:hAnsi="Helvetica"/>
                <w:sz w:val="18"/>
                <w:szCs w:val="18"/>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Helvetica" w:hAnsi="Helvetica"/>
                <w:sz w:val="18"/>
                <w:szCs w:val="18"/>
              </w:rPr>
              <w:t xml:space="preserve">4.4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Arial" w:hAnsi="Arial" w:cs="Arial"/>
                <w:sz w:val="18"/>
                <w:szCs w:val="18"/>
              </w:rPr>
              <w:t xml:space="preserve">Документирование </w:t>
            </w:r>
            <w:r w:rsidRPr="0039104E">
              <w:rPr>
                <w:rFonts w:ascii="Helvetica" w:hAnsi="Helvetica"/>
                <w:sz w:val="18"/>
                <w:szCs w:val="18"/>
              </w:rPr>
              <w:t>(</w:t>
            </w:r>
            <w:proofErr w:type="spellStart"/>
            <w:r w:rsidRPr="0039104E">
              <w:rPr>
                <w:rFonts w:ascii="Helvetica" w:hAnsi="Helvetica"/>
                <w:sz w:val="18"/>
                <w:szCs w:val="18"/>
              </w:rPr>
              <w:t>Document</w:t>
            </w:r>
            <w:proofErr w:type="spellEnd"/>
            <w:r w:rsidRPr="0039104E">
              <w:rPr>
                <w:rFonts w:ascii="Helvetica" w:hAnsi="Helvetica"/>
                <w:sz w:val="18"/>
                <w:szCs w:val="18"/>
              </w:rPr>
              <w:t xml:space="preserve">) — </w:t>
            </w:r>
            <w:r w:rsidRPr="0039104E">
              <w:rPr>
                <w:rFonts w:ascii="Arial" w:hAnsi="Arial" w:cs="Arial"/>
                <w:sz w:val="18"/>
                <w:szCs w:val="18"/>
              </w:rPr>
              <w:t>запись информации</w:t>
            </w:r>
            <w:r w:rsidRPr="0039104E">
              <w:rPr>
                <w:rFonts w:ascii="Helvetica" w:hAnsi="Helvetica"/>
                <w:sz w:val="18"/>
                <w:szCs w:val="18"/>
              </w:rPr>
              <w:t xml:space="preserve">, </w:t>
            </w:r>
            <w:r w:rsidR="006174E8" w:rsidRPr="0039104E">
              <w:rPr>
                <w:rFonts w:ascii="Arial" w:hAnsi="Arial" w:cs="Arial"/>
                <w:sz w:val="18"/>
                <w:szCs w:val="18"/>
              </w:rPr>
              <w:t>необходимой</w:t>
            </w:r>
            <w:r w:rsidRPr="0039104E">
              <w:rPr>
                <w:rFonts w:ascii="Arial" w:hAnsi="Arial" w:cs="Arial"/>
                <w:sz w:val="18"/>
                <w:szCs w:val="18"/>
              </w:rPr>
              <w:t xml:space="preserve"> для точного определения объекта 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Arial" w:hAnsi="Arial" w:cs="Arial"/>
                <w:sz w:val="18"/>
                <w:szCs w:val="18"/>
              </w:rPr>
              <w:t>Создание записи данных об объекте в текстовом или табличном формате</w:t>
            </w:r>
            <w:r w:rsidRPr="0039104E">
              <w:rPr>
                <w:rFonts w:ascii="Helvetica" w:hAnsi="Helvetica"/>
                <w:sz w:val="18"/>
                <w:szCs w:val="18"/>
              </w:rPr>
              <w:t xml:space="preserve">. </w:t>
            </w:r>
            <w:r w:rsidRPr="0039104E">
              <w:rPr>
                <w:rFonts w:ascii="Arial" w:hAnsi="Arial" w:cs="Arial"/>
                <w:sz w:val="18"/>
                <w:szCs w:val="18"/>
              </w:rPr>
              <w:t>Сюда входят процессы</w:t>
            </w:r>
            <w:r w:rsidRPr="0039104E">
              <w:rPr>
                <w:rFonts w:ascii="Helvetica" w:hAnsi="Helvetica"/>
                <w:sz w:val="18"/>
                <w:szCs w:val="18"/>
              </w:rPr>
              <w:t xml:space="preserve">, </w:t>
            </w:r>
            <w:r w:rsidRPr="0039104E">
              <w:rPr>
                <w:rFonts w:ascii="Arial" w:hAnsi="Arial" w:cs="Arial"/>
                <w:sz w:val="18"/>
                <w:szCs w:val="18"/>
              </w:rPr>
              <w:t>которые необходимы для точного определения элементов объекта</w:t>
            </w:r>
            <w:r w:rsidRPr="0039104E">
              <w:rPr>
                <w:rFonts w:ascii="Helvetica" w:hAnsi="Helvetica"/>
                <w:sz w:val="18"/>
                <w:szCs w:val="18"/>
              </w:rPr>
              <w:t xml:space="preserve">. </w:t>
            </w:r>
            <w:r w:rsidRPr="0039104E">
              <w:rPr>
                <w:rFonts w:ascii="Arial" w:hAnsi="Arial" w:cs="Arial"/>
                <w:sz w:val="18"/>
                <w:szCs w:val="18"/>
              </w:rPr>
              <w:t xml:space="preserve">Результат этого </w:t>
            </w:r>
            <w:r w:rsidRPr="0039104E">
              <w:rPr>
                <w:rFonts w:ascii="Helvetica" w:hAnsi="Helvetica"/>
                <w:sz w:val="18"/>
                <w:szCs w:val="18"/>
              </w:rPr>
              <w:t>BIM-</w:t>
            </w:r>
            <w:r w:rsidRPr="0039104E">
              <w:rPr>
                <w:rFonts w:ascii="Arial" w:hAnsi="Arial" w:cs="Arial"/>
                <w:sz w:val="18"/>
                <w:szCs w:val="18"/>
              </w:rPr>
              <w:t>сценария часто включает спецификации</w:t>
            </w:r>
            <w:r w:rsidRPr="0039104E">
              <w:rPr>
                <w:rFonts w:ascii="Helvetica" w:hAnsi="Helvetica"/>
                <w:sz w:val="18"/>
                <w:szCs w:val="18"/>
              </w:rPr>
              <w:t xml:space="preserve">, </w:t>
            </w:r>
            <w:r w:rsidRPr="0039104E">
              <w:rPr>
                <w:rFonts w:ascii="Arial" w:hAnsi="Arial" w:cs="Arial"/>
                <w:sz w:val="18"/>
                <w:szCs w:val="18"/>
              </w:rPr>
              <w:t>техническую документацию</w:t>
            </w:r>
            <w:r w:rsidRPr="0039104E">
              <w:rPr>
                <w:rFonts w:ascii="Helvetica" w:hAnsi="Helvetica"/>
                <w:sz w:val="18"/>
                <w:szCs w:val="18"/>
              </w:rPr>
              <w:t xml:space="preserve">, </w:t>
            </w:r>
            <w:r w:rsidRPr="0039104E">
              <w:rPr>
                <w:rFonts w:ascii="Arial" w:hAnsi="Arial" w:cs="Arial"/>
                <w:sz w:val="18"/>
                <w:szCs w:val="18"/>
              </w:rPr>
              <w:t xml:space="preserve">графики разработки и другие виды </w:t>
            </w:r>
            <w:r w:rsidR="006174E8" w:rsidRPr="0039104E">
              <w:rPr>
                <w:rFonts w:ascii="Arial" w:hAnsi="Arial" w:cs="Arial"/>
                <w:sz w:val="18"/>
                <w:szCs w:val="18"/>
              </w:rPr>
              <w:t>отчётности</w:t>
            </w:r>
            <w:r w:rsidRPr="0039104E">
              <w:rPr>
                <w:rFonts w:ascii="Arial" w:hAnsi="Arial" w:cs="Arial"/>
                <w:sz w:val="18"/>
                <w:szCs w:val="18"/>
              </w:rPr>
              <w:t xml:space="preserve"> об объекте</w:t>
            </w:r>
            <w:r w:rsidRPr="0039104E">
              <w:rPr>
                <w:rFonts w:ascii="Helvetica" w:hAnsi="Helvetica"/>
                <w:sz w:val="18"/>
                <w:szCs w:val="18"/>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Helvetica" w:hAnsi="Helvetica"/>
                <w:sz w:val="18"/>
                <w:szCs w:val="18"/>
              </w:rPr>
              <w:t xml:space="preserve">5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Arial" w:hAnsi="Arial" w:cs="Arial"/>
                <w:sz w:val="18"/>
                <w:szCs w:val="18"/>
              </w:rPr>
              <w:t xml:space="preserve">Воплощение информации </w:t>
            </w:r>
            <w:r w:rsidRPr="0039104E">
              <w:rPr>
                <w:rFonts w:ascii="Helvetica" w:hAnsi="Helvetica"/>
                <w:sz w:val="18"/>
                <w:szCs w:val="18"/>
              </w:rPr>
              <w:t>(</w:t>
            </w:r>
            <w:proofErr w:type="spellStart"/>
            <w:r w:rsidRPr="0039104E">
              <w:rPr>
                <w:rFonts w:ascii="Helvetica" w:hAnsi="Helvetica"/>
                <w:sz w:val="18"/>
                <w:szCs w:val="18"/>
              </w:rPr>
              <w:t>Realize</w:t>
            </w:r>
            <w:proofErr w:type="spellEnd"/>
            <w:r w:rsidRPr="0039104E">
              <w:rPr>
                <w:rFonts w:ascii="Helvetica" w:hAnsi="Helvetica"/>
                <w:sz w:val="18"/>
                <w:szCs w:val="18"/>
              </w:rPr>
              <w:t xml:space="preserve">) — </w:t>
            </w:r>
            <w:r w:rsidRPr="0039104E">
              <w:rPr>
                <w:rFonts w:ascii="Arial" w:hAnsi="Arial" w:cs="Arial"/>
                <w:sz w:val="18"/>
                <w:szCs w:val="18"/>
              </w:rPr>
              <w:t xml:space="preserve">создание физического объекта и управление им на основе информации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pPr>
            <w:r w:rsidRPr="0039104E">
              <w:rPr>
                <w:rFonts w:ascii="Helvetica" w:hAnsi="Helvetica"/>
                <w:sz w:val="18"/>
                <w:szCs w:val="18"/>
              </w:rPr>
              <w:t xml:space="preserve">BIM </w:t>
            </w:r>
            <w:r w:rsidRPr="0039104E">
              <w:rPr>
                <w:rFonts w:ascii="Arial" w:hAnsi="Arial" w:cs="Arial"/>
                <w:sz w:val="18"/>
                <w:szCs w:val="18"/>
              </w:rPr>
              <w:t xml:space="preserve">способствует </w:t>
            </w:r>
            <w:r w:rsidR="006174E8" w:rsidRPr="0039104E">
              <w:rPr>
                <w:rFonts w:ascii="Arial" w:hAnsi="Arial" w:cs="Arial"/>
                <w:sz w:val="18"/>
                <w:szCs w:val="18"/>
              </w:rPr>
              <w:t>автоматизированной</w:t>
            </w:r>
            <w:r w:rsidRPr="0039104E">
              <w:rPr>
                <w:rFonts w:ascii="Arial" w:hAnsi="Arial" w:cs="Arial"/>
                <w:sz w:val="18"/>
                <w:szCs w:val="18"/>
              </w:rPr>
              <w:t xml:space="preserve"> разработке физических элементов объекта</w:t>
            </w:r>
            <w:r w:rsidRPr="0039104E">
              <w:rPr>
                <w:rFonts w:ascii="Helvetica" w:hAnsi="Helvetica"/>
                <w:sz w:val="18"/>
                <w:szCs w:val="18"/>
              </w:rPr>
              <w:t xml:space="preserve">. </w:t>
            </w:r>
            <w:r w:rsidRPr="0039104E">
              <w:rPr>
                <w:rFonts w:ascii="Arial" w:hAnsi="Arial" w:cs="Arial"/>
                <w:sz w:val="18"/>
                <w:szCs w:val="18"/>
              </w:rPr>
              <w:t xml:space="preserve">Этот </w:t>
            </w:r>
            <w:r w:rsidRPr="0039104E">
              <w:rPr>
                <w:rFonts w:ascii="Helvetica" w:hAnsi="Helvetica"/>
                <w:sz w:val="18"/>
                <w:szCs w:val="18"/>
              </w:rPr>
              <w:t>BIM-</w:t>
            </w:r>
            <w:r w:rsidRPr="0039104E">
              <w:rPr>
                <w:rFonts w:ascii="Arial" w:hAnsi="Arial" w:cs="Arial"/>
                <w:sz w:val="18"/>
                <w:szCs w:val="18"/>
              </w:rPr>
              <w:t xml:space="preserve">сценарий </w:t>
            </w:r>
            <w:r w:rsidR="006174E8" w:rsidRPr="0039104E">
              <w:rPr>
                <w:rFonts w:ascii="Arial" w:hAnsi="Arial" w:cs="Arial"/>
                <w:sz w:val="18"/>
                <w:szCs w:val="18"/>
              </w:rPr>
              <w:t>даёт</w:t>
            </w:r>
            <w:r w:rsidRPr="0039104E">
              <w:rPr>
                <w:rFonts w:ascii="Arial" w:hAnsi="Arial" w:cs="Arial"/>
                <w:sz w:val="18"/>
                <w:szCs w:val="18"/>
              </w:rPr>
              <w:t xml:space="preserve"> возможность производить</w:t>
            </w:r>
            <w:r w:rsidRPr="0039104E">
              <w:rPr>
                <w:rFonts w:ascii="Helvetica" w:hAnsi="Helvetica"/>
                <w:sz w:val="18"/>
                <w:szCs w:val="18"/>
              </w:rPr>
              <w:t xml:space="preserve">, </w:t>
            </w:r>
            <w:r w:rsidRPr="0039104E">
              <w:rPr>
                <w:rFonts w:ascii="Arial" w:hAnsi="Arial" w:cs="Arial"/>
                <w:sz w:val="18"/>
                <w:szCs w:val="18"/>
              </w:rPr>
              <w:t>монтировать</w:t>
            </w:r>
            <w:r w:rsidRPr="0039104E">
              <w:rPr>
                <w:rFonts w:ascii="Helvetica" w:hAnsi="Helvetica"/>
                <w:sz w:val="18"/>
                <w:szCs w:val="18"/>
              </w:rPr>
              <w:t xml:space="preserve">, </w:t>
            </w:r>
            <w:r w:rsidRPr="0039104E">
              <w:rPr>
                <w:rFonts w:ascii="Arial" w:hAnsi="Arial" w:cs="Arial"/>
                <w:sz w:val="18"/>
                <w:szCs w:val="18"/>
              </w:rPr>
              <w:t>контролировать и регулировать элементы объекта</w:t>
            </w:r>
            <w:r w:rsidRPr="0039104E">
              <w:rPr>
                <w:rFonts w:ascii="Helvetica" w:hAnsi="Helvetica"/>
                <w:sz w:val="18"/>
                <w:szCs w:val="18"/>
              </w:rPr>
              <w:t xml:space="preserve">. </w:t>
            </w:r>
            <w:r w:rsidRPr="0039104E">
              <w:rPr>
                <w:rFonts w:ascii="Arial" w:hAnsi="Arial" w:cs="Arial"/>
                <w:sz w:val="18"/>
                <w:szCs w:val="18"/>
              </w:rPr>
              <w:t>Именно эти возможности в конечном итоге могут привести к повышению производительности как строительства</w:t>
            </w:r>
            <w:r w:rsidRPr="0039104E">
              <w:rPr>
                <w:rFonts w:ascii="Helvetica" w:hAnsi="Helvetica"/>
                <w:sz w:val="18"/>
                <w:szCs w:val="18"/>
              </w:rPr>
              <w:t xml:space="preserve">, </w:t>
            </w:r>
            <w:r w:rsidRPr="0039104E">
              <w:rPr>
                <w:rFonts w:ascii="Arial" w:hAnsi="Arial" w:cs="Arial"/>
                <w:sz w:val="18"/>
                <w:szCs w:val="18"/>
              </w:rPr>
              <w:t>так и эксплуатации объектов</w:t>
            </w:r>
            <w:r w:rsidRPr="0039104E">
              <w:rPr>
                <w:rFonts w:ascii="Helvetica" w:hAnsi="Helvetica"/>
                <w:sz w:val="18"/>
                <w:szCs w:val="18"/>
              </w:rPr>
              <w:t xml:space="preserve">: </w:t>
            </w:r>
            <w:r w:rsidR="006174E8" w:rsidRPr="0039104E">
              <w:rPr>
                <w:rFonts w:ascii="Arial" w:hAnsi="Arial" w:cs="Arial"/>
                <w:sz w:val="18"/>
                <w:szCs w:val="18"/>
              </w:rPr>
              <w:t>автоматизированной</w:t>
            </w:r>
            <w:r w:rsidRPr="0039104E">
              <w:rPr>
                <w:rFonts w:ascii="Arial" w:hAnsi="Arial" w:cs="Arial"/>
                <w:sz w:val="18"/>
                <w:szCs w:val="18"/>
              </w:rPr>
              <w:t xml:space="preserve"> </w:t>
            </w:r>
            <w:r w:rsidR="006174E8" w:rsidRPr="0039104E">
              <w:rPr>
                <w:rFonts w:ascii="Arial" w:hAnsi="Arial" w:cs="Arial"/>
                <w:sz w:val="18"/>
                <w:szCs w:val="18"/>
              </w:rPr>
              <w:t>строительной</w:t>
            </w:r>
            <w:r w:rsidRPr="0039104E">
              <w:rPr>
                <w:rFonts w:ascii="Arial" w:hAnsi="Arial" w:cs="Arial"/>
                <w:sz w:val="18"/>
                <w:szCs w:val="18"/>
              </w:rPr>
              <w:t xml:space="preserve"> площадке и автоматизированному управлению объектами</w:t>
            </w:r>
            <w:r w:rsidRPr="0039104E">
              <w:rPr>
                <w:rFonts w:ascii="Helvetica" w:hAnsi="Helvetica"/>
                <w:sz w:val="18"/>
                <w:szCs w:val="18"/>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Helvetica" w:hAnsi="Helvetica"/>
                <w:sz w:val="18"/>
                <w:szCs w:val="18"/>
              </w:rPr>
              <w:t xml:space="preserve">5.1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 xml:space="preserve">Производство </w:t>
            </w:r>
            <w:r w:rsidR="006174E8" w:rsidRPr="0039104E">
              <w:rPr>
                <w:rFonts w:ascii="Arial" w:hAnsi="Arial" w:cs="Arial"/>
                <w:sz w:val="18"/>
                <w:szCs w:val="18"/>
              </w:rPr>
              <w:t>деталей</w:t>
            </w:r>
            <w:r w:rsidRPr="0039104E">
              <w:rPr>
                <w:rFonts w:ascii="Arial" w:hAnsi="Arial" w:cs="Arial"/>
                <w:sz w:val="18"/>
                <w:szCs w:val="18"/>
              </w:rPr>
              <w:t xml:space="preserve"> </w:t>
            </w:r>
            <w:r w:rsidRPr="0039104E">
              <w:rPr>
                <w:rFonts w:ascii="Helvetica" w:hAnsi="Helvetica"/>
                <w:sz w:val="18"/>
                <w:szCs w:val="18"/>
              </w:rPr>
              <w:t>(</w:t>
            </w:r>
            <w:proofErr w:type="spellStart"/>
            <w:r w:rsidRPr="0039104E">
              <w:rPr>
                <w:rFonts w:ascii="Helvetica" w:hAnsi="Helvetica"/>
                <w:sz w:val="18"/>
                <w:szCs w:val="18"/>
              </w:rPr>
              <w:t>Fabricate</w:t>
            </w:r>
            <w:proofErr w:type="spellEnd"/>
            <w:r w:rsidRPr="0039104E">
              <w:rPr>
                <w:rFonts w:ascii="Helvetica" w:hAnsi="Helvetica"/>
                <w:sz w:val="18"/>
                <w:szCs w:val="18"/>
              </w:rPr>
              <w:t xml:space="preserve">) — </w:t>
            </w:r>
            <w:r w:rsidRPr="0039104E">
              <w:rPr>
                <w:rFonts w:ascii="Arial" w:hAnsi="Arial" w:cs="Arial"/>
                <w:sz w:val="18"/>
                <w:szCs w:val="18"/>
              </w:rPr>
              <w:t xml:space="preserve">использование информации об объекте для изготовления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Процессы</w:t>
            </w:r>
            <w:r w:rsidRPr="0039104E">
              <w:rPr>
                <w:rFonts w:ascii="Helvetica" w:hAnsi="Helvetica"/>
                <w:sz w:val="18"/>
                <w:szCs w:val="18"/>
              </w:rPr>
              <w:t xml:space="preserve">, </w:t>
            </w:r>
            <w:r w:rsidRPr="0039104E">
              <w:rPr>
                <w:rFonts w:ascii="Arial" w:hAnsi="Arial" w:cs="Arial"/>
                <w:sz w:val="18"/>
                <w:szCs w:val="18"/>
              </w:rPr>
              <w:t>в которых информация о объекте напрямую используется для изготовления его элементов</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 xml:space="preserve">информация об объекте может использоваться для непосредственного изготовления конструкционных стальных </w:t>
            </w:r>
            <w:r w:rsidR="006174E8" w:rsidRPr="0039104E">
              <w:rPr>
                <w:rFonts w:ascii="Arial" w:hAnsi="Arial" w:cs="Arial"/>
                <w:sz w:val="18"/>
                <w:szCs w:val="18"/>
              </w:rPr>
              <w:t>профилей</w:t>
            </w:r>
            <w:r w:rsidRPr="0039104E">
              <w:rPr>
                <w:rFonts w:ascii="Arial" w:hAnsi="Arial" w:cs="Arial"/>
                <w:sz w:val="18"/>
                <w:szCs w:val="18"/>
              </w:rPr>
              <w:t xml:space="preserve"> с помощью ЧПУ или непосредственного изготовления воздуховодов и обрезанных трубопроводов</w:t>
            </w:r>
            <w:r w:rsidRPr="0039104E">
              <w:rPr>
                <w:rFonts w:ascii="Helvetica" w:hAnsi="Helvetica"/>
                <w:sz w:val="18"/>
                <w:szCs w:val="18"/>
              </w:rPr>
              <w:t xml:space="preserve">. </w:t>
            </w:r>
            <w:r w:rsidRPr="0039104E">
              <w:rPr>
                <w:rFonts w:ascii="Arial" w:hAnsi="Arial" w:cs="Arial"/>
                <w:sz w:val="18"/>
                <w:szCs w:val="18"/>
              </w:rPr>
              <w:t xml:space="preserve">На этапе проектирования </w:t>
            </w:r>
            <w:r w:rsidRPr="0039104E">
              <w:rPr>
                <w:rFonts w:ascii="Helvetica" w:hAnsi="Helvetica"/>
                <w:sz w:val="18"/>
                <w:szCs w:val="18"/>
              </w:rPr>
              <w:t xml:space="preserve">BIM </w:t>
            </w:r>
            <w:r w:rsidRPr="0039104E">
              <w:rPr>
                <w:rFonts w:ascii="Arial" w:hAnsi="Arial" w:cs="Arial"/>
                <w:sz w:val="18"/>
                <w:szCs w:val="18"/>
              </w:rPr>
              <w:t>может использоваться для быстрого создания прототипов будущих элементов объекта</w:t>
            </w:r>
            <w:r w:rsidRPr="0039104E">
              <w:rPr>
                <w:rFonts w:ascii="Helvetica" w:hAnsi="Helvetica"/>
                <w:sz w:val="18"/>
                <w:szCs w:val="18"/>
              </w:rPr>
              <w:t xml:space="preserve">. </w:t>
            </w:r>
            <w:r w:rsidRPr="0039104E">
              <w:rPr>
                <w:rFonts w:ascii="Arial" w:hAnsi="Arial" w:cs="Arial"/>
                <w:sz w:val="18"/>
                <w:szCs w:val="18"/>
              </w:rPr>
              <w:t xml:space="preserve">На этапе эксплуатации </w:t>
            </w:r>
            <w:r w:rsidRPr="0039104E">
              <w:rPr>
                <w:rFonts w:ascii="Helvetica" w:hAnsi="Helvetica"/>
                <w:sz w:val="18"/>
                <w:szCs w:val="18"/>
              </w:rPr>
              <w:t xml:space="preserve">— </w:t>
            </w:r>
            <w:r w:rsidRPr="0039104E">
              <w:rPr>
                <w:rFonts w:ascii="Arial" w:hAnsi="Arial" w:cs="Arial"/>
                <w:sz w:val="18"/>
                <w:szCs w:val="18"/>
              </w:rPr>
              <w:t xml:space="preserve">для быстрого изготовления запасных </w:t>
            </w:r>
            <w:r w:rsidR="006174E8" w:rsidRPr="0039104E">
              <w:rPr>
                <w:rFonts w:ascii="Arial" w:hAnsi="Arial" w:cs="Arial"/>
                <w:sz w:val="18"/>
                <w:szCs w:val="18"/>
              </w:rPr>
              <w:t>частей</w:t>
            </w:r>
            <w:r w:rsidRPr="0039104E">
              <w:rPr>
                <w:rFonts w:ascii="Helvetica" w:hAnsi="Helvetica"/>
                <w:sz w:val="18"/>
                <w:szCs w:val="18"/>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Helvetica" w:hAnsi="Helvetica"/>
                <w:sz w:val="18"/>
                <w:szCs w:val="18"/>
              </w:rPr>
              <w:t xml:space="preserve">5.2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 xml:space="preserve">Монтаж </w:t>
            </w:r>
            <w:r w:rsidR="006174E8" w:rsidRPr="0039104E">
              <w:rPr>
                <w:rFonts w:ascii="Arial" w:hAnsi="Arial" w:cs="Arial"/>
                <w:sz w:val="18"/>
                <w:szCs w:val="18"/>
              </w:rPr>
              <w:t>деталей</w:t>
            </w:r>
            <w:r w:rsidRPr="0039104E">
              <w:rPr>
                <w:rFonts w:ascii="Arial" w:hAnsi="Arial" w:cs="Arial"/>
                <w:sz w:val="18"/>
                <w:szCs w:val="18"/>
              </w:rPr>
              <w:t xml:space="preserve"> </w:t>
            </w:r>
            <w:r w:rsidRPr="0039104E">
              <w:rPr>
                <w:rFonts w:ascii="Helvetica" w:hAnsi="Helvetica"/>
                <w:sz w:val="18"/>
                <w:szCs w:val="18"/>
              </w:rPr>
              <w:t>(</w:t>
            </w:r>
            <w:proofErr w:type="spellStart"/>
            <w:r w:rsidRPr="0039104E">
              <w:rPr>
                <w:rFonts w:ascii="Helvetica" w:hAnsi="Helvetica"/>
                <w:sz w:val="18"/>
                <w:szCs w:val="18"/>
              </w:rPr>
              <w:t>Assemble</w:t>
            </w:r>
            <w:proofErr w:type="spellEnd"/>
            <w:r w:rsidRPr="0039104E">
              <w:rPr>
                <w:rFonts w:ascii="Helvetica" w:hAnsi="Helvetica"/>
                <w:sz w:val="18"/>
                <w:szCs w:val="18"/>
              </w:rPr>
              <w:t xml:space="preserve">) — </w:t>
            </w:r>
            <w:r w:rsidRPr="0039104E">
              <w:rPr>
                <w:rFonts w:ascii="Arial" w:hAnsi="Arial" w:cs="Arial"/>
                <w:sz w:val="18"/>
                <w:szCs w:val="18"/>
              </w:rPr>
              <w:t xml:space="preserve">использование информации об объекте для объединения его отдельных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Возможность предварительно собирать системы</w:t>
            </w:r>
            <w:r w:rsidRPr="0039104E">
              <w:rPr>
                <w:rFonts w:ascii="Helvetica" w:hAnsi="Helvetica"/>
                <w:sz w:val="18"/>
                <w:szCs w:val="18"/>
              </w:rPr>
              <w:t xml:space="preserve">, </w:t>
            </w:r>
            <w:r w:rsidRPr="0039104E">
              <w:rPr>
                <w:rFonts w:ascii="Arial" w:hAnsi="Arial" w:cs="Arial"/>
                <w:sz w:val="18"/>
                <w:szCs w:val="18"/>
              </w:rPr>
              <w:t>которые изначально были раздельными</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системы навесных стен</w:t>
            </w:r>
            <w:r w:rsidRPr="0039104E">
              <w:rPr>
                <w:rFonts w:ascii="Helvetica" w:hAnsi="Helvetica"/>
                <w:sz w:val="18"/>
                <w:szCs w:val="18"/>
              </w:rPr>
              <w:t xml:space="preserve">, </w:t>
            </w:r>
            <w:r w:rsidRPr="0039104E">
              <w:rPr>
                <w:rFonts w:ascii="Arial" w:hAnsi="Arial" w:cs="Arial"/>
                <w:sz w:val="18"/>
                <w:szCs w:val="18"/>
              </w:rPr>
              <w:t>энергетические сердечники</w:t>
            </w:r>
            <w:r w:rsidRPr="0039104E">
              <w:rPr>
                <w:rFonts w:ascii="Helvetica" w:hAnsi="Helvetica"/>
                <w:sz w:val="18"/>
                <w:szCs w:val="18"/>
              </w:rPr>
              <w:t xml:space="preserve">, </w:t>
            </w:r>
            <w:r w:rsidRPr="0039104E">
              <w:rPr>
                <w:rFonts w:ascii="Arial" w:hAnsi="Arial" w:cs="Arial"/>
                <w:sz w:val="18"/>
                <w:szCs w:val="18"/>
              </w:rPr>
              <w:t>туалетные кабины</w:t>
            </w:r>
            <w:r w:rsidRPr="0039104E">
              <w:rPr>
                <w:rFonts w:ascii="Helvetica" w:hAnsi="Helvetica"/>
                <w:sz w:val="18"/>
                <w:szCs w:val="18"/>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Helvetica" w:hAnsi="Helvetica"/>
                <w:sz w:val="18"/>
                <w:szCs w:val="18"/>
              </w:rPr>
              <w:t xml:space="preserve">5.3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 xml:space="preserve">Управление </w:t>
            </w:r>
            <w:r w:rsidR="006174E8" w:rsidRPr="0039104E">
              <w:rPr>
                <w:rFonts w:ascii="Arial" w:hAnsi="Arial" w:cs="Arial"/>
                <w:sz w:val="18"/>
                <w:szCs w:val="18"/>
              </w:rPr>
              <w:t>техникой</w:t>
            </w:r>
            <w:r w:rsidRPr="0039104E">
              <w:rPr>
                <w:rFonts w:ascii="Arial" w:hAnsi="Arial" w:cs="Arial"/>
                <w:sz w:val="18"/>
                <w:szCs w:val="18"/>
              </w:rPr>
              <w:t xml:space="preserve"> </w:t>
            </w:r>
            <w:r w:rsidRPr="0039104E">
              <w:rPr>
                <w:rFonts w:ascii="Helvetica" w:hAnsi="Helvetica"/>
                <w:sz w:val="18"/>
                <w:szCs w:val="18"/>
              </w:rPr>
              <w:t>(</w:t>
            </w:r>
            <w:proofErr w:type="spellStart"/>
            <w:r w:rsidRPr="0039104E">
              <w:rPr>
                <w:rFonts w:ascii="Helvetica" w:hAnsi="Helvetica"/>
                <w:sz w:val="18"/>
                <w:szCs w:val="18"/>
              </w:rPr>
              <w:t>Control</w:t>
            </w:r>
            <w:proofErr w:type="spellEnd"/>
            <w:r w:rsidRPr="0039104E">
              <w:rPr>
                <w:rFonts w:ascii="Helvetica" w:hAnsi="Helvetica"/>
                <w:sz w:val="18"/>
                <w:szCs w:val="18"/>
              </w:rPr>
              <w:t xml:space="preserve">) — </w:t>
            </w:r>
            <w:r w:rsidRPr="0039104E">
              <w:rPr>
                <w:rFonts w:ascii="Arial" w:hAnsi="Arial" w:cs="Arial"/>
                <w:sz w:val="18"/>
                <w:szCs w:val="18"/>
              </w:rPr>
              <w:t xml:space="preserve">использование информации об объекте для управления </w:t>
            </w:r>
            <w:r w:rsidR="006174E8" w:rsidRPr="0039104E">
              <w:rPr>
                <w:rFonts w:ascii="Arial" w:hAnsi="Arial" w:cs="Arial"/>
                <w:sz w:val="18"/>
                <w:szCs w:val="18"/>
              </w:rPr>
              <w:t>работой</w:t>
            </w:r>
            <w:r w:rsidRPr="0039104E">
              <w:rPr>
                <w:rFonts w:ascii="Arial" w:hAnsi="Arial" w:cs="Arial"/>
                <w:sz w:val="18"/>
                <w:szCs w:val="18"/>
              </w:rPr>
              <w:t xml:space="preserve"> строительного оборудования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Процессы</w:t>
            </w:r>
            <w:r w:rsidRPr="0039104E">
              <w:rPr>
                <w:rFonts w:ascii="Helvetica" w:hAnsi="Helvetica"/>
                <w:sz w:val="18"/>
                <w:szCs w:val="18"/>
              </w:rPr>
              <w:t xml:space="preserve">, </w:t>
            </w:r>
            <w:r w:rsidRPr="0039104E">
              <w:rPr>
                <w:rFonts w:ascii="Arial" w:hAnsi="Arial" w:cs="Arial"/>
                <w:sz w:val="18"/>
                <w:szCs w:val="18"/>
              </w:rPr>
              <w:t xml:space="preserve">в которых информация об объекте используется для физического управления </w:t>
            </w:r>
            <w:r w:rsidR="006174E8" w:rsidRPr="0039104E">
              <w:rPr>
                <w:rFonts w:ascii="Arial" w:hAnsi="Arial" w:cs="Arial"/>
                <w:sz w:val="18"/>
                <w:szCs w:val="18"/>
              </w:rPr>
              <w:t>работой</w:t>
            </w:r>
            <w:r w:rsidRPr="0039104E">
              <w:rPr>
                <w:rFonts w:ascii="Arial" w:hAnsi="Arial" w:cs="Arial"/>
                <w:sz w:val="18"/>
                <w:szCs w:val="18"/>
              </w:rPr>
              <w:t xml:space="preserve"> строительного оборудования</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 xml:space="preserve">использование информации об объекте для планирования </w:t>
            </w:r>
            <w:r w:rsidR="006174E8" w:rsidRPr="0039104E">
              <w:rPr>
                <w:rFonts w:ascii="Arial" w:hAnsi="Arial" w:cs="Arial"/>
                <w:sz w:val="18"/>
                <w:szCs w:val="18"/>
              </w:rPr>
              <w:t>будущей</w:t>
            </w:r>
            <w:r w:rsidRPr="0039104E">
              <w:rPr>
                <w:rFonts w:ascii="Arial" w:hAnsi="Arial" w:cs="Arial"/>
                <w:sz w:val="18"/>
                <w:szCs w:val="18"/>
              </w:rPr>
              <w:t xml:space="preserve"> работы на площадке</w:t>
            </w:r>
            <w:r w:rsidRPr="0039104E">
              <w:rPr>
                <w:rFonts w:ascii="Helvetica" w:hAnsi="Helvetica"/>
                <w:sz w:val="18"/>
                <w:szCs w:val="18"/>
              </w:rPr>
              <w:t xml:space="preserve">, </w:t>
            </w:r>
            <w:r w:rsidR="006174E8" w:rsidRPr="0039104E">
              <w:rPr>
                <w:rFonts w:ascii="Arial" w:hAnsi="Arial" w:cs="Arial"/>
                <w:sz w:val="18"/>
                <w:szCs w:val="18"/>
              </w:rPr>
              <w:t>такой</w:t>
            </w:r>
            <w:r w:rsidRPr="0039104E">
              <w:rPr>
                <w:rFonts w:ascii="Arial" w:hAnsi="Arial" w:cs="Arial"/>
                <w:sz w:val="18"/>
                <w:szCs w:val="18"/>
              </w:rPr>
              <w:t xml:space="preserve"> как размещение стен или размещение закладных </w:t>
            </w:r>
            <w:r w:rsidR="006174E8" w:rsidRPr="0039104E">
              <w:rPr>
                <w:rFonts w:ascii="Arial" w:hAnsi="Arial" w:cs="Arial"/>
                <w:sz w:val="18"/>
                <w:szCs w:val="18"/>
              </w:rPr>
              <w:t>деталей</w:t>
            </w:r>
            <w:r w:rsidRPr="0039104E">
              <w:rPr>
                <w:rFonts w:ascii="Arial" w:hAnsi="Arial" w:cs="Arial"/>
                <w:sz w:val="18"/>
                <w:szCs w:val="18"/>
              </w:rPr>
              <w:t xml:space="preserve"> в сборных панелях</w:t>
            </w:r>
            <w:r w:rsidRPr="0039104E">
              <w:rPr>
                <w:rFonts w:ascii="Helvetica" w:hAnsi="Helvetica"/>
                <w:sz w:val="18"/>
                <w:szCs w:val="18"/>
              </w:rPr>
              <w:t xml:space="preserve">. </w:t>
            </w:r>
            <w:r w:rsidRPr="0039104E">
              <w:rPr>
                <w:rFonts w:ascii="Arial" w:hAnsi="Arial" w:cs="Arial"/>
                <w:sz w:val="18"/>
                <w:szCs w:val="18"/>
              </w:rPr>
              <w:t>Или использование информации об объекте для управления исполнительным оборудованием</w:t>
            </w:r>
            <w:r w:rsidRPr="0039104E">
              <w:rPr>
                <w:rFonts w:ascii="Helvetica" w:hAnsi="Helvetica"/>
                <w:sz w:val="18"/>
                <w:szCs w:val="18"/>
              </w:rPr>
              <w:t xml:space="preserve">: </w:t>
            </w:r>
            <w:r w:rsidRPr="0039104E">
              <w:rPr>
                <w:rFonts w:ascii="Arial" w:hAnsi="Arial" w:cs="Arial"/>
                <w:sz w:val="18"/>
                <w:szCs w:val="18"/>
              </w:rPr>
              <w:t xml:space="preserve">определение области разбивки с использованием систем </w:t>
            </w:r>
            <w:r w:rsidRPr="0039104E">
              <w:rPr>
                <w:rFonts w:ascii="Helvetica" w:hAnsi="Helvetica"/>
                <w:sz w:val="18"/>
                <w:szCs w:val="18"/>
              </w:rPr>
              <w:t xml:space="preserve">GPS, </w:t>
            </w:r>
            <w:r w:rsidRPr="0039104E">
              <w:rPr>
                <w:rFonts w:ascii="Arial" w:hAnsi="Arial" w:cs="Arial"/>
                <w:sz w:val="18"/>
                <w:szCs w:val="18"/>
              </w:rPr>
              <w:t>привязанных к экскаватору</w:t>
            </w:r>
            <w:r w:rsidRPr="0039104E">
              <w:rPr>
                <w:rFonts w:ascii="Helvetica" w:hAnsi="Helvetica"/>
                <w:sz w:val="18"/>
                <w:szCs w:val="18"/>
              </w:rPr>
              <w:t xml:space="preserve">. </w:t>
            </w:r>
            <w:r w:rsidRPr="0039104E">
              <w:rPr>
                <w:rFonts w:ascii="Arial" w:hAnsi="Arial" w:cs="Arial"/>
                <w:sz w:val="18"/>
                <w:szCs w:val="18"/>
              </w:rPr>
              <w:t xml:space="preserve">Способность контролировать строительное оборудование может привести к созданию </w:t>
            </w:r>
            <w:r w:rsidR="006174E8" w:rsidRPr="0039104E">
              <w:rPr>
                <w:rFonts w:ascii="Arial" w:hAnsi="Arial" w:cs="Arial"/>
                <w:sz w:val="18"/>
                <w:szCs w:val="18"/>
              </w:rPr>
              <w:t>автоматизированной</w:t>
            </w:r>
            <w:r w:rsidRPr="0039104E">
              <w:rPr>
                <w:rFonts w:ascii="Arial" w:hAnsi="Arial" w:cs="Arial"/>
                <w:sz w:val="18"/>
                <w:szCs w:val="18"/>
              </w:rPr>
              <w:t xml:space="preserve"> </w:t>
            </w:r>
            <w:r w:rsidR="006174E8" w:rsidRPr="0039104E">
              <w:rPr>
                <w:rFonts w:ascii="Arial" w:hAnsi="Arial" w:cs="Arial"/>
                <w:sz w:val="18"/>
                <w:szCs w:val="18"/>
              </w:rPr>
              <w:t>строительной</w:t>
            </w:r>
            <w:r w:rsidRPr="0039104E">
              <w:rPr>
                <w:rFonts w:ascii="Arial" w:hAnsi="Arial" w:cs="Arial"/>
                <w:sz w:val="18"/>
                <w:szCs w:val="18"/>
              </w:rPr>
              <w:t xml:space="preserve"> площадки</w:t>
            </w:r>
            <w:r w:rsidRPr="0039104E">
              <w:rPr>
                <w:rFonts w:ascii="Helvetica" w:hAnsi="Helvetica"/>
                <w:sz w:val="18"/>
                <w:szCs w:val="18"/>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Helvetica" w:hAnsi="Helvetica"/>
                <w:sz w:val="18"/>
                <w:szCs w:val="18"/>
              </w:rPr>
              <w:t xml:space="preserve">5.4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 w:rsidR="00816596" w:rsidRPr="0039104E" w:rsidRDefault="00816596" w:rsidP="00816596">
            <w:pPr>
              <w:spacing w:before="100" w:beforeAutospacing="1" w:after="100" w:afterAutospacing="1"/>
            </w:pPr>
            <w:r w:rsidRPr="0039104E">
              <w:rPr>
                <w:rFonts w:ascii="Arial" w:hAnsi="Arial" w:cs="Arial"/>
                <w:sz w:val="18"/>
                <w:szCs w:val="18"/>
              </w:rPr>
              <w:t xml:space="preserve">Управление деталями </w:t>
            </w:r>
            <w:r w:rsidRPr="0039104E">
              <w:rPr>
                <w:rFonts w:ascii="Helvetica" w:hAnsi="Helvetica"/>
                <w:sz w:val="18"/>
                <w:szCs w:val="18"/>
              </w:rPr>
              <w:t>(</w:t>
            </w:r>
            <w:proofErr w:type="spellStart"/>
            <w:r w:rsidRPr="0039104E">
              <w:rPr>
                <w:rFonts w:ascii="Helvetica" w:hAnsi="Helvetica"/>
                <w:sz w:val="18"/>
                <w:szCs w:val="18"/>
              </w:rPr>
              <w:t>Regulate</w:t>
            </w:r>
            <w:proofErr w:type="spellEnd"/>
            <w:r w:rsidRPr="0039104E">
              <w:rPr>
                <w:rFonts w:ascii="Helvetica" w:hAnsi="Helvetica"/>
                <w:sz w:val="18"/>
                <w:szCs w:val="18"/>
              </w:rPr>
              <w:t xml:space="preserve">) — </w:t>
            </w:r>
            <w:r w:rsidRPr="0039104E">
              <w:rPr>
                <w:rFonts w:ascii="Arial" w:hAnsi="Arial" w:cs="Arial"/>
                <w:sz w:val="18"/>
                <w:szCs w:val="18"/>
              </w:rPr>
              <w:t xml:space="preserve">использование информации об объекте при эксплуатации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pPr>
            <w:r w:rsidRPr="0039104E">
              <w:rPr>
                <w:rFonts w:ascii="Arial" w:hAnsi="Arial" w:cs="Arial"/>
                <w:sz w:val="18"/>
                <w:szCs w:val="18"/>
              </w:rPr>
              <w:t>Позволяет управляющему объектом оптимизировать свои операции</w:t>
            </w:r>
            <w:r w:rsidRPr="0039104E">
              <w:rPr>
                <w:rFonts w:ascii="Helvetica" w:hAnsi="Helvetica"/>
                <w:sz w:val="18"/>
                <w:szCs w:val="18"/>
              </w:rPr>
              <w:t xml:space="preserve">. </w:t>
            </w:r>
            <w:r w:rsidRPr="0039104E">
              <w:rPr>
                <w:rFonts w:ascii="Arial" w:hAnsi="Arial" w:cs="Arial"/>
                <w:sz w:val="18"/>
                <w:szCs w:val="18"/>
              </w:rPr>
              <w:t>Например</w:t>
            </w:r>
            <w:r w:rsidRPr="0039104E">
              <w:rPr>
                <w:rFonts w:ascii="Helvetica" w:hAnsi="Helvetica"/>
                <w:sz w:val="18"/>
                <w:szCs w:val="18"/>
              </w:rPr>
              <w:t xml:space="preserve">, </w:t>
            </w:r>
            <w:r w:rsidRPr="0039104E">
              <w:rPr>
                <w:rFonts w:ascii="Arial" w:hAnsi="Arial" w:cs="Arial"/>
                <w:sz w:val="18"/>
                <w:szCs w:val="18"/>
              </w:rPr>
              <w:t>информация</w:t>
            </w:r>
            <w:r w:rsidRPr="0039104E">
              <w:rPr>
                <w:rFonts w:ascii="Helvetica" w:hAnsi="Helvetica"/>
                <w:sz w:val="18"/>
                <w:szCs w:val="18"/>
              </w:rPr>
              <w:t xml:space="preserve">, </w:t>
            </w:r>
            <w:r w:rsidRPr="0039104E">
              <w:rPr>
                <w:rFonts w:ascii="Arial" w:hAnsi="Arial" w:cs="Arial"/>
                <w:sz w:val="18"/>
                <w:szCs w:val="18"/>
              </w:rPr>
              <w:t>полученная от датчика температуры</w:t>
            </w:r>
            <w:r w:rsidRPr="0039104E">
              <w:rPr>
                <w:rFonts w:ascii="Helvetica" w:hAnsi="Helvetica"/>
                <w:sz w:val="18"/>
                <w:szCs w:val="18"/>
              </w:rPr>
              <w:t xml:space="preserve">, </w:t>
            </w:r>
            <w:r w:rsidRPr="0039104E">
              <w:rPr>
                <w:rFonts w:ascii="Arial" w:hAnsi="Arial" w:cs="Arial"/>
                <w:sz w:val="18"/>
                <w:szCs w:val="18"/>
              </w:rPr>
              <w:t>используется для изменения расхода системы ОВК</w:t>
            </w:r>
            <w:r w:rsidRPr="0039104E">
              <w:rPr>
                <w:rFonts w:ascii="Helvetica" w:hAnsi="Helvetica"/>
                <w:sz w:val="18"/>
                <w:szCs w:val="18"/>
              </w:rPr>
              <w:t xml:space="preserve">. </w:t>
            </w:r>
            <w:r w:rsidRPr="0039104E">
              <w:rPr>
                <w:rFonts w:ascii="Arial" w:hAnsi="Arial" w:cs="Arial"/>
                <w:sz w:val="18"/>
                <w:szCs w:val="18"/>
              </w:rPr>
              <w:t>Ключевым фактором процесса является то</w:t>
            </w:r>
            <w:r w:rsidRPr="0039104E">
              <w:rPr>
                <w:rFonts w:ascii="Helvetica" w:hAnsi="Helvetica"/>
                <w:sz w:val="18"/>
                <w:szCs w:val="18"/>
              </w:rPr>
              <w:t xml:space="preserve">, </w:t>
            </w:r>
            <w:r w:rsidRPr="0039104E">
              <w:rPr>
                <w:rFonts w:ascii="Arial" w:hAnsi="Arial" w:cs="Arial"/>
                <w:sz w:val="18"/>
                <w:szCs w:val="18"/>
              </w:rPr>
              <w:t>что данные из модели привязаны к интеллектуальным системам мониторинга</w:t>
            </w:r>
            <w:r w:rsidRPr="0039104E">
              <w:rPr>
                <w:rFonts w:ascii="Helvetica" w:hAnsi="Helvetica"/>
                <w:sz w:val="18"/>
                <w:szCs w:val="18"/>
              </w:rPr>
              <w:t xml:space="preserve">. </w:t>
            </w:r>
            <w:r w:rsidRPr="0039104E">
              <w:rPr>
                <w:rFonts w:ascii="Arial" w:hAnsi="Arial" w:cs="Arial"/>
                <w:sz w:val="18"/>
                <w:szCs w:val="18"/>
              </w:rPr>
              <w:t>Это позволяет системам принимать обоснованные решения</w:t>
            </w:r>
            <w:r w:rsidRPr="0039104E">
              <w:rPr>
                <w:rFonts w:ascii="Helvetica" w:hAnsi="Helvetica"/>
                <w:sz w:val="18"/>
                <w:szCs w:val="18"/>
              </w:rPr>
              <w:t xml:space="preserve">. </w:t>
            </w:r>
            <w:r w:rsidRPr="0039104E">
              <w:rPr>
                <w:rFonts w:ascii="Arial" w:hAnsi="Arial" w:cs="Arial"/>
                <w:sz w:val="18"/>
                <w:szCs w:val="18"/>
              </w:rPr>
              <w:t xml:space="preserve">Этот </w:t>
            </w:r>
            <w:r w:rsidRPr="0039104E">
              <w:rPr>
                <w:rFonts w:ascii="Helvetica" w:hAnsi="Helvetica"/>
                <w:sz w:val="18"/>
                <w:szCs w:val="18"/>
              </w:rPr>
              <w:t>BIM-</w:t>
            </w:r>
            <w:r w:rsidRPr="0039104E">
              <w:rPr>
                <w:rFonts w:ascii="Arial" w:hAnsi="Arial" w:cs="Arial"/>
                <w:sz w:val="18"/>
                <w:szCs w:val="18"/>
              </w:rPr>
              <w:t xml:space="preserve">сценарий может в конечном итоге привести к полностью </w:t>
            </w:r>
            <w:r w:rsidR="006174E8" w:rsidRPr="0039104E">
              <w:rPr>
                <w:rFonts w:ascii="Arial" w:hAnsi="Arial" w:cs="Arial"/>
                <w:sz w:val="18"/>
                <w:szCs w:val="18"/>
              </w:rPr>
              <w:t>автоматизированной</w:t>
            </w:r>
            <w:r w:rsidRPr="0039104E">
              <w:rPr>
                <w:rFonts w:ascii="Arial" w:hAnsi="Arial" w:cs="Arial"/>
                <w:sz w:val="18"/>
                <w:szCs w:val="18"/>
              </w:rPr>
              <w:t xml:space="preserve"> эксплуатации объекта</w:t>
            </w:r>
            <w:r w:rsidRPr="0039104E">
              <w:rPr>
                <w:rFonts w:ascii="Helvetica" w:hAnsi="Helvetica"/>
                <w:sz w:val="18"/>
                <w:szCs w:val="18"/>
              </w:rPr>
              <w:t xml:space="preserve">. </w:t>
            </w:r>
          </w:p>
        </w:tc>
      </w:tr>
    </w:tbl>
    <w:p w:rsidR="0039104E" w:rsidRDefault="0039104E" w:rsidP="006445C6">
      <w:pPr>
        <w:ind w:firstLine="709"/>
        <w:jc w:val="both"/>
        <w:rPr>
          <w:sz w:val="28"/>
          <w:szCs w:val="28"/>
        </w:rPr>
      </w:pPr>
    </w:p>
    <w:p w:rsidR="00B62903" w:rsidRDefault="00B62903" w:rsidP="006445C6">
      <w:pPr>
        <w:ind w:firstLine="709"/>
        <w:jc w:val="both"/>
        <w:rPr>
          <w:sz w:val="28"/>
          <w:szCs w:val="28"/>
        </w:rPr>
      </w:pPr>
      <w:r>
        <w:rPr>
          <w:sz w:val="28"/>
          <w:szCs w:val="28"/>
        </w:rPr>
        <w:t xml:space="preserve">Не смотря на обозначенные выше 5 категорий в соответствии с </w:t>
      </w:r>
      <w:r>
        <w:rPr>
          <w:sz w:val="28"/>
          <w:szCs w:val="28"/>
        </w:rPr>
        <w:fldChar w:fldCharType="begin"/>
      </w:r>
      <w:ins w:id="165" w:author="Сергей Волков" w:date="2020-01-19T13:28:00Z">
        <w:r w:rsidR="00560895">
          <w:rPr>
            <w:sz w:val="28"/>
            <w:szCs w:val="28"/>
          </w:rPr>
          <w:instrText xml:space="preserve"> ADDIN ZOTERO_ITEM CSL_CITATION {"citationID":"09Pck3dj","properties":{"formattedCitation":"[3]","plainCitation":"[3]","noteIndex":0},"citationItems":[{"id":14419,"uris":["http://zotero.org/users/3668424/items/L438FSBE"],"uri":["http://zotero.org/users/3668424/items/L438FSBE"],"itemData":{"id":14419,"type":"webpag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improvement.","container-title":"BIM ThinkSpace","note":"00000","title":"EPISODE 24: UNDERSTANDING MODEL USES","URL":"https://www.bimthinkspace.com/2015/09/episode-24-understanding-model-uses.html#_edn2","accessed":{"date-parts":[["2019",9,26]]},"issued":{"date-parts":[["2015",9,9]]}}}],"schema":"https://github.com/citation-style-language/schema/raw/master/csl-citation.json"} </w:instrText>
        </w:r>
      </w:ins>
      <w:del w:id="166" w:author="Сергей Волков" w:date="2020-01-19T13:28:00Z">
        <w:r w:rsidDel="00560895">
          <w:rPr>
            <w:sz w:val="28"/>
            <w:szCs w:val="28"/>
          </w:rPr>
          <w:delInstrText xml:space="preserve"> ADDIN ZOTERO_ITEM CSL_CITATION {"citationID":"09Pck3dj","properties":{"formattedCitation":"[3]","plainCitation":"[3]","noteIndex":0},"citationItems":[{"id":14419,"uris":["http://zotero.org/users/3668424/items/L438FSBE"],"uri":["http://zotero.org/users/3668424/items/L438FSBE"],"itemData":{"id":14419,"type":"webpage","title":"EPISODE 24: UNDERSTANDING MODEL USES","container-title":"BIM ThinkSpace","abstract":"This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URL":"https://www.bimthinkspace.com/2015/09/episode-24-understanding-model-uses.html#_edn2","note":"00000","issued":{"date-parts":[["2015",9,9]]},"accessed":{"date-parts":[["2019",9,26]]}}}],"schema":"https://github.com/citation-style-language/schema/raw/master/csl-citation.json"} </w:delInstrText>
        </w:r>
      </w:del>
      <w:r>
        <w:rPr>
          <w:sz w:val="28"/>
          <w:szCs w:val="28"/>
        </w:rPr>
        <w:fldChar w:fldCharType="separate"/>
      </w:r>
      <w:r>
        <w:rPr>
          <w:noProof/>
          <w:sz w:val="28"/>
          <w:szCs w:val="28"/>
        </w:rPr>
        <w:t>[3]</w:t>
      </w:r>
      <w:r>
        <w:rPr>
          <w:sz w:val="28"/>
          <w:szCs w:val="28"/>
        </w:rPr>
        <w:fldChar w:fldCharType="end"/>
      </w:r>
      <w:r w:rsidRPr="00B62903">
        <w:rPr>
          <w:sz w:val="28"/>
          <w:szCs w:val="28"/>
        </w:rPr>
        <w:t xml:space="preserve"> </w:t>
      </w:r>
      <w:r>
        <w:rPr>
          <w:sz w:val="28"/>
          <w:szCs w:val="28"/>
        </w:rPr>
        <w:t xml:space="preserve">необходимо определить минимально достаточный набор сценариев использования для коммерческой организации, а в контексте государственных </w:t>
      </w:r>
      <w:r>
        <w:rPr>
          <w:sz w:val="28"/>
          <w:szCs w:val="28"/>
        </w:rPr>
        <w:lastRenderedPageBreak/>
        <w:t xml:space="preserve">услуг в рамках строительного комплекса необходимо определить связь между сценариями использования </w:t>
      </w:r>
      <w:r w:rsidR="007A3213">
        <w:rPr>
          <w:sz w:val="28"/>
          <w:szCs w:val="28"/>
        </w:rPr>
        <w:t xml:space="preserve">ТИМ </w:t>
      </w:r>
      <w:r>
        <w:rPr>
          <w:sz w:val="28"/>
          <w:szCs w:val="28"/>
        </w:rPr>
        <w:t>и административными процедурами</w:t>
      </w:r>
      <w:r w:rsidR="007A3213">
        <w:rPr>
          <w:sz w:val="28"/>
          <w:szCs w:val="28"/>
        </w:rPr>
        <w:t>.</w:t>
      </w:r>
    </w:p>
    <w:p w:rsidR="002169E7" w:rsidRPr="00B62903" w:rsidRDefault="002169E7" w:rsidP="006445C6">
      <w:pPr>
        <w:ind w:firstLine="709"/>
        <w:jc w:val="both"/>
        <w:rPr>
          <w:sz w:val="28"/>
          <w:szCs w:val="28"/>
        </w:rPr>
      </w:pPr>
      <w:r>
        <w:rPr>
          <w:sz w:val="28"/>
          <w:szCs w:val="28"/>
        </w:rPr>
        <w:t xml:space="preserve">Исходя из этого имеет смысл формировать ТИМ-сценарии для города </w:t>
      </w:r>
      <w:r w:rsidR="004042D4">
        <w:rPr>
          <w:sz w:val="28"/>
          <w:szCs w:val="28"/>
          <w:lang w:val="en-US"/>
        </w:rPr>
        <w:t>c</w:t>
      </w:r>
      <w:r>
        <w:rPr>
          <w:sz w:val="28"/>
          <w:szCs w:val="28"/>
        </w:rPr>
        <w:t xml:space="preserve"> учетом различных точек зрения</w:t>
      </w:r>
      <w:r w:rsidR="002A596A">
        <w:rPr>
          <w:sz w:val="28"/>
          <w:szCs w:val="28"/>
        </w:rPr>
        <w:t xml:space="preserve"> в контексте «Интегрированного подхода».</w:t>
      </w:r>
    </w:p>
    <w:p w:rsidR="0039104E" w:rsidRDefault="004042D4" w:rsidP="006445C6">
      <w:pPr>
        <w:ind w:firstLine="709"/>
        <w:jc w:val="both"/>
        <w:rPr>
          <w:sz w:val="28"/>
          <w:szCs w:val="28"/>
        </w:rPr>
      </w:pPr>
      <w:r w:rsidRPr="004042D4">
        <w:rPr>
          <w:sz w:val="28"/>
          <w:szCs w:val="28"/>
        </w:rPr>
        <w:t xml:space="preserve">Что касается точности представления, то если число </w:t>
      </w:r>
      <w:r>
        <w:rPr>
          <w:sz w:val="28"/>
          <w:szCs w:val="28"/>
        </w:rPr>
        <w:t>ТИМ-сценариев</w:t>
      </w:r>
      <w:r w:rsidRPr="004042D4">
        <w:rPr>
          <w:sz w:val="28"/>
          <w:szCs w:val="28"/>
        </w:rPr>
        <w:t xml:space="preserve"> слишком мало, то их определения будут широкими, менее точными и подразделят</w:t>
      </w:r>
      <w:r>
        <w:rPr>
          <w:sz w:val="28"/>
          <w:szCs w:val="28"/>
        </w:rPr>
        <w:t>ь</w:t>
      </w:r>
      <w:r w:rsidRPr="004042D4">
        <w:rPr>
          <w:sz w:val="28"/>
          <w:szCs w:val="28"/>
        </w:rPr>
        <w:t xml:space="preserve">ся на подвиды. Однако если число видов использования моделей слишком велико, то их определения будут узкими, будут включать в себя перекрывающиеся виды деятельности/обязанности и тем самым вызывать путаницу. </w:t>
      </w:r>
      <w:r>
        <w:rPr>
          <w:sz w:val="28"/>
          <w:szCs w:val="28"/>
        </w:rPr>
        <w:t>Соответственно оптимальным вариантом может являться</w:t>
      </w:r>
      <w:r w:rsidRPr="004042D4">
        <w:rPr>
          <w:sz w:val="28"/>
          <w:szCs w:val="28"/>
        </w:rPr>
        <w:t xml:space="preserve"> </w:t>
      </w:r>
      <w:r>
        <w:rPr>
          <w:sz w:val="28"/>
          <w:szCs w:val="28"/>
        </w:rPr>
        <w:t>сегментация ТИМ-сценариев</w:t>
      </w:r>
      <w:r w:rsidRPr="004042D4">
        <w:rPr>
          <w:sz w:val="28"/>
          <w:szCs w:val="28"/>
        </w:rPr>
        <w:t xml:space="preserve"> использования модели, которая является "правильной" для эффективной коммуникации и применения.</w:t>
      </w:r>
    </w:p>
    <w:p w:rsidR="004042D4" w:rsidRDefault="004042D4" w:rsidP="006445C6">
      <w:pPr>
        <w:ind w:firstLine="709"/>
        <w:jc w:val="both"/>
        <w:rPr>
          <w:sz w:val="28"/>
          <w:szCs w:val="28"/>
        </w:rPr>
      </w:pPr>
    </w:p>
    <w:p w:rsidR="000B1FA8" w:rsidRDefault="000B1FA8" w:rsidP="00CC6393">
      <w:pPr>
        <w:pStyle w:val="2"/>
      </w:pPr>
      <w:bookmarkStart w:id="167" w:name="_Toc23318221"/>
      <w:r>
        <w:t>Информация</w:t>
      </w:r>
      <w:bookmarkEnd w:id="167"/>
    </w:p>
    <w:p w:rsidR="000B1FA8" w:rsidRDefault="000B1FA8" w:rsidP="006445C6">
      <w:pPr>
        <w:ind w:firstLine="709"/>
        <w:jc w:val="both"/>
        <w:rPr>
          <w:sz w:val="28"/>
          <w:szCs w:val="28"/>
        </w:rPr>
      </w:pPr>
    </w:p>
    <w:p w:rsidR="00CC6393" w:rsidRDefault="00D769DB" w:rsidP="00D769DB">
      <w:pPr>
        <w:ind w:firstLine="709"/>
        <w:jc w:val="both"/>
        <w:rPr>
          <w:sz w:val="28"/>
          <w:szCs w:val="28"/>
        </w:rPr>
      </w:pPr>
      <w:r w:rsidRPr="00D769DB">
        <w:rPr>
          <w:sz w:val="28"/>
          <w:szCs w:val="28"/>
        </w:rPr>
        <w:t>4.6 Сведения</w:t>
      </w:r>
    </w:p>
    <w:p w:rsidR="00D769DB" w:rsidRPr="00D769DB" w:rsidRDefault="00D769DB" w:rsidP="00D769DB">
      <w:pPr>
        <w:ind w:firstLine="709"/>
        <w:jc w:val="both"/>
        <w:rPr>
          <w:sz w:val="28"/>
          <w:szCs w:val="28"/>
        </w:rPr>
      </w:pPr>
      <w:r w:rsidRPr="00D769DB">
        <w:rPr>
          <w:sz w:val="28"/>
          <w:szCs w:val="28"/>
        </w:rPr>
        <w:t>4.6.1 Обзор Категорий</w:t>
      </w:r>
    </w:p>
    <w:p w:rsidR="00D769DB" w:rsidRPr="00D769DB" w:rsidRDefault="00D769DB" w:rsidP="00D769DB">
      <w:pPr>
        <w:ind w:firstLine="709"/>
        <w:jc w:val="both"/>
        <w:rPr>
          <w:sz w:val="28"/>
          <w:szCs w:val="28"/>
        </w:rPr>
      </w:pPr>
      <w:r w:rsidRPr="00D769DB">
        <w:rPr>
          <w:sz w:val="28"/>
          <w:szCs w:val="28"/>
        </w:rPr>
        <w:t>Цель данного раздела-объяснить классификацию информации, основанную на ее коммерческой ценности.</w:t>
      </w:r>
    </w:p>
    <w:p w:rsidR="00D769DB" w:rsidRPr="00D769DB" w:rsidRDefault="00D769DB" w:rsidP="00D769DB">
      <w:pPr>
        <w:ind w:firstLine="709"/>
        <w:jc w:val="both"/>
        <w:rPr>
          <w:sz w:val="28"/>
          <w:szCs w:val="28"/>
        </w:rPr>
      </w:pPr>
      <w:r w:rsidRPr="00D769DB">
        <w:rPr>
          <w:sz w:val="28"/>
          <w:szCs w:val="28"/>
        </w:rPr>
        <w:t>Не вся информация имеет одинаковую ценность для бизнеса. Следует применять системный подход к классификации информации, с тем чтобы применять соответствующую стратегию управления информацией, основанную на ценности информации.</w:t>
      </w:r>
    </w:p>
    <w:p w:rsidR="00D769DB" w:rsidRPr="00D769DB" w:rsidRDefault="00D769DB" w:rsidP="00D769DB">
      <w:pPr>
        <w:ind w:firstLine="709"/>
        <w:jc w:val="both"/>
        <w:rPr>
          <w:sz w:val="28"/>
          <w:szCs w:val="28"/>
        </w:rPr>
      </w:pPr>
      <w:r w:rsidRPr="00D769DB">
        <w:rPr>
          <w:sz w:val="28"/>
          <w:szCs w:val="28"/>
        </w:rPr>
        <w:t>Вся информация может быть разделена на динамическую или статическую информацию.</w:t>
      </w:r>
    </w:p>
    <w:p w:rsidR="00D769DB" w:rsidRPr="00CC6393" w:rsidRDefault="00D769DB" w:rsidP="00D769DB">
      <w:pPr>
        <w:ind w:firstLine="709"/>
        <w:jc w:val="both"/>
        <w:rPr>
          <w:sz w:val="28"/>
          <w:szCs w:val="28"/>
          <w:highlight w:val="yellow"/>
        </w:rPr>
      </w:pPr>
      <w:r w:rsidRPr="00CC6393">
        <w:rPr>
          <w:sz w:val="28"/>
          <w:szCs w:val="28"/>
          <w:highlight w:val="yellow"/>
        </w:rPr>
        <w:t>Динамическая информация, которая может быть обновлена, чтобы отразить текущее состояние, скажем, завода, отличается от статической информации, где это недопустимо, чтобы обновить его вообще.</w:t>
      </w:r>
    </w:p>
    <w:p w:rsidR="00D769DB" w:rsidRDefault="00D769DB" w:rsidP="00D769DB">
      <w:pPr>
        <w:ind w:firstLine="709"/>
        <w:jc w:val="both"/>
        <w:rPr>
          <w:sz w:val="28"/>
          <w:szCs w:val="28"/>
        </w:rPr>
      </w:pPr>
      <w:r w:rsidRPr="00CC6393">
        <w:rPr>
          <w:sz w:val="28"/>
          <w:szCs w:val="28"/>
          <w:highlight w:val="yellow"/>
        </w:rPr>
        <w:t>Например, отчет об инспекции, когда он завершен, не должен обновляться. В этом случае можно создать только новый отчет</w:t>
      </w:r>
      <w:r w:rsidRPr="00D769DB">
        <w:rPr>
          <w:sz w:val="28"/>
          <w:szCs w:val="28"/>
        </w:rPr>
        <w:t>.</w:t>
      </w:r>
    </w:p>
    <w:p w:rsidR="000B1FA8" w:rsidRPr="000B1FA8" w:rsidRDefault="000B1FA8" w:rsidP="000B1FA8">
      <w:pPr>
        <w:ind w:firstLine="709"/>
        <w:jc w:val="both"/>
        <w:rPr>
          <w:sz w:val="28"/>
          <w:szCs w:val="28"/>
        </w:rPr>
      </w:pPr>
      <w:r w:rsidRPr="000B1FA8">
        <w:rPr>
          <w:sz w:val="28"/>
          <w:szCs w:val="28"/>
        </w:rPr>
        <w:t>Категория Описание 1 юридически обязательный без этой информации организация не будет выполнять свои юридические обязательства по эксплуатации завода.</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2 существенное касается информации, необходимой для функционирования объекта. Без этой информации был бы создан неприемлемый риск в отношении целостности и безопасности завода. Большая часть этих данных вводится в период проектирования, производства и строительства. Оперативная группа обязуется поддерживать эти данные в актуальном состоянии на протяжении всего срока службы поля. Новая редакция информации и изменение ее кода жизненного цикла должны фиксировать любое изменение этого обязательства.</w:t>
      </w:r>
    </w:p>
    <w:p w:rsidR="000B1FA8" w:rsidRPr="000B1FA8" w:rsidRDefault="000B1FA8" w:rsidP="000B1FA8">
      <w:pPr>
        <w:ind w:firstLine="709"/>
        <w:jc w:val="both"/>
        <w:rPr>
          <w:sz w:val="28"/>
          <w:szCs w:val="28"/>
        </w:rPr>
      </w:pPr>
      <w:r w:rsidRPr="000B1FA8">
        <w:rPr>
          <w:sz w:val="28"/>
          <w:szCs w:val="28"/>
        </w:rPr>
        <w:t xml:space="preserve">3 интерес представляет проектная, производственная и строительная деятельность. Информация будет заморожена до (или в начале) этапа операций. Поэтому следует соблюдать осторожность, если данные </w:t>
      </w:r>
      <w:r w:rsidRPr="000B1FA8">
        <w:rPr>
          <w:sz w:val="28"/>
          <w:szCs w:val="28"/>
        </w:rPr>
        <w:lastRenderedPageBreak/>
        <w:t>используются в операционных функциях, поскольку несоответствия могут постепенно развиваться в течение срока службы актива 4 переходные данные касаются данных переходного характера, необходимых для выполнения конкретной задачи и не имеющих долгосрочной ценности. Отсутствие такой информации не влечет за собой никаких последствий 4.6.7 статус предприятия</w:t>
      </w:r>
    </w:p>
    <w:p w:rsidR="000B1FA8" w:rsidRPr="000B1FA8" w:rsidRDefault="000B1FA8" w:rsidP="000B1FA8">
      <w:pPr>
        <w:ind w:firstLine="709"/>
        <w:jc w:val="both"/>
        <w:rPr>
          <w:sz w:val="28"/>
          <w:szCs w:val="28"/>
        </w:rPr>
      </w:pPr>
      <w:r w:rsidRPr="000B1FA8">
        <w:rPr>
          <w:sz w:val="28"/>
          <w:szCs w:val="28"/>
        </w:rPr>
        <w:t xml:space="preserve">          Юридически Обязательный Существенный Интерес Преходящий</w:t>
      </w:r>
    </w:p>
    <w:p w:rsidR="000B1FA8" w:rsidRPr="000B1FA8" w:rsidRDefault="000B1FA8" w:rsidP="000B1FA8">
      <w:pPr>
        <w:ind w:firstLine="709"/>
        <w:jc w:val="both"/>
        <w:rPr>
          <w:sz w:val="28"/>
          <w:szCs w:val="28"/>
        </w:rPr>
      </w:pPr>
      <w:r w:rsidRPr="000B1FA8">
        <w:rPr>
          <w:sz w:val="28"/>
          <w:szCs w:val="28"/>
        </w:rPr>
        <w:t>Таблица 3: коды жизненного цикла</w:t>
      </w:r>
    </w:p>
    <w:p w:rsidR="000B1FA8" w:rsidRPr="000B1FA8" w:rsidRDefault="000B1FA8" w:rsidP="000B1FA8">
      <w:pPr>
        <w:ind w:firstLine="709"/>
        <w:jc w:val="both"/>
        <w:rPr>
          <w:sz w:val="28"/>
          <w:szCs w:val="28"/>
        </w:rPr>
      </w:pPr>
      <w:r w:rsidRPr="000B1FA8">
        <w:rPr>
          <w:sz w:val="28"/>
          <w:szCs w:val="28"/>
        </w:rPr>
        <w:t>Сочетание категорий динамическая / статическая информация и бизнес-последствия создает классификацию бизнес-статуса. Этот подход лежит в основе управления записями и информацией.</w:t>
      </w:r>
    </w:p>
    <w:p w:rsidR="000B1FA8" w:rsidRPr="000B1FA8" w:rsidRDefault="000B1FA8" w:rsidP="000B1FA8">
      <w:pPr>
        <w:ind w:firstLine="709"/>
        <w:jc w:val="both"/>
        <w:rPr>
          <w:sz w:val="28"/>
          <w:szCs w:val="28"/>
        </w:rPr>
      </w:pPr>
      <w:r w:rsidRPr="000B1FA8">
        <w:rPr>
          <w:sz w:val="28"/>
          <w:szCs w:val="28"/>
        </w:rPr>
        <w:t>Активный</w:t>
      </w:r>
    </w:p>
    <w:p w:rsidR="000B1FA8" w:rsidRPr="000B1FA8" w:rsidRDefault="000B1FA8" w:rsidP="000B1FA8">
      <w:pPr>
        <w:ind w:firstLine="709"/>
        <w:jc w:val="both"/>
        <w:rPr>
          <w:sz w:val="28"/>
          <w:szCs w:val="28"/>
        </w:rPr>
      </w:pPr>
      <w:r w:rsidRPr="000B1FA8">
        <w:rPr>
          <w:sz w:val="28"/>
          <w:szCs w:val="28"/>
        </w:rPr>
        <w:t>Статический</w:t>
      </w:r>
    </w:p>
    <w:p w:rsidR="000B1FA8" w:rsidRPr="000B1FA8" w:rsidRDefault="000B1FA8" w:rsidP="000B1FA8">
      <w:pPr>
        <w:ind w:firstLine="709"/>
        <w:jc w:val="both"/>
        <w:rPr>
          <w:sz w:val="28"/>
          <w:szCs w:val="28"/>
        </w:rPr>
      </w:pPr>
      <w:r w:rsidRPr="000B1FA8">
        <w:rPr>
          <w:sz w:val="28"/>
          <w:szCs w:val="28"/>
        </w:rPr>
        <w:t xml:space="preserve">                                  Полученные восемь типов бизнес-статуса позволяют компании последовательно выбирать наиболее подходящий инструмент управления информацией с правильным уровнем сложности. Выбранный инструмент определяет минимально необходимую форму информации.</w:t>
      </w:r>
    </w:p>
    <w:p w:rsidR="000B1FA8" w:rsidRPr="000B1FA8" w:rsidRDefault="000B1FA8" w:rsidP="000B1FA8">
      <w:pPr>
        <w:ind w:firstLine="709"/>
        <w:jc w:val="both"/>
        <w:rPr>
          <w:sz w:val="28"/>
          <w:szCs w:val="28"/>
        </w:rPr>
      </w:pPr>
      <w:r w:rsidRPr="000B1FA8">
        <w:rPr>
          <w:sz w:val="28"/>
          <w:szCs w:val="28"/>
        </w:rPr>
        <w:t>4.6.8 Коды Хранения Архива</w:t>
      </w:r>
    </w:p>
    <w:p w:rsidR="000B1FA8" w:rsidRPr="000B1FA8" w:rsidRDefault="000B1FA8" w:rsidP="000B1FA8">
      <w:pPr>
        <w:ind w:firstLine="709"/>
        <w:jc w:val="both"/>
        <w:rPr>
          <w:sz w:val="28"/>
          <w:szCs w:val="28"/>
        </w:rPr>
      </w:pPr>
      <w:r w:rsidRPr="000B1FA8">
        <w:rPr>
          <w:sz w:val="28"/>
          <w:szCs w:val="28"/>
        </w:rPr>
        <w:t>Коды хранения архива должны быть назначены оператором-владельцем для указания уровня доступности, необходимого для данных и документов. Коды не включаются в сами документы, а присваиваются регистрам и/или базам данных. Примечание использование таких архивных кодов актуально только после передачи и поэтому включено в таблицу 4 только для информации.</w:t>
      </w:r>
    </w:p>
    <w:p w:rsidR="000B1FA8" w:rsidRPr="000B1FA8" w:rsidRDefault="000B1FA8" w:rsidP="000B1FA8">
      <w:pPr>
        <w:ind w:firstLine="709"/>
        <w:jc w:val="both"/>
        <w:rPr>
          <w:sz w:val="28"/>
          <w:szCs w:val="28"/>
        </w:rPr>
      </w:pPr>
      <w:r w:rsidRPr="000B1FA8">
        <w:rPr>
          <w:sz w:val="28"/>
          <w:szCs w:val="28"/>
        </w:rPr>
        <w:t>Код</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Описание 1</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Данные, которые считаются необходимыми для работы установки. Он будет храниться в электронном виде и сохраняться в течение всего срока службы установки.</w:t>
      </w:r>
    </w:p>
    <w:p w:rsidR="000B1FA8" w:rsidRPr="000B1FA8" w:rsidRDefault="000B1FA8" w:rsidP="000B1FA8">
      <w:pPr>
        <w:ind w:firstLine="709"/>
        <w:jc w:val="both"/>
        <w:rPr>
          <w:sz w:val="28"/>
          <w:szCs w:val="28"/>
        </w:rPr>
      </w:pPr>
      <w:r w:rsidRPr="000B1FA8">
        <w:rPr>
          <w:sz w:val="28"/>
          <w:szCs w:val="28"/>
        </w:rPr>
        <w:t xml:space="preserve">2 Данные, разработанные на этапе проекта, которые считаются полезными при вводе в эксплуатацию и пусконаладочных </w:t>
      </w:r>
      <w:proofErr w:type="spellStart"/>
      <w:proofErr w:type="gramStart"/>
      <w:r w:rsidRPr="000B1FA8">
        <w:rPr>
          <w:sz w:val="28"/>
          <w:szCs w:val="28"/>
        </w:rPr>
        <w:t>работах,но</w:t>
      </w:r>
      <w:proofErr w:type="spellEnd"/>
      <w:proofErr w:type="gramEnd"/>
      <w:r w:rsidRPr="000B1FA8">
        <w:rPr>
          <w:sz w:val="28"/>
          <w:szCs w:val="28"/>
        </w:rPr>
        <w:t xml:space="preserve"> не в долгосрочной перспективе. Эти данные будут временно храниться в электронном виде. Предполагается, что номинальный срок хранения составляет 1 год.</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3 Данные, на которые не предполагается регулярно ссылаться на этапе операций. Однако составитель обязан (по юридическим или договорным обязательствам) хранить данные в извлекаемой архивной форме.</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lastRenderedPageBreak/>
        <w:t xml:space="preserve"> </w:t>
      </w:r>
    </w:p>
    <w:p w:rsidR="000B1FA8" w:rsidRPr="000B1FA8" w:rsidRDefault="000B1FA8" w:rsidP="000B1FA8">
      <w:pPr>
        <w:ind w:firstLine="709"/>
        <w:jc w:val="both"/>
        <w:rPr>
          <w:sz w:val="28"/>
          <w:szCs w:val="28"/>
        </w:rPr>
      </w:pPr>
      <w:r w:rsidRPr="000B1FA8">
        <w:rPr>
          <w:sz w:val="28"/>
          <w:szCs w:val="28"/>
        </w:rPr>
        <w:t>Девять</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Данные, на которые не требуется ссылаться на этапе операций. Эти данные могут быть уничтожены, если составитель считает их избыточными.</w:t>
      </w:r>
    </w:p>
    <w:p w:rsidR="000B1FA8" w:rsidRDefault="000B1FA8" w:rsidP="000B1FA8">
      <w:pPr>
        <w:ind w:firstLine="709"/>
        <w:jc w:val="both"/>
        <w:rPr>
          <w:sz w:val="28"/>
          <w:szCs w:val="28"/>
        </w:rPr>
      </w:pPr>
      <w:r w:rsidRPr="000B1FA8">
        <w:rPr>
          <w:sz w:val="28"/>
          <w:szCs w:val="28"/>
        </w:rPr>
        <w:t>Таблица 4: Коды Хранения Архива</w:t>
      </w:r>
    </w:p>
    <w:p w:rsidR="000B1FA8" w:rsidRPr="000B1FA8" w:rsidRDefault="000B1FA8" w:rsidP="000B1FA8">
      <w:pPr>
        <w:ind w:firstLine="709"/>
        <w:jc w:val="both"/>
        <w:rPr>
          <w:sz w:val="28"/>
          <w:szCs w:val="28"/>
        </w:rPr>
      </w:pPr>
      <w:r w:rsidRPr="000B1FA8">
        <w:rPr>
          <w:sz w:val="28"/>
          <w:szCs w:val="28"/>
        </w:rPr>
        <w:t>4.7 Статус Информации</w:t>
      </w:r>
    </w:p>
    <w:p w:rsidR="000B1FA8" w:rsidRPr="000B1FA8" w:rsidRDefault="000B1FA8" w:rsidP="000B1FA8">
      <w:pPr>
        <w:ind w:firstLine="709"/>
        <w:jc w:val="both"/>
        <w:rPr>
          <w:sz w:val="28"/>
          <w:szCs w:val="28"/>
        </w:rPr>
      </w:pPr>
      <w:r w:rsidRPr="000B1FA8">
        <w:rPr>
          <w:sz w:val="28"/>
          <w:szCs w:val="28"/>
        </w:rPr>
        <w:t>По мере перемещения информации по проекту его статус изменяется, как правило, под управлением конфигурации. Например, чертеж может начинаться как “выдан для комментариев”, после проверки уполномоченное лицо может изменить его на “выдан для строительства” и, наконец, в конце проекта он будет обновлен до “как построен”.</w:t>
      </w:r>
    </w:p>
    <w:p w:rsidR="000B1FA8" w:rsidRPr="000B1FA8" w:rsidRDefault="000B1FA8" w:rsidP="000B1FA8">
      <w:pPr>
        <w:ind w:firstLine="709"/>
        <w:jc w:val="both"/>
        <w:rPr>
          <w:sz w:val="28"/>
          <w:szCs w:val="28"/>
        </w:rPr>
      </w:pPr>
      <w:r w:rsidRPr="000B1FA8">
        <w:rPr>
          <w:sz w:val="28"/>
          <w:szCs w:val="28"/>
        </w:rPr>
        <w:t>Для каждого типа информации, определенного в исследовании бизнес-требований (см. раздел 4.1), необходимо будет определить окончательный статус требуемой информации о передаче. Некоторые важные сведения (например, коды жизненного цикла 1 и 2) потребуются в статусе “как построено”. Тогда как менее важная информация может быть представлена в виде "выдано на строительство".</w:t>
      </w:r>
    </w:p>
    <w:p w:rsidR="000B1FA8" w:rsidRPr="000B1FA8" w:rsidRDefault="000B1FA8" w:rsidP="000B1FA8">
      <w:pPr>
        <w:ind w:firstLine="709"/>
        <w:jc w:val="both"/>
        <w:rPr>
          <w:sz w:val="28"/>
          <w:szCs w:val="28"/>
        </w:rPr>
      </w:pPr>
      <w:r w:rsidRPr="000B1FA8">
        <w:rPr>
          <w:sz w:val="28"/>
          <w:szCs w:val="28"/>
        </w:rPr>
        <w:t>4.8 Качество Информации</w:t>
      </w:r>
    </w:p>
    <w:p w:rsidR="000B1FA8" w:rsidRPr="000B1FA8" w:rsidRDefault="000B1FA8" w:rsidP="000B1FA8">
      <w:pPr>
        <w:ind w:firstLine="709"/>
        <w:jc w:val="both"/>
        <w:rPr>
          <w:sz w:val="28"/>
          <w:szCs w:val="28"/>
        </w:rPr>
      </w:pPr>
      <w:r w:rsidRPr="000B1FA8">
        <w:rPr>
          <w:sz w:val="28"/>
          <w:szCs w:val="28"/>
        </w:rPr>
        <w:t>Свойства информации, для которой должны оцениваться требования к качеству, включают:</w:t>
      </w:r>
    </w:p>
    <w:p w:rsidR="000B1FA8" w:rsidRPr="000B1FA8" w:rsidRDefault="000B1FA8" w:rsidP="000B1FA8">
      <w:pPr>
        <w:ind w:firstLine="709"/>
        <w:jc w:val="both"/>
        <w:rPr>
          <w:sz w:val="28"/>
          <w:szCs w:val="28"/>
        </w:rPr>
      </w:pPr>
      <w:r w:rsidRPr="000B1FA8">
        <w:rPr>
          <w:sz w:val="28"/>
          <w:szCs w:val="28"/>
        </w:rPr>
        <w:t>Актуальность:</w:t>
      </w:r>
    </w:p>
    <w:p w:rsidR="000B1FA8" w:rsidRPr="000B1FA8" w:rsidRDefault="000B1FA8" w:rsidP="000B1FA8">
      <w:pPr>
        <w:ind w:firstLine="709"/>
        <w:jc w:val="both"/>
        <w:rPr>
          <w:sz w:val="28"/>
          <w:szCs w:val="28"/>
        </w:rPr>
      </w:pPr>
      <w:r w:rsidRPr="000B1FA8">
        <w:rPr>
          <w:sz w:val="28"/>
          <w:szCs w:val="28"/>
        </w:rPr>
        <w:t>Ясность:</w:t>
      </w:r>
    </w:p>
    <w:p w:rsidR="000B1FA8" w:rsidRPr="000B1FA8" w:rsidRDefault="000B1FA8" w:rsidP="000B1FA8">
      <w:pPr>
        <w:ind w:firstLine="709"/>
        <w:jc w:val="both"/>
        <w:rPr>
          <w:sz w:val="28"/>
          <w:szCs w:val="28"/>
        </w:rPr>
      </w:pPr>
      <w:r w:rsidRPr="000B1FA8">
        <w:rPr>
          <w:sz w:val="28"/>
          <w:szCs w:val="28"/>
        </w:rPr>
        <w:t>Доступность:</w:t>
      </w:r>
    </w:p>
    <w:p w:rsidR="000B1FA8" w:rsidRPr="000B1FA8" w:rsidRDefault="000B1FA8" w:rsidP="000B1FA8">
      <w:pPr>
        <w:ind w:firstLine="709"/>
        <w:jc w:val="both"/>
        <w:rPr>
          <w:sz w:val="28"/>
          <w:szCs w:val="28"/>
        </w:rPr>
      </w:pPr>
      <w:r w:rsidRPr="000B1FA8">
        <w:rPr>
          <w:sz w:val="28"/>
          <w:szCs w:val="28"/>
        </w:rPr>
        <w:t>Совместимость:</w:t>
      </w:r>
    </w:p>
    <w:p w:rsidR="000B1FA8" w:rsidRPr="000B1FA8" w:rsidRDefault="000B1FA8" w:rsidP="000B1FA8">
      <w:pPr>
        <w:ind w:firstLine="709"/>
        <w:jc w:val="both"/>
        <w:rPr>
          <w:sz w:val="28"/>
          <w:szCs w:val="28"/>
        </w:rPr>
      </w:pPr>
      <w:r w:rsidRPr="000B1FA8">
        <w:rPr>
          <w:sz w:val="28"/>
          <w:szCs w:val="28"/>
        </w:rPr>
        <w:t>Консистенция:</w:t>
      </w:r>
    </w:p>
    <w:p w:rsidR="000B1FA8" w:rsidRPr="000B1FA8" w:rsidRDefault="000B1FA8" w:rsidP="000B1FA8">
      <w:pPr>
        <w:ind w:firstLine="709"/>
        <w:jc w:val="both"/>
        <w:rPr>
          <w:sz w:val="28"/>
          <w:szCs w:val="28"/>
        </w:rPr>
      </w:pPr>
      <w:r w:rsidRPr="000B1FA8">
        <w:rPr>
          <w:sz w:val="28"/>
          <w:szCs w:val="28"/>
        </w:rPr>
        <w:t>Полнота:</w:t>
      </w:r>
    </w:p>
    <w:p w:rsidR="000B1FA8" w:rsidRPr="000B1FA8" w:rsidRDefault="000B1FA8" w:rsidP="000B1FA8">
      <w:pPr>
        <w:ind w:firstLine="709"/>
        <w:jc w:val="both"/>
        <w:rPr>
          <w:sz w:val="28"/>
          <w:szCs w:val="28"/>
        </w:rPr>
      </w:pPr>
      <w:r w:rsidRPr="000B1FA8">
        <w:rPr>
          <w:sz w:val="28"/>
          <w:szCs w:val="28"/>
        </w:rPr>
        <w:t>Своевременность:</w:t>
      </w:r>
    </w:p>
    <w:p w:rsidR="000B1FA8" w:rsidRPr="000B1FA8" w:rsidRDefault="000B1FA8" w:rsidP="000B1FA8">
      <w:pPr>
        <w:ind w:firstLine="709"/>
        <w:jc w:val="both"/>
        <w:rPr>
          <w:sz w:val="28"/>
          <w:szCs w:val="28"/>
        </w:rPr>
      </w:pPr>
      <w:r w:rsidRPr="000B1FA8">
        <w:rPr>
          <w:sz w:val="28"/>
          <w:szCs w:val="28"/>
        </w:rPr>
        <w:t>Точность:</w:t>
      </w:r>
    </w:p>
    <w:p w:rsidR="000B1FA8" w:rsidRPr="000B1FA8" w:rsidRDefault="000B1FA8" w:rsidP="000B1FA8">
      <w:pPr>
        <w:ind w:firstLine="709"/>
        <w:jc w:val="both"/>
        <w:rPr>
          <w:sz w:val="28"/>
          <w:szCs w:val="28"/>
        </w:rPr>
      </w:pPr>
      <w:r w:rsidRPr="000B1FA8">
        <w:rPr>
          <w:sz w:val="28"/>
          <w:szCs w:val="28"/>
        </w:rPr>
        <w:t>Стоимость:</w:t>
      </w:r>
    </w:p>
    <w:p w:rsidR="000B1FA8" w:rsidRPr="000B1FA8" w:rsidRDefault="000B1FA8" w:rsidP="000B1FA8">
      <w:pPr>
        <w:ind w:firstLine="709"/>
        <w:jc w:val="both"/>
        <w:rPr>
          <w:sz w:val="28"/>
          <w:szCs w:val="28"/>
        </w:rPr>
      </w:pPr>
      <w:r w:rsidRPr="000B1FA8">
        <w:rPr>
          <w:sz w:val="28"/>
          <w:szCs w:val="28"/>
        </w:rPr>
        <w:t>полезность данных в контексте бизнеса - нужно ли сохранять информацию? Какие мероприятия он поддерживает?</w:t>
      </w:r>
    </w:p>
    <w:p w:rsidR="000B1FA8" w:rsidRPr="000B1FA8" w:rsidRDefault="000B1FA8" w:rsidP="000B1FA8">
      <w:pPr>
        <w:ind w:firstLine="709"/>
        <w:jc w:val="both"/>
        <w:rPr>
          <w:sz w:val="28"/>
          <w:szCs w:val="28"/>
        </w:rPr>
      </w:pPr>
      <w:r w:rsidRPr="000B1FA8">
        <w:rPr>
          <w:sz w:val="28"/>
          <w:szCs w:val="28"/>
        </w:rPr>
        <w:t>наличие четкого и общего определения для данных - используют ли создатели и пользователи информации одни и те же коды и термины с одинаковым значением?</w:t>
      </w:r>
    </w:p>
    <w:p w:rsidR="000B1FA8" w:rsidRPr="000B1FA8" w:rsidRDefault="000B1FA8" w:rsidP="000B1FA8">
      <w:pPr>
        <w:ind w:firstLine="709"/>
        <w:jc w:val="both"/>
        <w:rPr>
          <w:sz w:val="28"/>
          <w:szCs w:val="28"/>
        </w:rPr>
      </w:pPr>
      <w:r w:rsidRPr="000B1FA8">
        <w:rPr>
          <w:sz w:val="28"/>
          <w:szCs w:val="28"/>
        </w:rPr>
        <w:t>где, как и кому эта информация доступна или недоступна-легко ли получить доступ к данным?</w:t>
      </w:r>
    </w:p>
    <w:p w:rsidR="000B1FA8" w:rsidRPr="000B1FA8" w:rsidRDefault="000B1FA8" w:rsidP="000B1FA8">
      <w:pPr>
        <w:ind w:firstLine="709"/>
        <w:jc w:val="both"/>
        <w:rPr>
          <w:sz w:val="28"/>
          <w:szCs w:val="28"/>
        </w:rPr>
      </w:pPr>
      <w:proofErr w:type="spellStart"/>
      <w:r w:rsidRPr="000B1FA8">
        <w:rPr>
          <w:sz w:val="28"/>
          <w:szCs w:val="28"/>
        </w:rPr>
        <w:t>thecompatibilityofthesametypeofdatafromdifferentsources</w:t>
      </w:r>
      <w:proofErr w:type="spellEnd"/>
      <w:r w:rsidRPr="000B1FA8">
        <w:rPr>
          <w:sz w:val="28"/>
          <w:szCs w:val="28"/>
        </w:rPr>
        <w:t xml:space="preserve">-если один и тот же тип данных поступает из разных источников, создается ли он таким же образом? Существуют ли несколько копий или версий этих данных, </w:t>
      </w:r>
      <w:proofErr w:type="gramStart"/>
      <w:r w:rsidRPr="000B1FA8">
        <w:rPr>
          <w:sz w:val="28"/>
          <w:szCs w:val="28"/>
        </w:rPr>
        <w:t>и</w:t>
      </w:r>
      <w:proofErr w:type="gramEnd"/>
      <w:r w:rsidRPr="000B1FA8">
        <w:rPr>
          <w:sz w:val="28"/>
          <w:szCs w:val="28"/>
        </w:rPr>
        <w:t xml:space="preserve"> если да, то есть ли мастер-копия, из которой получены другие?</w:t>
      </w:r>
    </w:p>
    <w:p w:rsidR="000B1FA8" w:rsidRPr="000B1FA8" w:rsidRDefault="000B1FA8" w:rsidP="000B1FA8">
      <w:pPr>
        <w:ind w:firstLine="709"/>
        <w:jc w:val="both"/>
        <w:rPr>
          <w:sz w:val="28"/>
          <w:szCs w:val="28"/>
        </w:rPr>
      </w:pPr>
      <w:r w:rsidRPr="000B1FA8">
        <w:rPr>
          <w:sz w:val="28"/>
          <w:szCs w:val="28"/>
        </w:rPr>
        <w:t>согласованность данных из разных источников - является ли информация о конкретных объектах согласованной с точки зрения именования, значений и отношений?</w:t>
      </w:r>
    </w:p>
    <w:p w:rsidR="000B1FA8" w:rsidRPr="000B1FA8" w:rsidRDefault="000B1FA8" w:rsidP="000B1FA8">
      <w:pPr>
        <w:ind w:firstLine="709"/>
        <w:jc w:val="both"/>
        <w:rPr>
          <w:sz w:val="28"/>
          <w:szCs w:val="28"/>
        </w:rPr>
      </w:pPr>
      <w:r w:rsidRPr="000B1FA8">
        <w:rPr>
          <w:sz w:val="28"/>
          <w:szCs w:val="28"/>
        </w:rPr>
        <w:lastRenderedPageBreak/>
        <w:t>какой объем необходимой информации имеется-предоставляется ли вся обязательная информация?</w:t>
      </w:r>
    </w:p>
    <w:p w:rsidR="000B1FA8" w:rsidRPr="000B1FA8" w:rsidRDefault="000B1FA8" w:rsidP="000B1FA8">
      <w:pPr>
        <w:ind w:firstLine="709"/>
        <w:jc w:val="both"/>
        <w:rPr>
          <w:sz w:val="28"/>
          <w:szCs w:val="28"/>
        </w:rPr>
      </w:pPr>
      <w:r w:rsidRPr="000B1FA8">
        <w:rPr>
          <w:sz w:val="28"/>
          <w:szCs w:val="28"/>
        </w:rPr>
        <w:t>доступность данных в нужное время и насколько актуальны эти данные-доступны ли требуемые данные и когда они вам нужны?</w:t>
      </w:r>
    </w:p>
    <w:p w:rsidR="000B1FA8" w:rsidRPr="000B1FA8" w:rsidRDefault="000B1FA8" w:rsidP="000B1FA8">
      <w:pPr>
        <w:ind w:firstLine="709"/>
        <w:jc w:val="both"/>
        <w:rPr>
          <w:sz w:val="28"/>
          <w:szCs w:val="28"/>
        </w:rPr>
      </w:pPr>
      <w:r w:rsidRPr="000B1FA8">
        <w:rPr>
          <w:sz w:val="28"/>
          <w:szCs w:val="28"/>
        </w:rPr>
        <w:t>насколько близки к истине данные-известна ли точность данных и соответствует ли она вашим требованиям?</w:t>
      </w:r>
    </w:p>
    <w:p w:rsidR="000B1FA8" w:rsidRPr="000B1FA8" w:rsidRDefault="000B1FA8" w:rsidP="000B1FA8">
      <w:pPr>
        <w:ind w:firstLine="709"/>
        <w:jc w:val="both"/>
        <w:rPr>
          <w:sz w:val="28"/>
          <w:szCs w:val="28"/>
        </w:rPr>
      </w:pPr>
      <w:r w:rsidRPr="000B1FA8">
        <w:rPr>
          <w:sz w:val="28"/>
          <w:szCs w:val="28"/>
        </w:rPr>
        <w:t>затраты, связанные с получением данных и предоставлением их для использования — является ли информация, предоставляемая в форме, которая означает, что затраты на ее поддержание в течение всего срока службы актива были минимизированы?</w:t>
      </w:r>
    </w:p>
    <w:p w:rsidR="000B1FA8" w:rsidRPr="000B1FA8" w:rsidRDefault="000B1FA8" w:rsidP="000B1FA8">
      <w:pPr>
        <w:ind w:firstLine="709"/>
        <w:jc w:val="both"/>
        <w:rPr>
          <w:sz w:val="28"/>
          <w:szCs w:val="28"/>
        </w:rPr>
      </w:pPr>
      <w:r w:rsidRPr="000B1FA8">
        <w:rPr>
          <w:sz w:val="28"/>
          <w:szCs w:val="28"/>
        </w:rPr>
        <w:t>Обратите внимание, что первые четыре из приведенного выше списка более тесно связаны с определением данных, в то время как остальные более тесно связаны со значениями данных.</w:t>
      </w:r>
    </w:p>
    <w:p w:rsidR="000B1FA8" w:rsidRPr="000B1FA8" w:rsidRDefault="000B1FA8" w:rsidP="000B1FA8">
      <w:pPr>
        <w:ind w:firstLine="709"/>
        <w:jc w:val="both"/>
        <w:rPr>
          <w:sz w:val="28"/>
          <w:szCs w:val="28"/>
        </w:rPr>
      </w:pPr>
      <w:r w:rsidRPr="000B1FA8">
        <w:rPr>
          <w:sz w:val="28"/>
          <w:szCs w:val="28"/>
        </w:rPr>
        <w:t>Процессы должны быть согласованы и внедрены для обеспечения качества передаваемой информации и должны стать частью общего плана обеспечения качества проекта.</w:t>
      </w:r>
    </w:p>
    <w:p w:rsidR="000B1FA8" w:rsidRPr="000B1FA8" w:rsidRDefault="000B1FA8" w:rsidP="000B1FA8">
      <w:pPr>
        <w:ind w:firstLine="709"/>
        <w:jc w:val="both"/>
        <w:rPr>
          <w:sz w:val="28"/>
          <w:szCs w:val="28"/>
        </w:rPr>
      </w:pPr>
      <w:r w:rsidRPr="000B1FA8">
        <w:rPr>
          <w:sz w:val="28"/>
          <w:szCs w:val="28"/>
        </w:rPr>
        <w:t>Форма данных будет влиять на легкость управления качеством. Например, бумажные документы должны быть проверены вручную, включая все перекрестные ссылки между документами. Однако проверка качества структурированных данных может быть в значительной степени автоматизирована. Большие преимущества в обеспечении качества более легко может быть значительным оправданием для дополнительных затрат при использовании структурированных данных.</w:t>
      </w:r>
    </w:p>
    <w:p w:rsidR="000B1FA8" w:rsidRDefault="000B1FA8" w:rsidP="006445C6">
      <w:pPr>
        <w:ind w:firstLine="709"/>
        <w:jc w:val="both"/>
        <w:rPr>
          <w:sz w:val="28"/>
          <w:szCs w:val="28"/>
        </w:rPr>
      </w:pPr>
    </w:p>
    <w:p w:rsidR="00C436B8" w:rsidRPr="00C436B8" w:rsidRDefault="00C436B8" w:rsidP="00C436B8">
      <w:pPr>
        <w:ind w:firstLine="709"/>
        <w:jc w:val="both"/>
        <w:rPr>
          <w:sz w:val="28"/>
          <w:szCs w:val="28"/>
        </w:rPr>
      </w:pPr>
      <w:r w:rsidRPr="00C436B8">
        <w:rPr>
          <w:sz w:val="28"/>
          <w:szCs w:val="28"/>
        </w:rPr>
        <w:t>Когда требования к информации о передаче определены, стороны в проекте должны согласовать ответственность за;</w:t>
      </w:r>
    </w:p>
    <w:p w:rsidR="00C436B8" w:rsidRPr="00C436B8" w:rsidRDefault="00C436B8" w:rsidP="00C436B8">
      <w:pPr>
        <w:ind w:firstLine="709"/>
        <w:jc w:val="both"/>
        <w:rPr>
          <w:sz w:val="28"/>
          <w:szCs w:val="28"/>
        </w:rPr>
      </w:pPr>
      <w:r w:rsidRPr="00C436B8">
        <w:rPr>
          <w:sz w:val="28"/>
          <w:szCs w:val="28"/>
        </w:rPr>
        <w:t>* создание информации</w:t>
      </w:r>
    </w:p>
    <w:p w:rsidR="00C436B8" w:rsidRPr="00C436B8" w:rsidRDefault="00C436B8" w:rsidP="00C436B8">
      <w:pPr>
        <w:ind w:firstLine="709"/>
        <w:jc w:val="both"/>
        <w:rPr>
          <w:sz w:val="28"/>
          <w:szCs w:val="28"/>
        </w:rPr>
      </w:pPr>
      <w:r w:rsidRPr="00C436B8">
        <w:rPr>
          <w:sz w:val="28"/>
          <w:szCs w:val="28"/>
        </w:rPr>
        <w:t>• безопасность информации</w:t>
      </w:r>
    </w:p>
    <w:p w:rsidR="00C436B8" w:rsidRPr="00C436B8" w:rsidRDefault="00C436B8" w:rsidP="00C436B8">
      <w:pPr>
        <w:ind w:firstLine="709"/>
        <w:jc w:val="both"/>
        <w:rPr>
          <w:sz w:val="28"/>
          <w:szCs w:val="28"/>
        </w:rPr>
      </w:pPr>
      <w:r w:rsidRPr="00C436B8">
        <w:rPr>
          <w:sz w:val="28"/>
          <w:szCs w:val="28"/>
        </w:rPr>
        <w:t>• качество информации</w:t>
      </w:r>
    </w:p>
    <w:p w:rsidR="00C436B8" w:rsidRPr="00C436B8" w:rsidRDefault="00C436B8" w:rsidP="00C436B8">
      <w:pPr>
        <w:ind w:firstLine="709"/>
        <w:jc w:val="both"/>
        <w:rPr>
          <w:sz w:val="28"/>
          <w:szCs w:val="28"/>
        </w:rPr>
      </w:pPr>
      <w:r w:rsidRPr="00C436B8">
        <w:rPr>
          <w:sz w:val="28"/>
          <w:szCs w:val="28"/>
        </w:rPr>
        <w:t>* сбор информации от третьих лиц (например, документации поставщика оборудования)</w:t>
      </w:r>
    </w:p>
    <w:p w:rsidR="00C436B8" w:rsidRPr="00C436B8" w:rsidRDefault="00C436B8" w:rsidP="00C436B8">
      <w:pPr>
        <w:ind w:firstLine="709"/>
        <w:jc w:val="both"/>
        <w:rPr>
          <w:sz w:val="28"/>
          <w:szCs w:val="28"/>
        </w:rPr>
      </w:pPr>
      <w:r w:rsidRPr="00C436B8">
        <w:rPr>
          <w:sz w:val="28"/>
          <w:szCs w:val="28"/>
        </w:rPr>
        <w:t>* получение информации в правильном формате</w:t>
      </w:r>
    </w:p>
    <w:p w:rsidR="00C436B8" w:rsidRPr="00C436B8" w:rsidRDefault="00C436B8" w:rsidP="00C436B8">
      <w:pPr>
        <w:ind w:firstLine="709"/>
        <w:jc w:val="both"/>
        <w:rPr>
          <w:sz w:val="28"/>
          <w:szCs w:val="28"/>
        </w:rPr>
      </w:pPr>
      <w:r w:rsidRPr="00C436B8">
        <w:rPr>
          <w:sz w:val="28"/>
          <w:szCs w:val="28"/>
        </w:rPr>
        <w:t>* управление информацией через проект</w:t>
      </w:r>
    </w:p>
    <w:p w:rsidR="00C436B8" w:rsidRPr="00C436B8" w:rsidRDefault="00C436B8" w:rsidP="00C436B8">
      <w:pPr>
        <w:ind w:firstLine="709"/>
        <w:jc w:val="both"/>
        <w:rPr>
          <w:sz w:val="28"/>
          <w:szCs w:val="28"/>
        </w:rPr>
      </w:pPr>
      <w:r w:rsidRPr="00C436B8">
        <w:rPr>
          <w:sz w:val="28"/>
          <w:szCs w:val="28"/>
        </w:rPr>
        <w:t>* внедрение операционных систем</w:t>
      </w:r>
    </w:p>
    <w:p w:rsidR="00C436B8" w:rsidRDefault="00C436B8" w:rsidP="00C436B8">
      <w:pPr>
        <w:ind w:firstLine="709"/>
        <w:jc w:val="both"/>
        <w:rPr>
          <w:sz w:val="28"/>
          <w:szCs w:val="28"/>
        </w:rPr>
      </w:pPr>
      <w:r w:rsidRPr="00C436B8">
        <w:rPr>
          <w:sz w:val="28"/>
          <w:szCs w:val="28"/>
        </w:rPr>
        <w:t>* передача и заселение операционных систем</w:t>
      </w:r>
    </w:p>
    <w:p w:rsidR="00C86999" w:rsidRDefault="00C86999" w:rsidP="00C436B8">
      <w:pPr>
        <w:ind w:firstLine="709"/>
        <w:jc w:val="both"/>
        <w:rPr>
          <w:sz w:val="28"/>
          <w:szCs w:val="28"/>
        </w:rPr>
      </w:pPr>
    </w:p>
    <w:p w:rsidR="00C86999" w:rsidRPr="00C86999" w:rsidRDefault="00C86999" w:rsidP="00C86999">
      <w:pPr>
        <w:ind w:firstLine="709"/>
        <w:jc w:val="both"/>
        <w:rPr>
          <w:sz w:val="28"/>
          <w:szCs w:val="28"/>
        </w:rPr>
      </w:pPr>
      <w:r w:rsidRPr="00C86999">
        <w:rPr>
          <w:sz w:val="28"/>
          <w:szCs w:val="28"/>
        </w:rPr>
        <w:t xml:space="preserve">Все лица, участвующие в создании и передаче информации, должны пройти подготовку по следующим </w:t>
      </w:r>
      <w:proofErr w:type="gramStart"/>
      <w:r w:rsidRPr="00C86999">
        <w:rPr>
          <w:sz w:val="28"/>
          <w:szCs w:val="28"/>
        </w:rPr>
        <w:t>направлениям::</w:t>
      </w:r>
      <w:proofErr w:type="gramEnd"/>
    </w:p>
    <w:p w:rsidR="00C86999" w:rsidRPr="00C86999" w:rsidRDefault="00C86999" w:rsidP="00C86999">
      <w:pPr>
        <w:ind w:firstLine="709"/>
        <w:jc w:val="both"/>
        <w:rPr>
          <w:sz w:val="28"/>
          <w:szCs w:val="28"/>
        </w:rPr>
      </w:pPr>
      <w:r w:rsidRPr="00C86999">
        <w:rPr>
          <w:sz w:val="28"/>
          <w:szCs w:val="28"/>
        </w:rPr>
        <w:t>* понимание цели и использования соответствующей информации</w:t>
      </w:r>
    </w:p>
    <w:p w:rsidR="00C86999" w:rsidRPr="00C86999" w:rsidRDefault="00C86999" w:rsidP="00C86999">
      <w:pPr>
        <w:ind w:firstLine="709"/>
        <w:jc w:val="both"/>
        <w:rPr>
          <w:sz w:val="28"/>
          <w:szCs w:val="28"/>
        </w:rPr>
      </w:pPr>
      <w:r w:rsidRPr="00C86999">
        <w:rPr>
          <w:sz w:val="28"/>
          <w:szCs w:val="28"/>
        </w:rPr>
        <w:t>• управление информацией</w:t>
      </w:r>
    </w:p>
    <w:p w:rsidR="00C86999" w:rsidRPr="00C86999" w:rsidRDefault="00C86999" w:rsidP="00C86999">
      <w:pPr>
        <w:ind w:firstLine="709"/>
        <w:jc w:val="both"/>
        <w:rPr>
          <w:sz w:val="28"/>
          <w:szCs w:val="28"/>
        </w:rPr>
      </w:pPr>
      <w:r w:rsidRPr="00C86999">
        <w:rPr>
          <w:sz w:val="28"/>
          <w:szCs w:val="28"/>
        </w:rPr>
        <w:t>* аспект жизненного цикла информации (в частности, потребность в информации для удовлетворения</w:t>
      </w:r>
    </w:p>
    <w:p w:rsidR="00C86999" w:rsidRPr="00C86999" w:rsidRDefault="00C86999" w:rsidP="00C86999">
      <w:pPr>
        <w:ind w:firstLine="709"/>
        <w:jc w:val="both"/>
        <w:rPr>
          <w:sz w:val="28"/>
          <w:szCs w:val="28"/>
        </w:rPr>
      </w:pPr>
      <w:r w:rsidRPr="00C86999">
        <w:rPr>
          <w:sz w:val="28"/>
          <w:szCs w:val="28"/>
        </w:rPr>
        <w:t>будущие требования к жизненному циклу, а также его немедленное использование)</w:t>
      </w:r>
    </w:p>
    <w:p w:rsidR="00C86999" w:rsidRPr="00C86999" w:rsidRDefault="00C86999" w:rsidP="00C86999">
      <w:pPr>
        <w:ind w:firstLine="709"/>
        <w:jc w:val="both"/>
        <w:rPr>
          <w:sz w:val="28"/>
          <w:szCs w:val="28"/>
        </w:rPr>
      </w:pPr>
      <w:r w:rsidRPr="00C86999">
        <w:rPr>
          <w:sz w:val="28"/>
          <w:szCs w:val="28"/>
        </w:rPr>
        <w:t>* вопросы обеспечения качества (как проверить информацию)</w:t>
      </w:r>
    </w:p>
    <w:p w:rsidR="00C86999" w:rsidRPr="00C86999" w:rsidRDefault="00C86999" w:rsidP="00C86999">
      <w:pPr>
        <w:ind w:firstLine="709"/>
        <w:jc w:val="both"/>
        <w:rPr>
          <w:sz w:val="28"/>
          <w:szCs w:val="28"/>
        </w:rPr>
      </w:pPr>
      <w:r w:rsidRPr="00C86999">
        <w:rPr>
          <w:sz w:val="28"/>
          <w:szCs w:val="28"/>
        </w:rPr>
        <w:lastRenderedPageBreak/>
        <w:t>• использование систем, используемых для создания и использования информации</w:t>
      </w:r>
    </w:p>
    <w:p w:rsidR="00C86999" w:rsidRPr="00C86999" w:rsidRDefault="00C86999" w:rsidP="00C86999">
      <w:pPr>
        <w:ind w:firstLine="709"/>
        <w:jc w:val="both"/>
        <w:rPr>
          <w:sz w:val="28"/>
          <w:szCs w:val="28"/>
        </w:rPr>
      </w:pPr>
      <w:r w:rsidRPr="00C86999">
        <w:rPr>
          <w:sz w:val="28"/>
          <w:szCs w:val="28"/>
        </w:rPr>
        <w:t>* подготовка соответствующих средств массовой информации, чтение, написание</w:t>
      </w:r>
    </w:p>
    <w:p w:rsidR="00C86999" w:rsidRPr="00CC6393" w:rsidRDefault="00C86999" w:rsidP="00C86999">
      <w:pPr>
        <w:ind w:firstLine="709"/>
        <w:jc w:val="both"/>
        <w:rPr>
          <w:sz w:val="28"/>
          <w:szCs w:val="28"/>
        </w:rPr>
      </w:pPr>
      <w:r w:rsidRPr="00C86999">
        <w:rPr>
          <w:sz w:val="28"/>
          <w:szCs w:val="28"/>
        </w:rPr>
        <w:t>• вопросы безопасности, такие как конфиденциальность, проверка на вирусы и резервное копирование</w:t>
      </w:r>
    </w:p>
    <w:p w:rsidR="000B1FA8" w:rsidRDefault="000B1FA8" w:rsidP="006445C6">
      <w:pPr>
        <w:ind w:firstLine="709"/>
        <w:jc w:val="both"/>
        <w:rPr>
          <w:sz w:val="28"/>
          <w:szCs w:val="28"/>
        </w:rPr>
      </w:pPr>
    </w:p>
    <w:p w:rsidR="001F47CA" w:rsidRDefault="001F47CA" w:rsidP="001F47CA">
      <w:pPr>
        <w:pStyle w:val="2"/>
      </w:pPr>
      <w:bookmarkStart w:id="168" w:name="_Toc23318222"/>
      <w:r>
        <w:t>Точки зрения</w:t>
      </w:r>
      <w:bookmarkEnd w:id="168"/>
    </w:p>
    <w:p w:rsidR="001F47CA" w:rsidRDefault="001F47CA" w:rsidP="006445C6">
      <w:pPr>
        <w:ind w:firstLine="709"/>
        <w:jc w:val="both"/>
        <w:rPr>
          <w:sz w:val="28"/>
          <w:szCs w:val="28"/>
        </w:rPr>
      </w:pPr>
      <w:r>
        <w:rPr>
          <w:sz w:val="28"/>
          <w:szCs w:val="28"/>
        </w:rPr>
        <w:t xml:space="preserve">В соответствии с определением понятия «Точка зрения» в соответствии с методикой «Интегрированного подхода» должны быть определены: </w:t>
      </w:r>
      <w:r w:rsidRPr="001F47CA">
        <w:rPr>
          <w:sz w:val="28"/>
          <w:szCs w:val="28"/>
        </w:rPr>
        <w:t>Цель, Предметная область, Назначение</w:t>
      </w:r>
      <w:r>
        <w:rPr>
          <w:sz w:val="28"/>
          <w:szCs w:val="28"/>
        </w:rPr>
        <w:t>.</w:t>
      </w:r>
    </w:p>
    <w:p w:rsidR="001F47CA" w:rsidRPr="001F47CA" w:rsidRDefault="001F47CA" w:rsidP="006445C6">
      <w:pPr>
        <w:ind w:firstLine="709"/>
        <w:jc w:val="both"/>
        <w:rPr>
          <w:sz w:val="28"/>
          <w:szCs w:val="28"/>
        </w:rPr>
      </w:pPr>
      <w:r>
        <w:rPr>
          <w:sz w:val="28"/>
          <w:szCs w:val="28"/>
        </w:rPr>
        <w:t xml:space="preserve">Цель – определяется исходя из типа участника строительного комплекса: ОИВ, Застройщик, Проектная компания, Строительная компания, </w:t>
      </w:r>
    </w:p>
    <w:p w:rsidR="001F47CA" w:rsidRDefault="001F47CA" w:rsidP="006445C6">
      <w:pPr>
        <w:ind w:firstLine="709"/>
        <w:jc w:val="both"/>
        <w:rPr>
          <w:sz w:val="28"/>
          <w:szCs w:val="28"/>
        </w:rPr>
      </w:pPr>
      <w:r>
        <w:rPr>
          <w:sz w:val="28"/>
          <w:szCs w:val="28"/>
        </w:rPr>
        <w:t xml:space="preserve">Для определения точки зрения необходимо в соответствии с матрицей выбрать ячейку на пересечении этапа жизненного цикла </w:t>
      </w:r>
    </w:p>
    <w:p w:rsidR="001F47CA" w:rsidRDefault="001F47CA" w:rsidP="006445C6">
      <w:pPr>
        <w:ind w:firstLine="709"/>
        <w:jc w:val="both"/>
        <w:rPr>
          <w:sz w:val="28"/>
          <w:szCs w:val="28"/>
        </w:rPr>
      </w:pPr>
    </w:p>
    <w:p w:rsidR="001F47CA" w:rsidRDefault="001F47CA" w:rsidP="006445C6">
      <w:pPr>
        <w:ind w:firstLine="709"/>
        <w:jc w:val="both"/>
        <w:rPr>
          <w:sz w:val="28"/>
          <w:szCs w:val="28"/>
        </w:rPr>
      </w:pPr>
    </w:p>
    <w:p w:rsidR="00EF4045" w:rsidRDefault="00EF4045" w:rsidP="00894D41">
      <w:pPr>
        <w:pStyle w:val="2"/>
      </w:pPr>
      <w:bookmarkStart w:id="169" w:name="_Toc23318223"/>
      <w:r>
        <w:t>Алгоритм подготовки ТИМ сценария</w:t>
      </w:r>
      <w:bookmarkEnd w:id="169"/>
    </w:p>
    <w:p w:rsidR="00EF4045" w:rsidRDefault="00EF4045" w:rsidP="006445C6">
      <w:pPr>
        <w:ind w:firstLine="709"/>
        <w:jc w:val="both"/>
        <w:rPr>
          <w:sz w:val="28"/>
          <w:szCs w:val="28"/>
        </w:rPr>
      </w:pPr>
    </w:p>
    <w:p w:rsidR="004C638E" w:rsidRDefault="00461D63" w:rsidP="00461D63">
      <w:pPr>
        <w:pStyle w:val="1"/>
      </w:pPr>
      <w:bookmarkStart w:id="170" w:name="_Toc23318224"/>
      <w:r>
        <w:t>ТИМ-сценарии</w:t>
      </w:r>
      <w:bookmarkEnd w:id="170"/>
    </w:p>
    <w:p w:rsidR="00461D63" w:rsidRDefault="00461D63" w:rsidP="006445C6">
      <w:pPr>
        <w:ind w:firstLine="709"/>
        <w:jc w:val="both"/>
        <w:rPr>
          <w:sz w:val="28"/>
          <w:szCs w:val="28"/>
        </w:rPr>
      </w:pPr>
    </w:p>
    <w:p w:rsidR="00EF4045" w:rsidRDefault="00EF4045" w:rsidP="006445C6">
      <w:pPr>
        <w:ind w:firstLine="709"/>
        <w:jc w:val="both"/>
        <w:rPr>
          <w:sz w:val="28"/>
          <w:szCs w:val="28"/>
        </w:rPr>
      </w:pPr>
    </w:p>
    <w:p w:rsidR="00EF4045" w:rsidRDefault="00EF4045" w:rsidP="006445C6">
      <w:pPr>
        <w:ind w:firstLine="709"/>
        <w:jc w:val="both"/>
        <w:rPr>
          <w:sz w:val="28"/>
          <w:szCs w:val="28"/>
        </w:rPr>
      </w:pPr>
    </w:p>
    <w:p w:rsidR="004B3B54" w:rsidRDefault="004B3B54" w:rsidP="009B2F2E">
      <w:pPr>
        <w:ind w:firstLine="709"/>
        <w:jc w:val="both"/>
        <w:rPr>
          <w:sz w:val="28"/>
          <w:szCs w:val="28"/>
        </w:rPr>
      </w:pPr>
      <w:r>
        <w:rPr>
          <w:sz w:val="28"/>
          <w:szCs w:val="28"/>
        </w:rPr>
        <w:br w:type="page"/>
      </w:r>
    </w:p>
    <w:p w:rsidR="004B3B54" w:rsidRDefault="004B3B54" w:rsidP="009B2F2E">
      <w:pPr>
        <w:ind w:firstLine="709"/>
        <w:jc w:val="both"/>
        <w:rPr>
          <w:sz w:val="28"/>
          <w:szCs w:val="28"/>
        </w:rPr>
      </w:pPr>
      <w:r>
        <w:rPr>
          <w:sz w:val="28"/>
          <w:szCs w:val="28"/>
        </w:rPr>
        <w:lastRenderedPageBreak/>
        <w:t>Библиография</w:t>
      </w:r>
    </w:p>
    <w:p w:rsidR="004B3B54" w:rsidRDefault="004B3B54" w:rsidP="009B2F2E">
      <w:pPr>
        <w:ind w:firstLine="709"/>
        <w:jc w:val="both"/>
        <w:rPr>
          <w:sz w:val="28"/>
          <w:szCs w:val="28"/>
        </w:rPr>
      </w:pPr>
    </w:p>
    <w:p w:rsidR="00560895" w:rsidRPr="00560895" w:rsidRDefault="004B3B54">
      <w:pPr>
        <w:widowControl w:val="0"/>
        <w:autoSpaceDE w:val="0"/>
        <w:autoSpaceDN w:val="0"/>
        <w:adjustRightInd w:val="0"/>
        <w:rPr>
          <w:ins w:id="171" w:author="Сергей Волков" w:date="2020-01-19T13:28:00Z"/>
          <w:sz w:val="28"/>
          <w:rPrChange w:id="172" w:author="Сергей Волков" w:date="2020-01-19T13:28:00Z">
            <w:rPr>
              <w:ins w:id="173" w:author="Сергей Волков" w:date="2020-01-19T13:28:00Z"/>
            </w:rPr>
          </w:rPrChange>
        </w:rPr>
      </w:pPr>
      <w:r>
        <w:fldChar w:fldCharType="begin"/>
      </w:r>
      <w:r>
        <w:instrText xml:space="preserve"> ADDIN ZOTERO_BIBL {"uncited":[],"omitted":[],"custom":[]} CSL_BIBLIOGRAPHY </w:instrText>
      </w:r>
      <w:r>
        <w:fldChar w:fldCharType="separate"/>
      </w:r>
      <w:ins w:id="174" w:author="Сергей Волков" w:date="2020-01-19T13:28:00Z">
        <w:r w:rsidR="00560895" w:rsidRPr="00560895">
          <w:rPr>
            <w:sz w:val="28"/>
            <w:rPrChange w:id="175" w:author="Сергей Волков" w:date="2020-01-19T13:28:00Z">
              <w:rPr/>
            </w:rPrChange>
          </w:rPr>
          <w:t>1. Кривой С.А. [и др.]. Взаимосвязь BIM-сценариев в рамках инвестиционно-девелоперского проекта // Строительство уникальных зданий и сооружений. 2018. № № 2 (65). C. 20–39.</w:t>
        </w:r>
      </w:ins>
    </w:p>
    <w:p w:rsidR="00560895" w:rsidRPr="00560895" w:rsidRDefault="00560895">
      <w:pPr>
        <w:widowControl w:val="0"/>
        <w:autoSpaceDE w:val="0"/>
        <w:autoSpaceDN w:val="0"/>
        <w:adjustRightInd w:val="0"/>
        <w:rPr>
          <w:ins w:id="176" w:author="Сергей Волков" w:date="2020-01-19T13:28:00Z"/>
          <w:sz w:val="28"/>
          <w:lang w:val="en-US"/>
          <w:rPrChange w:id="177" w:author="Сергей Волков" w:date="2020-01-19T13:28:00Z">
            <w:rPr>
              <w:ins w:id="178" w:author="Сергей Волков" w:date="2020-01-19T13:28:00Z"/>
            </w:rPr>
          </w:rPrChange>
        </w:rPr>
      </w:pPr>
      <w:ins w:id="179" w:author="Сергей Волков" w:date="2020-01-19T13:28:00Z">
        <w:r w:rsidRPr="00560895">
          <w:rPr>
            <w:sz w:val="28"/>
            <w:rPrChange w:id="180" w:author="Сергей Волков" w:date="2020-01-19T13:28:00Z">
              <w:rPr/>
            </w:rPrChange>
          </w:rPr>
          <w:t>2. Попов Д.В., Юсупова Н.И. Информационная поддержка принятия решений при оперативном управлении оказанием услуг // Вестник УГАТУ. Управление</w:t>
        </w:r>
        <w:r w:rsidRPr="00560895">
          <w:rPr>
            <w:sz w:val="28"/>
            <w:lang w:val="en-US"/>
            <w:rPrChange w:id="181" w:author="Сергей Волков" w:date="2020-01-19T13:28:00Z">
              <w:rPr/>
            </w:rPrChange>
          </w:rPr>
          <w:t xml:space="preserve">, </w:t>
        </w:r>
        <w:r w:rsidRPr="00560895">
          <w:rPr>
            <w:sz w:val="28"/>
            <w:rPrChange w:id="182" w:author="Сергей Волков" w:date="2020-01-19T13:28:00Z">
              <w:rPr/>
            </w:rPrChange>
          </w:rPr>
          <w:t>ВТиИ</w:t>
        </w:r>
        <w:r w:rsidRPr="00560895">
          <w:rPr>
            <w:sz w:val="28"/>
            <w:lang w:val="en-US"/>
            <w:rPrChange w:id="183" w:author="Сергей Волков" w:date="2020-01-19T13:28:00Z">
              <w:rPr/>
            </w:rPrChange>
          </w:rPr>
          <w:t>. 2009. № 30 (1). C. 103–114.</w:t>
        </w:r>
      </w:ins>
    </w:p>
    <w:p w:rsidR="00560895" w:rsidRPr="00560895" w:rsidRDefault="00560895">
      <w:pPr>
        <w:widowControl w:val="0"/>
        <w:autoSpaceDE w:val="0"/>
        <w:autoSpaceDN w:val="0"/>
        <w:adjustRightInd w:val="0"/>
        <w:rPr>
          <w:ins w:id="184" w:author="Сергей Волков" w:date="2020-01-19T13:28:00Z"/>
          <w:sz w:val="28"/>
          <w:rPrChange w:id="185" w:author="Сергей Волков" w:date="2020-01-19T13:28:00Z">
            <w:rPr>
              <w:ins w:id="186" w:author="Сергей Волков" w:date="2020-01-19T13:28:00Z"/>
            </w:rPr>
          </w:rPrChange>
        </w:rPr>
      </w:pPr>
      <w:ins w:id="187" w:author="Сергей Волков" w:date="2020-01-19T13:28:00Z">
        <w:r w:rsidRPr="00560895">
          <w:rPr>
            <w:sz w:val="28"/>
            <w:lang w:val="en-US"/>
            <w:rPrChange w:id="188" w:author="Сергей Волков" w:date="2020-01-19T13:28:00Z">
              <w:rPr/>
            </w:rPrChange>
          </w:rPr>
          <w:t>3. EPISODE 24: UNDERSTANDING MODEL USES // BIM ThinkSpace [</w:t>
        </w:r>
        <w:r w:rsidRPr="00560895">
          <w:rPr>
            <w:sz w:val="28"/>
            <w:rPrChange w:id="189" w:author="Сергей Волков" w:date="2020-01-19T13:28:00Z">
              <w:rPr/>
            </w:rPrChange>
          </w:rPr>
          <w:t>Электронный</w:t>
        </w:r>
        <w:r w:rsidRPr="00560895">
          <w:rPr>
            <w:sz w:val="28"/>
            <w:lang w:val="en-US"/>
            <w:rPrChange w:id="190" w:author="Сергей Волков" w:date="2020-01-19T13:28:00Z">
              <w:rPr/>
            </w:rPrChange>
          </w:rPr>
          <w:t xml:space="preserve"> </w:t>
        </w:r>
        <w:r w:rsidRPr="00560895">
          <w:rPr>
            <w:sz w:val="28"/>
            <w:rPrChange w:id="191" w:author="Сергей Волков" w:date="2020-01-19T13:28:00Z">
              <w:rPr/>
            </w:rPrChange>
          </w:rPr>
          <w:t>ресурс</w:t>
        </w:r>
        <w:r w:rsidRPr="00560895">
          <w:rPr>
            <w:sz w:val="28"/>
            <w:lang w:val="en-US"/>
            <w:rPrChange w:id="192" w:author="Сергей Волков" w:date="2020-01-19T13:28:00Z">
              <w:rPr/>
            </w:rPrChange>
          </w:rPr>
          <w:t xml:space="preserve">]. </w:t>
        </w:r>
        <w:r w:rsidRPr="00560895">
          <w:rPr>
            <w:sz w:val="28"/>
            <w:rPrChange w:id="193" w:author="Сергей Волков" w:date="2020-01-19T13:28:00Z">
              <w:rPr/>
            </w:rPrChange>
          </w:rPr>
          <w:t>URL: https://www.bimthinkspace.com/2015/09/episode-24-understanding-model-uses.html#_edn2 (дата обращения: 26.09.2019).</w:t>
        </w:r>
      </w:ins>
    </w:p>
    <w:p w:rsidR="00560895" w:rsidRPr="00560895" w:rsidRDefault="00560895">
      <w:pPr>
        <w:widowControl w:val="0"/>
        <w:autoSpaceDE w:val="0"/>
        <w:autoSpaceDN w:val="0"/>
        <w:adjustRightInd w:val="0"/>
        <w:rPr>
          <w:ins w:id="194" w:author="Сергей Волков" w:date="2020-01-19T13:28:00Z"/>
          <w:sz w:val="28"/>
          <w:lang w:val="en-US"/>
          <w:rPrChange w:id="195" w:author="Сергей Волков" w:date="2020-01-19T13:28:00Z">
            <w:rPr>
              <w:ins w:id="196" w:author="Сергей Волков" w:date="2020-01-19T13:28:00Z"/>
            </w:rPr>
          </w:rPrChange>
        </w:rPr>
      </w:pPr>
      <w:ins w:id="197" w:author="Сергей Волков" w:date="2020-01-19T13:28:00Z">
        <w:r w:rsidRPr="00560895">
          <w:rPr>
            <w:sz w:val="28"/>
            <w:lang w:val="en-US"/>
            <w:rPrChange w:id="198" w:author="Сергей Волков" w:date="2020-01-19T13:28:00Z">
              <w:rPr/>
            </w:rPrChange>
          </w:rPr>
          <w:t>4. BIM USES – BIMAXON.</w:t>
        </w:r>
      </w:ins>
    </w:p>
    <w:p w:rsidR="00560895" w:rsidRPr="00560895" w:rsidRDefault="00560895">
      <w:pPr>
        <w:widowControl w:val="0"/>
        <w:autoSpaceDE w:val="0"/>
        <w:autoSpaceDN w:val="0"/>
        <w:adjustRightInd w:val="0"/>
        <w:rPr>
          <w:ins w:id="199" w:author="Сергей Волков" w:date="2020-01-19T13:28:00Z"/>
          <w:sz w:val="28"/>
          <w:lang w:val="en-US"/>
          <w:rPrChange w:id="200" w:author="Сергей Волков" w:date="2020-01-19T13:28:00Z">
            <w:rPr>
              <w:ins w:id="201" w:author="Сергей Волков" w:date="2020-01-19T13:28:00Z"/>
            </w:rPr>
          </w:rPrChange>
        </w:rPr>
      </w:pPr>
      <w:ins w:id="202" w:author="Сергей Волков" w:date="2020-01-19T13:28:00Z">
        <w:r w:rsidRPr="00560895">
          <w:rPr>
            <w:sz w:val="28"/>
            <w:lang w:val="en-US"/>
            <w:rPrChange w:id="203" w:author="Сергей Волков" w:date="2020-01-19T13:28:00Z">
              <w:rPr/>
            </w:rPrChange>
          </w:rPr>
          <w:t>5. Harvard. BIM USES GUIDE.</w:t>
        </w:r>
      </w:ins>
    </w:p>
    <w:p w:rsidR="00560895" w:rsidRPr="00560895" w:rsidRDefault="00560895">
      <w:pPr>
        <w:widowControl w:val="0"/>
        <w:autoSpaceDE w:val="0"/>
        <w:autoSpaceDN w:val="0"/>
        <w:adjustRightInd w:val="0"/>
        <w:rPr>
          <w:ins w:id="204" w:author="Сергей Волков" w:date="2020-01-19T13:28:00Z"/>
          <w:sz w:val="28"/>
          <w:rPrChange w:id="205" w:author="Сергей Волков" w:date="2020-01-19T13:28:00Z">
            <w:rPr>
              <w:ins w:id="206" w:author="Сергей Волков" w:date="2020-01-19T13:28:00Z"/>
            </w:rPr>
          </w:rPrChange>
        </w:rPr>
      </w:pPr>
      <w:ins w:id="207" w:author="Сергей Волков" w:date="2020-01-19T13:28:00Z">
        <w:r w:rsidRPr="00560895">
          <w:rPr>
            <w:sz w:val="28"/>
            <w:lang w:val="en-US"/>
            <w:rPrChange w:id="208" w:author="Сергей Волков" w:date="2020-01-19T13:28:00Z">
              <w:rPr/>
            </w:rPrChange>
          </w:rPr>
          <w:t xml:space="preserve">6. KREIDER R.G., MESSNER J.I. Pennsylvania State University. The Uses of BIM: Classifying and Selecting BIM Uses. </w:t>
        </w:r>
        <w:r w:rsidRPr="00560895">
          <w:rPr>
            <w:sz w:val="28"/>
            <w:rPrChange w:id="209" w:author="Сергей Волков" w:date="2020-01-19T13:28:00Z">
              <w:rPr/>
            </w:rPrChange>
          </w:rPr>
          <w:t>Pennsylvania, 2013.</w:t>
        </w:r>
      </w:ins>
    </w:p>
    <w:p w:rsidR="00560895" w:rsidRPr="00560895" w:rsidRDefault="00560895">
      <w:pPr>
        <w:widowControl w:val="0"/>
        <w:autoSpaceDE w:val="0"/>
        <w:autoSpaceDN w:val="0"/>
        <w:adjustRightInd w:val="0"/>
        <w:rPr>
          <w:ins w:id="210" w:author="Сергей Волков" w:date="2020-01-19T13:28:00Z"/>
          <w:sz w:val="28"/>
          <w:rPrChange w:id="211" w:author="Сергей Волков" w:date="2020-01-19T13:28:00Z">
            <w:rPr>
              <w:ins w:id="212" w:author="Сергей Волков" w:date="2020-01-19T13:28:00Z"/>
            </w:rPr>
          </w:rPrChange>
        </w:rPr>
      </w:pPr>
      <w:ins w:id="213" w:author="Сергей Волков" w:date="2020-01-19T13:28:00Z">
        <w:r w:rsidRPr="00560895">
          <w:rPr>
            <w:sz w:val="28"/>
            <w:rPrChange w:id="214" w:author="Сергей Волков" w:date="2020-01-19T13:28:00Z">
              <w:rPr/>
            </w:rPrChange>
          </w:rPr>
          <w:t>7. Data Asset Framework Implementation Guide. 2009.</w:t>
        </w:r>
      </w:ins>
    </w:p>
    <w:p w:rsidR="00B62903" w:rsidRPr="00560895" w:rsidDel="00560895" w:rsidRDefault="00B62903">
      <w:pPr>
        <w:widowControl w:val="0"/>
        <w:autoSpaceDE w:val="0"/>
        <w:autoSpaceDN w:val="0"/>
        <w:adjustRightInd w:val="0"/>
        <w:rPr>
          <w:del w:id="215" w:author="Сергей Волков" w:date="2020-01-19T13:28:00Z"/>
          <w:sz w:val="28"/>
        </w:rPr>
      </w:pPr>
      <w:del w:id="216" w:author="Сергей Волков" w:date="2020-01-19T13:28:00Z">
        <w:r w:rsidRPr="00560895" w:rsidDel="00560895">
          <w:rPr>
            <w:sz w:val="28"/>
          </w:rPr>
          <w:delText>1. Д.В. П., Н.И. Ю. Информационная поддержка принятия решений при оперативном управлении оказанием услуг // Вестник УГАТУ. Управление, ВТиИ. 2009. № 30 (1). C. 103–114.</w:delText>
        </w:r>
      </w:del>
    </w:p>
    <w:p w:rsidR="00B62903" w:rsidRPr="00560895" w:rsidDel="00560895" w:rsidRDefault="00B62903">
      <w:pPr>
        <w:widowControl w:val="0"/>
        <w:autoSpaceDE w:val="0"/>
        <w:autoSpaceDN w:val="0"/>
        <w:adjustRightInd w:val="0"/>
        <w:rPr>
          <w:del w:id="217" w:author="Сергей Волков" w:date="2020-01-19T13:28:00Z"/>
          <w:sz w:val="28"/>
          <w:rPrChange w:id="218" w:author="Сергей Волков" w:date="2020-01-19T13:29:00Z">
            <w:rPr>
              <w:del w:id="219" w:author="Сергей Волков" w:date="2020-01-19T13:28:00Z"/>
              <w:sz w:val="28"/>
              <w:lang w:val="en-US"/>
            </w:rPr>
          </w:rPrChange>
        </w:rPr>
      </w:pPr>
      <w:del w:id="220" w:author="Сергей Волков" w:date="2020-01-19T13:28:00Z">
        <w:r w:rsidRPr="00560895" w:rsidDel="00560895">
          <w:rPr>
            <w:sz w:val="28"/>
          </w:rPr>
          <w:delText xml:space="preserve">2. Кривой С.А. [и др.]. Взаимосвязь BIM-сценариев в рамках инвестиционно-девелоперского проекта // Строительство уникальных зданий и сооружений. </w:delText>
        </w:r>
        <w:r w:rsidRPr="00560895" w:rsidDel="00560895">
          <w:rPr>
            <w:sz w:val="28"/>
            <w:rPrChange w:id="221" w:author="Сергей Волков" w:date="2020-01-19T13:29:00Z">
              <w:rPr>
                <w:sz w:val="28"/>
                <w:lang w:val="en-US"/>
              </w:rPr>
            </w:rPrChange>
          </w:rPr>
          <w:delText xml:space="preserve">2018. № № 2 (65). </w:delText>
        </w:r>
        <w:r w:rsidRPr="00560895" w:rsidDel="00560895">
          <w:rPr>
            <w:sz w:val="28"/>
            <w:lang w:val="en-US"/>
          </w:rPr>
          <w:delText>C</w:delText>
        </w:r>
        <w:r w:rsidRPr="00560895" w:rsidDel="00560895">
          <w:rPr>
            <w:sz w:val="28"/>
            <w:rPrChange w:id="222" w:author="Сергей Волков" w:date="2020-01-19T13:29:00Z">
              <w:rPr>
                <w:sz w:val="28"/>
                <w:lang w:val="en-US"/>
              </w:rPr>
            </w:rPrChange>
          </w:rPr>
          <w:delText>. 20–39.</w:delText>
        </w:r>
      </w:del>
    </w:p>
    <w:p w:rsidR="00B62903" w:rsidRPr="00560895" w:rsidDel="00560895" w:rsidRDefault="00B62903">
      <w:pPr>
        <w:widowControl w:val="0"/>
        <w:autoSpaceDE w:val="0"/>
        <w:autoSpaceDN w:val="0"/>
        <w:adjustRightInd w:val="0"/>
        <w:rPr>
          <w:del w:id="223" w:author="Сергей Волков" w:date="2020-01-19T13:28:00Z"/>
          <w:sz w:val="28"/>
          <w:rPrChange w:id="224" w:author="Сергей Волков" w:date="2020-01-19T13:29:00Z">
            <w:rPr>
              <w:del w:id="225" w:author="Сергей Волков" w:date="2020-01-19T13:28:00Z"/>
              <w:sz w:val="28"/>
              <w:lang w:val="en-US"/>
            </w:rPr>
          </w:rPrChange>
        </w:rPr>
      </w:pPr>
      <w:del w:id="226" w:author="Сергей Волков" w:date="2020-01-19T13:28:00Z">
        <w:r w:rsidRPr="00560895" w:rsidDel="00560895">
          <w:rPr>
            <w:sz w:val="28"/>
            <w:rPrChange w:id="227" w:author="Сергей Волков" w:date="2020-01-19T13:29:00Z">
              <w:rPr>
                <w:sz w:val="28"/>
                <w:lang w:val="en-US"/>
              </w:rPr>
            </w:rPrChange>
          </w:rPr>
          <w:delText xml:space="preserve">3. </w:delText>
        </w:r>
        <w:r w:rsidRPr="00560895" w:rsidDel="00560895">
          <w:rPr>
            <w:sz w:val="28"/>
            <w:lang w:val="en-US"/>
          </w:rPr>
          <w:delText>EPISODE</w:delText>
        </w:r>
        <w:r w:rsidRPr="00560895" w:rsidDel="00560895">
          <w:rPr>
            <w:sz w:val="28"/>
            <w:rPrChange w:id="228" w:author="Сергей Волков" w:date="2020-01-19T13:29:00Z">
              <w:rPr>
                <w:sz w:val="28"/>
                <w:lang w:val="en-US"/>
              </w:rPr>
            </w:rPrChange>
          </w:rPr>
          <w:delText xml:space="preserve"> 24: </w:delText>
        </w:r>
        <w:r w:rsidRPr="00560895" w:rsidDel="00560895">
          <w:rPr>
            <w:sz w:val="28"/>
            <w:lang w:val="en-US"/>
          </w:rPr>
          <w:delText>UNDERSTANDING</w:delText>
        </w:r>
        <w:r w:rsidRPr="00560895" w:rsidDel="00560895">
          <w:rPr>
            <w:sz w:val="28"/>
            <w:rPrChange w:id="229" w:author="Сергей Волков" w:date="2020-01-19T13:29:00Z">
              <w:rPr>
                <w:sz w:val="28"/>
                <w:lang w:val="en-US"/>
              </w:rPr>
            </w:rPrChange>
          </w:rPr>
          <w:delText xml:space="preserve"> </w:delText>
        </w:r>
        <w:r w:rsidRPr="00560895" w:rsidDel="00560895">
          <w:rPr>
            <w:sz w:val="28"/>
            <w:lang w:val="en-US"/>
          </w:rPr>
          <w:delText>MODEL</w:delText>
        </w:r>
        <w:r w:rsidRPr="00560895" w:rsidDel="00560895">
          <w:rPr>
            <w:sz w:val="28"/>
            <w:rPrChange w:id="230" w:author="Сергей Волков" w:date="2020-01-19T13:29:00Z">
              <w:rPr>
                <w:sz w:val="28"/>
                <w:lang w:val="en-US"/>
              </w:rPr>
            </w:rPrChange>
          </w:rPr>
          <w:delText xml:space="preserve"> </w:delText>
        </w:r>
        <w:r w:rsidRPr="00560895" w:rsidDel="00560895">
          <w:rPr>
            <w:sz w:val="28"/>
            <w:lang w:val="en-US"/>
          </w:rPr>
          <w:delText>USES</w:delText>
        </w:r>
        <w:r w:rsidRPr="00560895" w:rsidDel="00560895">
          <w:rPr>
            <w:sz w:val="28"/>
            <w:rPrChange w:id="231" w:author="Сергей Волков" w:date="2020-01-19T13:29:00Z">
              <w:rPr>
                <w:sz w:val="28"/>
                <w:lang w:val="en-US"/>
              </w:rPr>
            </w:rPrChange>
          </w:rPr>
          <w:delText xml:space="preserve"> // </w:delText>
        </w:r>
        <w:r w:rsidRPr="00560895" w:rsidDel="00560895">
          <w:rPr>
            <w:sz w:val="28"/>
            <w:lang w:val="en-US"/>
          </w:rPr>
          <w:delText>BIM</w:delText>
        </w:r>
        <w:r w:rsidRPr="00560895" w:rsidDel="00560895">
          <w:rPr>
            <w:sz w:val="28"/>
            <w:rPrChange w:id="232" w:author="Сергей Волков" w:date="2020-01-19T13:29:00Z">
              <w:rPr>
                <w:sz w:val="28"/>
                <w:lang w:val="en-US"/>
              </w:rPr>
            </w:rPrChange>
          </w:rPr>
          <w:delText xml:space="preserve"> </w:delText>
        </w:r>
        <w:r w:rsidRPr="00560895" w:rsidDel="00560895">
          <w:rPr>
            <w:sz w:val="28"/>
            <w:lang w:val="en-US"/>
          </w:rPr>
          <w:delText>ThinkSpace</w:delText>
        </w:r>
        <w:r w:rsidRPr="00560895" w:rsidDel="00560895">
          <w:rPr>
            <w:sz w:val="28"/>
            <w:rPrChange w:id="233" w:author="Сергей Волков" w:date="2020-01-19T13:29:00Z">
              <w:rPr>
                <w:sz w:val="28"/>
                <w:lang w:val="en-US"/>
              </w:rPr>
            </w:rPrChange>
          </w:rPr>
          <w:delText xml:space="preserve"> [</w:delText>
        </w:r>
        <w:r w:rsidRPr="00560895" w:rsidDel="00560895">
          <w:rPr>
            <w:sz w:val="28"/>
          </w:rPr>
          <w:delText>Электронный</w:delText>
        </w:r>
        <w:r w:rsidRPr="00560895" w:rsidDel="00560895">
          <w:rPr>
            <w:sz w:val="28"/>
            <w:rPrChange w:id="234" w:author="Сергей Волков" w:date="2020-01-19T13:29:00Z">
              <w:rPr>
                <w:sz w:val="28"/>
                <w:lang w:val="en-US"/>
              </w:rPr>
            </w:rPrChange>
          </w:rPr>
          <w:delText xml:space="preserve"> </w:delText>
        </w:r>
        <w:r w:rsidRPr="00560895" w:rsidDel="00560895">
          <w:rPr>
            <w:sz w:val="28"/>
          </w:rPr>
          <w:delText>ресурс</w:delText>
        </w:r>
        <w:r w:rsidRPr="00560895" w:rsidDel="00560895">
          <w:rPr>
            <w:sz w:val="28"/>
            <w:rPrChange w:id="235" w:author="Сергей Волков" w:date="2020-01-19T13:29:00Z">
              <w:rPr>
                <w:sz w:val="28"/>
                <w:lang w:val="en-US"/>
              </w:rPr>
            </w:rPrChange>
          </w:rPr>
          <w:delText xml:space="preserve">]. </w:delText>
        </w:r>
        <w:r w:rsidRPr="00560895" w:rsidDel="00560895">
          <w:rPr>
            <w:sz w:val="28"/>
            <w:lang w:val="en-US"/>
          </w:rPr>
          <w:delText>URL</w:delText>
        </w:r>
        <w:r w:rsidRPr="00560895" w:rsidDel="00560895">
          <w:rPr>
            <w:sz w:val="28"/>
            <w:rPrChange w:id="236" w:author="Сергей Волков" w:date="2020-01-19T13:29:00Z">
              <w:rPr>
                <w:sz w:val="28"/>
                <w:lang w:val="en-US"/>
              </w:rPr>
            </w:rPrChange>
          </w:rPr>
          <w:delText xml:space="preserve">: </w:delText>
        </w:r>
        <w:r w:rsidRPr="00560895" w:rsidDel="00560895">
          <w:rPr>
            <w:sz w:val="28"/>
            <w:lang w:val="en-US"/>
          </w:rPr>
          <w:delText>https</w:delText>
        </w:r>
        <w:r w:rsidRPr="00560895" w:rsidDel="00560895">
          <w:rPr>
            <w:sz w:val="28"/>
            <w:rPrChange w:id="237" w:author="Сергей Волков" w:date="2020-01-19T13:29:00Z">
              <w:rPr>
                <w:sz w:val="28"/>
                <w:lang w:val="en-US"/>
              </w:rPr>
            </w:rPrChange>
          </w:rPr>
          <w:delText>://</w:delText>
        </w:r>
        <w:r w:rsidRPr="00560895" w:rsidDel="00560895">
          <w:rPr>
            <w:sz w:val="28"/>
            <w:lang w:val="en-US"/>
          </w:rPr>
          <w:delText>www</w:delText>
        </w:r>
        <w:r w:rsidRPr="00560895" w:rsidDel="00560895">
          <w:rPr>
            <w:sz w:val="28"/>
            <w:rPrChange w:id="238" w:author="Сергей Волков" w:date="2020-01-19T13:29:00Z">
              <w:rPr>
                <w:sz w:val="28"/>
                <w:lang w:val="en-US"/>
              </w:rPr>
            </w:rPrChange>
          </w:rPr>
          <w:delText>.</w:delText>
        </w:r>
        <w:r w:rsidRPr="00560895" w:rsidDel="00560895">
          <w:rPr>
            <w:sz w:val="28"/>
            <w:lang w:val="en-US"/>
          </w:rPr>
          <w:delText>bimthinkspace</w:delText>
        </w:r>
        <w:r w:rsidRPr="00560895" w:rsidDel="00560895">
          <w:rPr>
            <w:sz w:val="28"/>
            <w:rPrChange w:id="239" w:author="Сергей Волков" w:date="2020-01-19T13:29:00Z">
              <w:rPr>
                <w:sz w:val="28"/>
                <w:lang w:val="en-US"/>
              </w:rPr>
            </w:rPrChange>
          </w:rPr>
          <w:delText>.</w:delText>
        </w:r>
        <w:r w:rsidRPr="00560895" w:rsidDel="00560895">
          <w:rPr>
            <w:sz w:val="28"/>
            <w:lang w:val="en-US"/>
          </w:rPr>
          <w:delText>com</w:delText>
        </w:r>
        <w:r w:rsidRPr="00560895" w:rsidDel="00560895">
          <w:rPr>
            <w:sz w:val="28"/>
            <w:rPrChange w:id="240" w:author="Сергей Волков" w:date="2020-01-19T13:29:00Z">
              <w:rPr>
                <w:sz w:val="28"/>
                <w:lang w:val="en-US"/>
              </w:rPr>
            </w:rPrChange>
          </w:rPr>
          <w:delText>/2015/09/</w:delText>
        </w:r>
        <w:r w:rsidRPr="00560895" w:rsidDel="00560895">
          <w:rPr>
            <w:sz w:val="28"/>
            <w:lang w:val="en-US"/>
          </w:rPr>
          <w:delText>episode</w:delText>
        </w:r>
        <w:r w:rsidRPr="00560895" w:rsidDel="00560895">
          <w:rPr>
            <w:sz w:val="28"/>
            <w:rPrChange w:id="241" w:author="Сергей Волков" w:date="2020-01-19T13:29:00Z">
              <w:rPr>
                <w:sz w:val="28"/>
                <w:lang w:val="en-US"/>
              </w:rPr>
            </w:rPrChange>
          </w:rPr>
          <w:delText>-24-</w:delText>
        </w:r>
        <w:r w:rsidRPr="00560895" w:rsidDel="00560895">
          <w:rPr>
            <w:sz w:val="28"/>
            <w:lang w:val="en-US"/>
          </w:rPr>
          <w:delText>understanding</w:delText>
        </w:r>
        <w:r w:rsidRPr="00560895" w:rsidDel="00560895">
          <w:rPr>
            <w:sz w:val="28"/>
            <w:rPrChange w:id="242" w:author="Сергей Волков" w:date="2020-01-19T13:29:00Z">
              <w:rPr>
                <w:sz w:val="28"/>
                <w:lang w:val="en-US"/>
              </w:rPr>
            </w:rPrChange>
          </w:rPr>
          <w:delText>-</w:delText>
        </w:r>
        <w:r w:rsidRPr="00560895" w:rsidDel="00560895">
          <w:rPr>
            <w:sz w:val="28"/>
            <w:lang w:val="en-US"/>
          </w:rPr>
          <w:delText>model</w:delText>
        </w:r>
        <w:r w:rsidRPr="00560895" w:rsidDel="00560895">
          <w:rPr>
            <w:sz w:val="28"/>
            <w:rPrChange w:id="243" w:author="Сергей Волков" w:date="2020-01-19T13:29:00Z">
              <w:rPr>
                <w:sz w:val="28"/>
                <w:lang w:val="en-US"/>
              </w:rPr>
            </w:rPrChange>
          </w:rPr>
          <w:delText>-</w:delText>
        </w:r>
        <w:r w:rsidRPr="00560895" w:rsidDel="00560895">
          <w:rPr>
            <w:sz w:val="28"/>
            <w:lang w:val="en-US"/>
          </w:rPr>
          <w:delText>uses</w:delText>
        </w:r>
        <w:r w:rsidRPr="00560895" w:rsidDel="00560895">
          <w:rPr>
            <w:sz w:val="28"/>
            <w:rPrChange w:id="244" w:author="Сергей Волков" w:date="2020-01-19T13:29:00Z">
              <w:rPr>
                <w:sz w:val="28"/>
                <w:lang w:val="en-US"/>
              </w:rPr>
            </w:rPrChange>
          </w:rPr>
          <w:delText>.</w:delText>
        </w:r>
        <w:r w:rsidRPr="00560895" w:rsidDel="00560895">
          <w:rPr>
            <w:sz w:val="28"/>
            <w:lang w:val="en-US"/>
          </w:rPr>
          <w:delText>html</w:delText>
        </w:r>
        <w:r w:rsidRPr="00560895" w:rsidDel="00560895">
          <w:rPr>
            <w:sz w:val="28"/>
            <w:rPrChange w:id="245" w:author="Сергей Волков" w:date="2020-01-19T13:29:00Z">
              <w:rPr>
                <w:sz w:val="28"/>
                <w:lang w:val="en-US"/>
              </w:rPr>
            </w:rPrChange>
          </w:rPr>
          <w:delText>#_</w:delText>
        </w:r>
        <w:r w:rsidRPr="00560895" w:rsidDel="00560895">
          <w:rPr>
            <w:sz w:val="28"/>
            <w:lang w:val="en-US"/>
          </w:rPr>
          <w:delText>edn</w:delText>
        </w:r>
        <w:r w:rsidRPr="00560895" w:rsidDel="00560895">
          <w:rPr>
            <w:sz w:val="28"/>
            <w:rPrChange w:id="246" w:author="Сергей Волков" w:date="2020-01-19T13:29:00Z">
              <w:rPr>
                <w:sz w:val="28"/>
                <w:lang w:val="en-US"/>
              </w:rPr>
            </w:rPrChange>
          </w:rPr>
          <w:delText>2 (</w:delText>
        </w:r>
        <w:r w:rsidRPr="00560895" w:rsidDel="00560895">
          <w:rPr>
            <w:sz w:val="28"/>
          </w:rPr>
          <w:delText>дата</w:delText>
        </w:r>
        <w:r w:rsidRPr="00560895" w:rsidDel="00560895">
          <w:rPr>
            <w:sz w:val="28"/>
            <w:rPrChange w:id="247" w:author="Сергей Волков" w:date="2020-01-19T13:29:00Z">
              <w:rPr>
                <w:sz w:val="28"/>
                <w:lang w:val="en-US"/>
              </w:rPr>
            </w:rPrChange>
          </w:rPr>
          <w:delText xml:space="preserve"> </w:delText>
        </w:r>
        <w:r w:rsidRPr="00560895" w:rsidDel="00560895">
          <w:rPr>
            <w:sz w:val="28"/>
          </w:rPr>
          <w:delText>обращения</w:delText>
        </w:r>
        <w:r w:rsidRPr="00560895" w:rsidDel="00560895">
          <w:rPr>
            <w:sz w:val="28"/>
            <w:rPrChange w:id="248" w:author="Сергей Волков" w:date="2020-01-19T13:29:00Z">
              <w:rPr>
                <w:sz w:val="28"/>
                <w:lang w:val="en-US"/>
              </w:rPr>
            </w:rPrChange>
          </w:rPr>
          <w:delText>: 26.09.2019).</w:delText>
        </w:r>
      </w:del>
    </w:p>
    <w:p w:rsidR="00B62903" w:rsidRPr="00560895" w:rsidDel="00560895" w:rsidRDefault="00B62903">
      <w:pPr>
        <w:widowControl w:val="0"/>
        <w:autoSpaceDE w:val="0"/>
        <w:autoSpaceDN w:val="0"/>
        <w:adjustRightInd w:val="0"/>
        <w:rPr>
          <w:del w:id="249" w:author="Сергей Волков" w:date="2020-01-19T13:28:00Z"/>
          <w:sz w:val="28"/>
          <w:rPrChange w:id="250" w:author="Сергей Волков" w:date="2020-01-19T13:29:00Z">
            <w:rPr>
              <w:del w:id="251" w:author="Сергей Волков" w:date="2020-01-19T13:28:00Z"/>
              <w:sz w:val="28"/>
              <w:lang w:val="en-US"/>
            </w:rPr>
          </w:rPrChange>
        </w:rPr>
      </w:pPr>
      <w:del w:id="252" w:author="Сергей Волков" w:date="2020-01-19T13:28:00Z">
        <w:r w:rsidRPr="00560895" w:rsidDel="00560895">
          <w:rPr>
            <w:sz w:val="28"/>
            <w:rPrChange w:id="253" w:author="Сергей Волков" w:date="2020-01-19T13:29:00Z">
              <w:rPr>
                <w:sz w:val="28"/>
                <w:lang w:val="en-US"/>
              </w:rPr>
            </w:rPrChange>
          </w:rPr>
          <w:delText xml:space="preserve">4. </w:delText>
        </w:r>
        <w:r w:rsidRPr="00560895" w:rsidDel="00560895">
          <w:rPr>
            <w:sz w:val="28"/>
            <w:lang w:val="en-US"/>
          </w:rPr>
          <w:delText>BIM</w:delText>
        </w:r>
        <w:r w:rsidRPr="00560895" w:rsidDel="00560895">
          <w:rPr>
            <w:sz w:val="28"/>
            <w:rPrChange w:id="254" w:author="Сергей Волков" w:date="2020-01-19T13:29:00Z">
              <w:rPr>
                <w:sz w:val="28"/>
                <w:lang w:val="en-US"/>
              </w:rPr>
            </w:rPrChange>
          </w:rPr>
          <w:delText xml:space="preserve"> </w:delText>
        </w:r>
        <w:r w:rsidRPr="00560895" w:rsidDel="00560895">
          <w:rPr>
            <w:sz w:val="28"/>
            <w:lang w:val="en-US"/>
          </w:rPr>
          <w:delText>USES</w:delText>
        </w:r>
        <w:r w:rsidRPr="00560895" w:rsidDel="00560895">
          <w:rPr>
            <w:sz w:val="28"/>
            <w:rPrChange w:id="255" w:author="Сергей Волков" w:date="2020-01-19T13:29:00Z">
              <w:rPr>
                <w:sz w:val="28"/>
                <w:lang w:val="en-US"/>
              </w:rPr>
            </w:rPrChange>
          </w:rPr>
          <w:delText xml:space="preserve"> – </w:delText>
        </w:r>
        <w:r w:rsidRPr="00560895" w:rsidDel="00560895">
          <w:rPr>
            <w:sz w:val="28"/>
            <w:lang w:val="en-US"/>
          </w:rPr>
          <w:delText>BIMAXON</w:delText>
        </w:r>
        <w:r w:rsidRPr="00560895" w:rsidDel="00560895">
          <w:rPr>
            <w:sz w:val="28"/>
            <w:rPrChange w:id="256" w:author="Сергей Волков" w:date="2020-01-19T13:29:00Z">
              <w:rPr>
                <w:sz w:val="28"/>
                <w:lang w:val="en-US"/>
              </w:rPr>
            </w:rPrChange>
          </w:rPr>
          <w:delText>.</w:delText>
        </w:r>
      </w:del>
    </w:p>
    <w:p w:rsidR="00B62903" w:rsidRPr="00560895" w:rsidDel="00560895" w:rsidRDefault="00B62903">
      <w:pPr>
        <w:widowControl w:val="0"/>
        <w:autoSpaceDE w:val="0"/>
        <w:autoSpaceDN w:val="0"/>
        <w:adjustRightInd w:val="0"/>
        <w:rPr>
          <w:del w:id="257" w:author="Сергей Волков" w:date="2020-01-19T13:28:00Z"/>
          <w:sz w:val="28"/>
          <w:rPrChange w:id="258" w:author="Сергей Волков" w:date="2020-01-19T13:29:00Z">
            <w:rPr>
              <w:del w:id="259" w:author="Сергей Волков" w:date="2020-01-19T13:28:00Z"/>
              <w:sz w:val="28"/>
              <w:lang w:val="en-US"/>
            </w:rPr>
          </w:rPrChange>
        </w:rPr>
      </w:pPr>
      <w:del w:id="260" w:author="Сергей Волков" w:date="2020-01-19T13:28:00Z">
        <w:r w:rsidRPr="00560895" w:rsidDel="00560895">
          <w:rPr>
            <w:sz w:val="28"/>
            <w:rPrChange w:id="261" w:author="Сергей Волков" w:date="2020-01-19T13:29:00Z">
              <w:rPr>
                <w:sz w:val="28"/>
                <w:lang w:val="en-US"/>
              </w:rPr>
            </w:rPrChange>
          </w:rPr>
          <w:delText xml:space="preserve">5. </w:delText>
        </w:r>
        <w:r w:rsidRPr="00560895" w:rsidDel="00560895">
          <w:rPr>
            <w:sz w:val="28"/>
            <w:lang w:val="en-US"/>
          </w:rPr>
          <w:delText>Harvard</w:delText>
        </w:r>
        <w:r w:rsidRPr="00560895" w:rsidDel="00560895">
          <w:rPr>
            <w:sz w:val="28"/>
            <w:rPrChange w:id="262" w:author="Сергей Волков" w:date="2020-01-19T13:29:00Z">
              <w:rPr>
                <w:sz w:val="28"/>
                <w:lang w:val="en-US"/>
              </w:rPr>
            </w:rPrChange>
          </w:rPr>
          <w:delText xml:space="preserve">. </w:delText>
        </w:r>
        <w:r w:rsidRPr="00560895" w:rsidDel="00560895">
          <w:rPr>
            <w:sz w:val="28"/>
            <w:lang w:val="en-US"/>
          </w:rPr>
          <w:delText>BIM</w:delText>
        </w:r>
        <w:r w:rsidRPr="00560895" w:rsidDel="00560895">
          <w:rPr>
            <w:sz w:val="28"/>
            <w:rPrChange w:id="263" w:author="Сергей Волков" w:date="2020-01-19T13:29:00Z">
              <w:rPr>
                <w:sz w:val="28"/>
                <w:lang w:val="en-US"/>
              </w:rPr>
            </w:rPrChange>
          </w:rPr>
          <w:delText xml:space="preserve"> </w:delText>
        </w:r>
        <w:r w:rsidRPr="00560895" w:rsidDel="00560895">
          <w:rPr>
            <w:sz w:val="28"/>
            <w:lang w:val="en-US"/>
          </w:rPr>
          <w:delText>USES</w:delText>
        </w:r>
        <w:r w:rsidRPr="00560895" w:rsidDel="00560895">
          <w:rPr>
            <w:sz w:val="28"/>
            <w:rPrChange w:id="264" w:author="Сергей Волков" w:date="2020-01-19T13:29:00Z">
              <w:rPr>
                <w:sz w:val="28"/>
                <w:lang w:val="en-US"/>
              </w:rPr>
            </w:rPrChange>
          </w:rPr>
          <w:delText xml:space="preserve"> </w:delText>
        </w:r>
        <w:r w:rsidRPr="00560895" w:rsidDel="00560895">
          <w:rPr>
            <w:sz w:val="28"/>
            <w:lang w:val="en-US"/>
          </w:rPr>
          <w:delText>GUIDE</w:delText>
        </w:r>
        <w:r w:rsidRPr="00560895" w:rsidDel="00560895">
          <w:rPr>
            <w:sz w:val="28"/>
            <w:rPrChange w:id="265" w:author="Сергей Волков" w:date="2020-01-19T13:29:00Z">
              <w:rPr>
                <w:sz w:val="28"/>
                <w:lang w:val="en-US"/>
              </w:rPr>
            </w:rPrChange>
          </w:rPr>
          <w:delText>.</w:delText>
        </w:r>
      </w:del>
    </w:p>
    <w:p w:rsidR="00B62903" w:rsidRPr="00560895" w:rsidDel="00560895" w:rsidRDefault="00B62903">
      <w:pPr>
        <w:widowControl w:val="0"/>
        <w:autoSpaceDE w:val="0"/>
        <w:autoSpaceDN w:val="0"/>
        <w:adjustRightInd w:val="0"/>
        <w:rPr>
          <w:del w:id="266" w:author="Сергей Волков" w:date="2020-01-19T13:28:00Z"/>
          <w:sz w:val="28"/>
        </w:rPr>
      </w:pPr>
      <w:del w:id="267" w:author="Сергей Волков" w:date="2020-01-19T13:28:00Z">
        <w:r w:rsidRPr="00560895" w:rsidDel="00560895">
          <w:rPr>
            <w:sz w:val="28"/>
            <w:rPrChange w:id="268" w:author="Сергей Волков" w:date="2020-01-19T13:29:00Z">
              <w:rPr>
                <w:sz w:val="28"/>
                <w:lang w:val="en-US"/>
              </w:rPr>
            </w:rPrChange>
          </w:rPr>
          <w:delText xml:space="preserve">6. </w:delText>
        </w:r>
        <w:r w:rsidRPr="00560895" w:rsidDel="00560895">
          <w:rPr>
            <w:sz w:val="28"/>
            <w:lang w:val="en-US"/>
          </w:rPr>
          <w:delText>KREIDER</w:delText>
        </w:r>
        <w:r w:rsidRPr="00560895" w:rsidDel="00560895">
          <w:rPr>
            <w:sz w:val="28"/>
            <w:rPrChange w:id="269" w:author="Сергей Волков" w:date="2020-01-19T13:29:00Z">
              <w:rPr>
                <w:sz w:val="28"/>
                <w:lang w:val="en-US"/>
              </w:rPr>
            </w:rPrChange>
          </w:rPr>
          <w:delText xml:space="preserve"> </w:delText>
        </w:r>
        <w:r w:rsidRPr="00560895" w:rsidDel="00560895">
          <w:rPr>
            <w:sz w:val="28"/>
            <w:lang w:val="en-US"/>
          </w:rPr>
          <w:delText>R</w:delText>
        </w:r>
        <w:r w:rsidRPr="00560895" w:rsidDel="00560895">
          <w:rPr>
            <w:sz w:val="28"/>
            <w:rPrChange w:id="270" w:author="Сергей Волков" w:date="2020-01-19T13:29:00Z">
              <w:rPr>
                <w:sz w:val="28"/>
                <w:lang w:val="en-US"/>
              </w:rPr>
            </w:rPrChange>
          </w:rPr>
          <w:delText>.</w:delText>
        </w:r>
        <w:r w:rsidRPr="00560895" w:rsidDel="00560895">
          <w:rPr>
            <w:sz w:val="28"/>
            <w:lang w:val="en-US"/>
          </w:rPr>
          <w:delText>G</w:delText>
        </w:r>
        <w:r w:rsidRPr="00560895" w:rsidDel="00560895">
          <w:rPr>
            <w:sz w:val="28"/>
            <w:rPrChange w:id="271" w:author="Сергей Волков" w:date="2020-01-19T13:29:00Z">
              <w:rPr>
                <w:sz w:val="28"/>
                <w:lang w:val="en-US"/>
              </w:rPr>
            </w:rPrChange>
          </w:rPr>
          <w:delText xml:space="preserve">., </w:delText>
        </w:r>
        <w:r w:rsidRPr="00560895" w:rsidDel="00560895">
          <w:rPr>
            <w:sz w:val="28"/>
            <w:lang w:val="en-US"/>
          </w:rPr>
          <w:delText>MESSNER</w:delText>
        </w:r>
        <w:r w:rsidRPr="00560895" w:rsidDel="00560895">
          <w:rPr>
            <w:sz w:val="28"/>
            <w:rPrChange w:id="272" w:author="Сергей Волков" w:date="2020-01-19T13:29:00Z">
              <w:rPr>
                <w:sz w:val="28"/>
                <w:lang w:val="en-US"/>
              </w:rPr>
            </w:rPrChange>
          </w:rPr>
          <w:delText xml:space="preserve"> </w:delText>
        </w:r>
        <w:r w:rsidRPr="00560895" w:rsidDel="00560895">
          <w:rPr>
            <w:sz w:val="28"/>
            <w:lang w:val="en-US"/>
          </w:rPr>
          <w:delText>J</w:delText>
        </w:r>
        <w:r w:rsidRPr="00560895" w:rsidDel="00560895">
          <w:rPr>
            <w:sz w:val="28"/>
            <w:rPrChange w:id="273" w:author="Сергей Волков" w:date="2020-01-19T13:29:00Z">
              <w:rPr>
                <w:sz w:val="28"/>
                <w:lang w:val="en-US"/>
              </w:rPr>
            </w:rPrChange>
          </w:rPr>
          <w:delText>.</w:delText>
        </w:r>
        <w:r w:rsidRPr="00560895" w:rsidDel="00560895">
          <w:rPr>
            <w:sz w:val="28"/>
            <w:lang w:val="en-US"/>
          </w:rPr>
          <w:delText>I</w:delText>
        </w:r>
        <w:r w:rsidRPr="00560895" w:rsidDel="00560895">
          <w:rPr>
            <w:sz w:val="28"/>
            <w:rPrChange w:id="274" w:author="Сергей Волков" w:date="2020-01-19T13:29:00Z">
              <w:rPr>
                <w:sz w:val="28"/>
                <w:lang w:val="en-US"/>
              </w:rPr>
            </w:rPrChange>
          </w:rPr>
          <w:delText xml:space="preserve">. </w:delText>
        </w:r>
        <w:r w:rsidRPr="00560895" w:rsidDel="00560895">
          <w:rPr>
            <w:sz w:val="28"/>
            <w:lang w:val="en-US"/>
          </w:rPr>
          <w:delText>Pennsylvania</w:delText>
        </w:r>
        <w:r w:rsidRPr="00560895" w:rsidDel="00560895">
          <w:rPr>
            <w:sz w:val="28"/>
            <w:rPrChange w:id="275" w:author="Сергей Волков" w:date="2020-01-19T13:29:00Z">
              <w:rPr>
                <w:sz w:val="28"/>
                <w:lang w:val="en-US"/>
              </w:rPr>
            </w:rPrChange>
          </w:rPr>
          <w:delText xml:space="preserve"> </w:delText>
        </w:r>
        <w:r w:rsidRPr="00560895" w:rsidDel="00560895">
          <w:rPr>
            <w:sz w:val="28"/>
            <w:lang w:val="en-US"/>
          </w:rPr>
          <w:delText>State</w:delText>
        </w:r>
        <w:r w:rsidRPr="00560895" w:rsidDel="00560895">
          <w:rPr>
            <w:sz w:val="28"/>
            <w:rPrChange w:id="276" w:author="Сергей Волков" w:date="2020-01-19T13:29:00Z">
              <w:rPr>
                <w:sz w:val="28"/>
                <w:lang w:val="en-US"/>
              </w:rPr>
            </w:rPrChange>
          </w:rPr>
          <w:delText xml:space="preserve"> </w:delText>
        </w:r>
        <w:r w:rsidRPr="00560895" w:rsidDel="00560895">
          <w:rPr>
            <w:sz w:val="28"/>
            <w:lang w:val="en-US"/>
          </w:rPr>
          <w:delText>University</w:delText>
        </w:r>
        <w:r w:rsidRPr="00560895" w:rsidDel="00560895">
          <w:rPr>
            <w:sz w:val="28"/>
            <w:rPrChange w:id="277" w:author="Сергей Волков" w:date="2020-01-19T13:29:00Z">
              <w:rPr>
                <w:sz w:val="28"/>
                <w:lang w:val="en-US"/>
              </w:rPr>
            </w:rPrChange>
          </w:rPr>
          <w:delText xml:space="preserve">. </w:delText>
        </w:r>
        <w:r w:rsidRPr="00560895" w:rsidDel="00560895">
          <w:rPr>
            <w:sz w:val="28"/>
            <w:lang w:val="en-US"/>
          </w:rPr>
          <w:delText>The</w:delText>
        </w:r>
        <w:r w:rsidRPr="00560895" w:rsidDel="00560895">
          <w:rPr>
            <w:sz w:val="28"/>
            <w:rPrChange w:id="278" w:author="Сергей Волков" w:date="2020-01-19T13:29:00Z">
              <w:rPr>
                <w:sz w:val="28"/>
                <w:lang w:val="en-US"/>
              </w:rPr>
            </w:rPrChange>
          </w:rPr>
          <w:delText xml:space="preserve"> </w:delText>
        </w:r>
        <w:r w:rsidRPr="00560895" w:rsidDel="00560895">
          <w:rPr>
            <w:sz w:val="28"/>
            <w:lang w:val="en-US"/>
          </w:rPr>
          <w:delText>Uses</w:delText>
        </w:r>
        <w:r w:rsidRPr="00560895" w:rsidDel="00560895">
          <w:rPr>
            <w:sz w:val="28"/>
            <w:rPrChange w:id="279" w:author="Сергей Волков" w:date="2020-01-19T13:29:00Z">
              <w:rPr>
                <w:sz w:val="28"/>
                <w:lang w:val="en-US"/>
              </w:rPr>
            </w:rPrChange>
          </w:rPr>
          <w:delText xml:space="preserve"> </w:delText>
        </w:r>
        <w:r w:rsidRPr="00560895" w:rsidDel="00560895">
          <w:rPr>
            <w:sz w:val="28"/>
            <w:lang w:val="en-US"/>
          </w:rPr>
          <w:delText>of</w:delText>
        </w:r>
        <w:r w:rsidRPr="00560895" w:rsidDel="00560895">
          <w:rPr>
            <w:sz w:val="28"/>
            <w:rPrChange w:id="280" w:author="Сергей Волков" w:date="2020-01-19T13:29:00Z">
              <w:rPr>
                <w:sz w:val="28"/>
                <w:lang w:val="en-US"/>
              </w:rPr>
            </w:rPrChange>
          </w:rPr>
          <w:delText xml:space="preserve"> </w:delText>
        </w:r>
        <w:r w:rsidRPr="00560895" w:rsidDel="00560895">
          <w:rPr>
            <w:sz w:val="28"/>
            <w:lang w:val="en-US"/>
          </w:rPr>
          <w:delText>BIM</w:delText>
        </w:r>
        <w:r w:rsidRPr="00560895" w:rsidDel="00560895">
          <w:rPr>
            <w:sz w:val="28"/>
            <w:rPrChange w:id="281" w:author="Сергей Волков" w:date="2020-01-19T13:29:00Z">
              <w:rPr>
                <w:sz w:val="28"/>
                <w:lang w:val="en-US"/>
              </w:rPr>
            </w:rPrChange>
          </w:rPr>
          <w:delText xml:space="preserve">: </w:delText>
        </w:r>
        <w:r w:rsidRPr="00560895" w:rsidDel="00560895">
          <w:rPr>
            <w:sz w:val="28"/>
            <w:lang w:val="en-US"/>
          </w:rPr>
          <w:delText>Classifying</w:delText>
        </w:r>
        <w:r w:rsidRPr="00560895" w:rsidDel="00560895">
          <w:rPr>
            <w:sz w:val="28"/>
            <w:rPrChange w:id="282" w:author="Сергей Волков" w:date="2020-01-19T13:29:00Z">
              <w:rPr>
                <w:sz w:val="28"/>
                <w:lang w:val="en-US"/>
              </w:rPr>
            </w:rPrChange>
          </w:rPr>
          <w:delText xml:space="preserve"> </w:delText>
        </w:r>
        <w:r w:rsidRPr="00560895" w:rsidDel="00560895">
          <w:rPr>
            <w:sz w:val="28"/>
            <w:lang w:val="en-US"/>
          </w:rPr>
          <w:delText>and</w:delText>
        </w:r>
        <w:r w:rsidRPr="00560895" w:rsidDel="00560895">
          <w:rPr>
            <w:sz w:val="28"/>
            <w:rPrChange w:id="283" w:author="Сергей Волков" w:date="2020-01-19T13:29:00Z">
              <w:rPr>
                <w:sz w:val="28"/>
                <w:lang w:val="en-US"/>
              </w:rPr>
            </w:rPrChange>
          </w:rPr>
          <w:delText xml:space="preserve"> </w:delText>
        </w:r>
        <w:r w:rsidRPr="00560895" w:rsidDel="00560895">
          <w:rPr>
            <w:sz w:val="28"/>
            <w:lang w:val="en-US"/>
          </w:rPr>
          <w:delText>Selecting</w:delText>
        </w:r>
        <w:r w:rsidRPr="00560895" w:rsidDel="00560895">
          <w:rPr>
            <w:sz w:val="28"/>
            <w:rPrChange w:id="284" w:author="Сергей Волков" w:date="2020-01-19T13:29:00Z">
              <w:rPr>
                <w:sz w:val="28"/>
                <w:lang w:val="en-US"/>
              </w:rPr>
            </w:rPrChange>
          </w:rPr>
          <w:delText xml:space="preserve"> </w:delText>
        </w:r>
        <w:r w:rsidRPr="00560895" w:rsidDel="00560895">
          <w:rPr>
            <w:sz w:val="28"/>
            <w:lang w:val="en-US"/>
          </w:rPr>
          <w:delText>BIM</w:delText>
        </w:r>
        <w:r w:rsidRPr="00560895" w:rsidDel="00560895">
          <w:rPr>
            <w:sz w:val="28"/>
            <w:rPrChange w:id="285" w:author="Сергей Волков" w:date="2020-01-19T13:29:00Z">
              <w:rPr>
                <w:sz w:val="28"/>
                <w:lang w:val="en-US"/>
              </w:rPr>
            </w:rPrChange>
          </w:rPr>
          <w:delText xml:space="preserve"> </w:delText>
        </w:r>
        <w:r w:rsidRPr="00560895" w:rsidDel="00560895">
          <w:rPr>
            <w:sz w:val="28"/>
            <w:lang w:val="en-US"/>
          </w:rPr>
          <w:delText>Uses</w:delText>
        </w:r>
        <w:r w:rsidRPr="00560895" w:rsidDel="00560895">
          <w:rPr>
            <w:sz w:val="28"/>
            <w:rPrChange w:id="286" w:author="Сергей Волков" w:date="2020-01-19T13:29:00Z">
              <w:rPr>
                <w:sz w:val="28"/>
                <w:lang w:val="en-US"/>
              </w:rPr>
            </w:rPrChange>
          </w:rPr>
          <w:delText xml:space="preserve">. </w:delText>
        </w:r>
        <w:r w:rsidRPr="00560895" w:rsidDel="00560895">
          <w:rPr>
            <w:sz w:val="28"/>
          </w:rPr>
          <w:delText>Pennsylvania, 2013.</w:delText>
        </w:r>
      </w:del>
    </w:p>
    <w:p w:rsidR="004B3B54" w:rsidRDefault="004B3B54" w:rsidP="009B2F2E">
      <w:pPr>
        <w:ind w:firstLine="709"/>
        <w:jc w:val="both"/>
        <w:rPr>
          <w:sz w:val="28"/>
          <w:szCs w:val="28"/>
        </w:rPr>
      </w:pPr>
      <w:r>
        <w:rPr>
          <w:sz w:val="28"/>
          <w:szCs w:val="28"/>
        </w:rPr>
        <w:fldChar w:fldCharType="end"/>
      </w:r>
    </w:p>
    <w:p w:rsidR="004B3B54" w:rsidRDefault="004B3B54" w:rsidP="009B2F2E">
      <w:pPr>
        <w:ind w:firstLine="709"/>
        <w:jc w:val="both"/>
        <w:rPr>
          <w:sz w:val="28"/>
          <w:szCs w:val="28"/>
        </w:rPr>
      </w:pPr>
    </w:p>
    <w:p w:rsidR="004B3B54" w:rsidRDefault="004B3B54" w:rsidP="009B2F2E">
      <w:pPr>
        <w:ind w:firstLine="709"/>
        <w:jc w:val="both"/>
        <w:rPr>
          <w:sz w:val="28"/>
          <w:szCs w:val="28"/>
        </w:rPr>
      </w:pPr>
      <w:r>
        <w:rPr>
          <w:sz w:val="28"/>
          <w:szCs w:val="28"/>
        </w:rPr>
        <w:br w:type="page"/>
      </w:r>
    </w:p>
    <w:p w:rsidR="00560895" w:rsidRDefault="00560895" w:rsidP="00560895">
      <w:pPr>
        <w:pStyle w:val="1"/>
        <w:rPr>
          <w:ins w:id="287" w:author="Сергей Волков" w:date="2020-01-19T13:29:00Z"/>
        </w:rPr>
      </w:pPr>
      <w:bookmarkStart w:id="288" w:name="_Toc23318225"/>
      <w:ins w:id="289" w:author="Сергей Волков" w:date="2020-01-19T13:29:00Z">
        <w:r>
          <w:lastRenderedPageBreak/>
          <w:t>Приложение №1</w:t>
        </w:r>
      </w:ins>
    </w:p>
    <w:p w:rsidR="00560895" w:rsidRDefault="00560895" w:rsidP="00560895">
      <w:pPr>
        <w:jc w:val="center"/>
        <w:rPr>
          <w:ins w:id="290" w:author="Сергей Волков" w:date="2020-01-19T13:29:00Z"/>
          <w:sz w:val="28"/>
          <w:szCs w:val="28"/>
        </w:rPr>
      </w:pPr>
      <w:ins w:id="291" w:author="Сергей Волков" w:date="2020-01-19T13:29:00Z">
        <w:r>
          <w:rPr>
            <w:sz w:val="28"/>
            <w:szCs w:val="28"/>
          </w:rPr>
          <w:t>Правила сопровождения методологии сбора сценариев информационного моделирования в цифровом виде.</w:t>
        </w:r>
      </w:ins>
    </w:p>
    <w:p w:rsidR="00560895" w:rsidRDefault="00560895" w:rsidP="00560895">
      <w:pPr>
        <w:jc w:val="center"/>
        <w:rPr>
          <w:ins w:id="292" w:author="Сергей Волков" w:date="2020-01-19T13:29:00Z"/>
          <w:sz w:val="28"/>
          <w:szCs w:val="28"/>
        </w:rPr>
      </w:pPr>
    </w:p>
    <w:p w:rsidR="00560895" w:rsidRDefault="00560895" w:rsidP="00560895">
      <w:pPr>
        <w:ind w:firstLine="709"/>
        <w:jc w:val="both"/>
        <w:rPr>
          <w:ins w:id="293" w:author="Сергей Волков" w:date="2020-01-19T13:31:00Z"/>
          <w:sz w:val="28"/>
          <w:szCs w:val="28"/>
        </w:rPr>
      </w:pPr>
      <w:ins w:id="294" w:author="Сергей Волков" w:date="2020-01-19T13:29:00Z">
        <w:r>
          <w:rPr>
            <w:sz w:val="28"/>
            <w:szCs w:val="28"/>
          </w:rPr>
          <w:t>Настоящие правила сопровождения документа в цифровом виде разрабатываются в соответствии с</w:t>
        </w:r>
        <w:r w:rsidRPr="00CB7414">
          <w:rPr>
            <w:sz w:val="28"/>
            <w:szCs w:val="28"/>
          </w:rPr>
          <w:t xml:space="preserve"> </w:t>
        </w:r>
      </w:ins>
      <w:ins w:id="295" w:author="Сергей Волков" w:date="2020-01-19T13:30:00Z">
        <w:r>
          <w:rPr>
            <w:sz w:val="28"/>
            <w:szCs w:val="28"/>
          </w:rPr>
          <w:t>Руководством применения п</w:t>
        </w:r>
      </w:ins>
      <w:ins w:id="296" w:author="Сергей Волков" w:date="2020-01-19T13:29:00Z">
        <w:r>
          <w:rPr>
            <w:sz w:val="28"/>
            <w:szCs w:val="28"/>
          </w:rPr>
          <w:t>одход</w:t>
        </w:r>
      </w:ins>
      <w:ins w:id="297" w:author="Сергей Волков" w:date="2020-01-19T13:30:00Z">
        <w:r>
          <w:rPr>
            <w:sz w:val="28"/>
            <w:szCs w:val="28"/>
          </w:rPr>
          <w:t>а</w:t>
        </w:r>
      </w:ins>
      <w:ins w:id="298" w:author="Сергей Волков" w:date="2020-01-19T13:29:00Z">
        <w:r>
          <w:rPr>
            <w:sz w:val="28"/>
            <w:szCs w:val="28"/>
          </w:rPr>
          <w:t xml:space="preserve"> </w:t>
        </w:r>
      </w:ins>
      <w:ins w:id="299" w:author="Сергей Волков" w:date="2020-01-19T13:30:00Z">
        <w:r>
          <w:rPr>
            <w:sz w:val="28"/>
            <w:szCs w:val="28"/>
          </w:rPr>
          <w:t xml:space="preserve">к </w:t>
        </w:r>
      </w:ins>
      <w:ins w:id="300" w:author="Сергей Волков" w:date="2020-01-19T13:29:00Z">
        <w:r>
          <w:rPr>
            <w:sz w:val="28"/>
            <w:szCs w:val="28"/>
          </w:rPr>
          <w:t>управлени</w:t>
        </w:r>
      </w:ins>
      <w:ins w:id="301" w:author="Сергей Волков" w:date="2020-01-19T13:30:00Z">
        <w:r>
          <w:rPr>
            <w:sz w:val="28"/>
            <w:szCs w:val="28"/>
          </w:rPr>
          <w:t>ю</w:t>
        </w:r>
      </w:ins>
      <w:ins w:id="302" w:author="Сергей Волков" w:date="2020-01-19T13:29:00Z">
        <w:r>
          <w:rPr>
            <w:sz w:val="28"/>
            <w:szCs w:val="28"/>
          </w:rPr>
          <w:t xml:space="preserve"> цифровыми активами </w:t>
        </w:r>
        <w:r w:rsidRPr="00CB7414">
          <w:rPr>
            <w:sz w:val="28"/>
            <w:szCs w:val="28"/>
          </w:rPr>
          <w:t>(</w:t>
        </w:r>
        <w:r>
          <w:rPr>
            <w:sz w:val="28"/>
            <w:szCs w:val="28"/>
            <w:lang w:val="en-US"/>
          </w:rPr>
          <w:t>Data</w:t>
        </w:r>
        <w:r w:rsidRPr="00CB7414">
          <w:rPr>
            <w:sz w:val="28"/>
            <w:szCs w:val="28"/>
          </w:rPr>
          <w:t xml:space="preserve"> </w:t>
        </w:r>
        <w:r>
          <w:rPr>
            <w:sz w:val="28"/>
            <w:szCs w:val="28"/>
            <w:lang w:val="en-US"/>
          </w:rPr>
          <w:t>Asset</w:t>
        </w:r>
        <w:r w:rsidRPr="00CB7414">
          <w:rPr>
            <w:sz w:val="28"/>
            <w:szCs w:val="28"/>
          </w:rPr>
          <w:t xml:space="preserve"> </w:t>
        </w:r>
        <w:r>
          <w:rPr>
            <w:sz w:val="28"/>
            <w:szCs w:val="28"/>
            <w:lang w:val="en-US"/>
          </w:rPr>
          <w:t>Framework</w:t>
        </w:r>
        <w:r w:rsidRPr="00CB7414">
          <w:rPr>
            <w:sz w:val="28"/>
            <w:szCs w:val="28"/>
          </w:rPr>
          <w:t>)</w:t>
        </w:r>
        <w:r>
          <w:rPr>
            <w:sz w:val="28"/>
            <w:szCs w:val="28"/>
          </w:rPr>
          <w:fldChar w:fldCharType="begin"/>
        </w:r>
        <w:r>
          <w:rPr>
            <w:sz w:val="28"/>
            <w:szCs w:val="28"/>
          </w:rPr>
          <w:instrText xml:space="preserve"> ADDIN ZOTERO_ITEM CSL_CITATION {"citationID":"WiB7Nq6I","properties":{"formattedCitation":"[7]","plainCitation":"[7]","noteIndex":0},"citationItems":[{"id":17049,"uris":["http://zotero.org/users/3668424/items/S4MU47ZX"],"uri":["http://zotero.org/users/3668424/items/S4MU47ZX"],"itemData":{"id":17049,"type":"report","abstract":"This guide is based on the lessons learned through DAF pilot projects and early exemplars. We’re very grateful to those groups for sharing their experiences with us to help refine the methodology and assist future users. They were:\n- CunaEkmekciogluandRobinRice,UniversityofEdinburgh\n- NeilJerromeandJonathanBreeze,ImperialCollegeLondon\n- StephenGraceandGarethKnight,King’sCollegeLondon\n- PanayiotaPolydoratouandMartinMoyle,UniversityCollegeLondon - HarryGibbsandTeresaMcGowan,UniversityofSouthampton\n- LuisMartinez-Uribe,UniversityofOxford\n- AlexBall,UniversityofBath(partofDAFdevelopmentteam)\n- SamSearle,MonashUniversity\nWe’re also indebted to the JISC, which has supported this research.","genre":"Implimentation guide","language":"English","title":"Data Asset Framework Implementation Guide","URL":"https://www.data-audit.eu/docs/DAF_Implementation_Guide.pdf","accessed":{"date-parts":[["2020",1,19]]},"issued":{"date-parts":[["2009",10]]}}}],"schema":"https://github.com/citation-style-language/schema/raw/master/csl-citation.json"} </w:instrText>
        </w:r>
        <w:r>
          <w:rPr>
            <w:sz w:val="28"/>
            <w:szCs w:val="28"/>
          </w:rPr>
          <w:fldChar w:fldCharType="separate"/>
        </w:r>
        <w:r>
          <w:rPr>
            <w:noProof/>
            <w:sz w:val="28"/>
            <w:szCs w:val="28"/>
          </w:rPr>
          <w:t>[7]</w:t>
        </w:r>
        <w:r>
          <w:rPr>
            <w:sz w:val="28"/>
            <w:szCs w:val="28"/>
          </w:rPr>
          <w:fldChar w:fldCharType="end"/>
        </w:r>
      </w:ins>
      <w:ins w:id="303" w:author="Сергей Волков" w:date="2020-01-19T13:30:00Z">
        <w:r>
          <w:rPr>
            <w:sz w:val="28"/>
            <w:szCs w:val="28"/>
          </w:rPr>
          <w:t>, разработанного для ведущих научно-исследовательских организаций</w:t>
        </w:r>
      </w:ins>
      <w:ins w:id="304" w:author="Сергей Волков" w:date="2020-01-19T13:31:00Z">
        <w:r>
          <w:rPr>
            <w:sz w:val="28"/>
            <w:szCs w:val="28"/>
          </w:rPr>
          <w:t xml:space="preserve"> в Европе и Америке.</w:t>
        </w:r>
      </w:ins>
    </w:p>
    <w:p w:rsidR="00560895" w:rsidRPr="00EB3812" w:rsidRDefault="00560895">
      <w:pPr>
        <w:ind w:firstLine="709"/>
        <w:jc w:val="both"/>
        <w:rPr>
          <w:ins w:id="305" w:author="Сергей Волков" w:date="2020-01-19T13:29:00Z"/>
          <w:rFonts w:eastAsiaTheme="minorHAnsi" w:cstheme="minorBidi"/>
          <w:lang w:eastAsia="en-US"/>
          <w:rPrChange w:id="306" w:author="Сергей Волков" w:date="2020-01-19T13:51:00Z">
            <w:rPr>
              <w:ins w:id="307" w:author="Сергей Волков" w:date="2020-01-19T13:29:00Z"/>
            </w:rPr>
          </w:rPrChange>
        </w:rPr>
        <w:pPrChange w:id="308" w:author="Сергей Волков" w:date="2020-01-19T13:30:00Z">
          <w:pPr>
            <w:pStyle w:val="1"/>
          </w:pPr>
        </w:pPrChange>
      </w:pPr>
      <w:ins w:id="309" w:author="Сергей Волков" w:date="2020-01-19T13:31:00Z">
        <w:r>
          <w:rPr>
            <w:sz w:val="28"/>
            <w:szCs w:val="28"/>
          </w:rPr>
          <w:t xml:space="preserve">Соответственно данный документ храниться бесплатном сервере управления версиями </w:t>
        </w:r>
      </w:ins>
      <w:ins w:id="310" w:author="Сергей Волков" w:date="2020-01-19T13:32:00Z">
        <w:r>
          <w:rPr>
            <w:sz w:val="28"/>
            <w:szCs w:val="28"/>
            <w:lang w:val="en-US"/>
          </w:rPr>
          <w:t>GitHub</w:t>
        </w:r>
        <w:r w:rsidRPr="00560895">
          <w:rPr>
            <w:rFonts w:eastAsiaTheme="minorHAnsi" w:cstheme="minorBidi"/>
            <w:sz w:val="28"/>
            <w:szCs w:val="28"/>
            <w:lang w:eastAsia="en-US"/>
            <w:rPrChange w:id="311" w:author="Сергей Волков" w:date="2020-01-19T13:32:00Z">
              <w:rPr>
                <w:b w:val="0"/>
                <w:lang w:val="en-US"/>
              </w:rPr>
            </w:rPrChange>
          </w:rPr>
          <w:t xml:space="preserve"> </w:t>
        </w:r>
        <w:r>
          <w:rPr>
            <w:sz w:val="28"/>
            <w:szCs w:val="28"/>
          </w:rPr>
          <w:t xml:space="preserve">по адресу: </w:t>
        </w:r>
      </w:ins>
    </w:p>
    <w:p w:rsidR="00560895" w:rsidRDefault="00560895" w:rsidP="00560895">
      <w:pPr>
        <w:rPr>
          <w:ins w:id="312" w:author="Сергей Волков" w:date="2020-01-19T13:29:00Z"/>
        </w:rPr>
      </w:pPr>
    </w:p>
    <w:p w:rsidR="00560895" w:rsidRPr="00560895" w:rsidRDefault="00560895">
      <w:pPr>
        <w:rPr>
          <w:ins w:id="313" w:author="Сергей Волков" w:date="2020-01-19T13:29:00Z"/>
          <w:rFonts w:eastAsiaTheme="minorHAnsi" w:cstheme="minorBidi"/>
          <w:rPrChange w:id="314" w:author="Сергей Волков" w:date="2020-01-19T13:29:00Z">
            <w:rPr>
              <w:ins w:id="315" w:author="Сергей Волков" w:date="2020-01-19T13:29:00Z"/>
            </w:rPr>
          </w:rPrChange>
        </w:rPr>
        <w:pPrChange w:id="316" w:author="Сергей Волков" w:date="2020-01-19T13:29:00Z">
          <w:pPr>
            <w:pStyle w:val="1"/>
          </w:pPr>
        </w:pPrChange>
      </w:pPr>
    </w:p>
    <w:p w:rsidR="00560895" w:rsidRDefault="00560895" w:rsidP="00143562">
      <w:pPr>
        <w:pStyle w:val="1"/>
        <w:rPr>
          <w:ins w:id="317" w:author="Сергей Волков" w:date="2020-01-19T13:29:00Z"/>
        </w:rPr>
      </w:pPr>
      <w:ins w:id="318" w:author="Сергей Волков" w:date="2020-01-19T13:29:00Z">
        <w:r>
          <w:br w:type="page"/>
        </w:r>
      </w:ins>
    </w:p>
    <w:p w:rsidR="004B3B54" w:rsidRDefault="004B3B54" w:rsidP="00143562">
      <w:pPr>
        <w:pStyle w:val="1"/>
      </w:pPr>
      <w:r>
        <w:lastRenderedPageBreak/>
        <w:t>Приложение №</w:t>
      </w:r>
      <w:ins w:id="319" w:author="Сергей Волков" w:date="2020-01-19T13:29:00Z">
        <w:r w:rsidR="00560895">
          <w:t>2</w:t>
        </w:r>
      </w:ins>
      <w:del w:id="320" w:author="Сергей Волков" w:date="2020-01-19T13:29:00Z">
        <w:r w:rsidDel="00560895">
          <w:delText>1</w:delText>
        </w:r>
      </w:del>
      <w:r w:rsidR="00143562">
        <w:t>. Форма сбора информации о ТИМ-сценарии</w:t>
      </w:r>
      <w:bookmarkEnd w:id="288"/>
    </w:p>
    <w:bookmarkStart w:id="321" w:name="_Toc296097883" w:displacedByCustomXml="next"/>
    <w:sdt>
      <w:sdtPr>
        <w:rPr>
          <w:b/>
          <w:bCs/>
        </w:rPr>
        <w:id w:val="-643886333"/>
        <w:docPartObj>
          <w:docPartGallery w:val="Cover Pages"/>
          <w:docPartUnique/>
        </w:docPartObj>
      </w:sdtPr>
      <w:sdtEndPr/>
      <w:sdtContent>
        <w:p w:rsidR="008E7C5F" w:rsidRPr="008E7C5F" w:rsidRDefault="008E7C5F" w:rsidP="008E7C5F"/>
        <w:p w:rsidR="008E7C5F" w:rsidRPr="008E7C5F" w:rsidRDefault="008E7C5F" w:rsidP="008E7C5F">
          <w:r w:rsidRPr="008E7C5F">
            <w:t>Данная форм</w:t>
          </w:r>
          <w:r>
            <w:t xml:space="preserve">а основана на форме сбора информации о </w:t>
          </w:r>
          <w:r>
            <w:rPr>
              <w:lang w:val="en-US"/>
            </w:rPr>
            <w:t>BIM</w:t>
          </w:r>
          <w:r w:rsidRPr="008E7C5F">
            <w:t>-</w:t>
          </w:r>
          <w:r>
            <w:t xml:space="preserve">сценариях приведенной в </w:t>
          </w:r>
          <w:r>
            <w:fldChar w:fldCharType="begin"/>
          </w:r>
          <w:ins w:id="322" w:author="Сергей Волков" w:date="2020-01-19T13:28:00Z">
            <w:r w:rsidR="00560895">
              <w:instrText xml:space="preserve"> ADDIN ZOTERO_ITEM CSL_CITATION {"citationID":"oIOkc193","properties":{"formattedCitation":"[6]","plainCitation":"[6]","noteIndex":0},"citationItems":[{"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323" w:author="Сергей Волков" w:date="2020-01-19T13:28:00Z">
            <w:r w:rsidR="006C5866" w:rsidDel="00560895">
              <w:delInstrText xml:space="preserve"> ADDIN ZOTERO_ITEM CSL_CITATION {"citationID":"oIOkc193","properties":{"formattedCitation":"[6]","plainCitation":"[6]","noteIndex":0},"citationItems":[{"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fldChar w:fldCharType="separate"/>
          </w:r>
          <w:r w:rsidR="006C5866">
            <w:rPr>
              <w:noProof/>
            </w:rPr>
            <w:t>[6]</w:t>
          </w:r>
          <w:r>
            <w:fldChar w:fldCharType="end"/>
          </w:r>
          <w:r w:rsidRPr="008E7C5F">
            <w:t xml:space="preserve"> </w:t>
          </w:r>
          <w:r>
            <w:t>с некоторыми дополнениями касающимися строительного комплекса города Москвы.</w:t>
          </w:r>
        </w:p>
        <w:p w:rsidR="008E7C5F" w:rsidRPr="008E7C5F" w:rsidRDefault="008E7C5F" w:rsidP="008E7C5F"/>
        <w:p w:rsidR="008E7C5F" w:rsidRDefault="008E7C5F" w:rsidP="008E7C5F">
          <w:pPr>
            <w:rPr>
              <w:b/>
              <w:bCs/>
            </w:rPr>
          </w:pPr>
          <w:r>
            <w:rPr>
              <w:b/>
              <w:bCs/>
            </w:rPr>
            <w:br w:type="page"/>
          </w:r>
        </w:p>
        <w:p w:rsidR="008E7C5F" w:rsidRDefault="008E7C5F" w:rsidP="008E7C5F">
          <w:pPr>
            <w:rPr>
              <w:b/>
              <w:bCs/>
            </w:rPr>
          </w:pPr>
        </w:p>
        <w:p w:rsidR="008E7C5F" w:rsidRDefault="008E7C5F" w:rsidP="008E7C5F">
          <w:pPr>
            <w:rPr>
              <w:b/>
              <w:bCs/>
            </w:rPr>
          </w:pPr>
        </w:p>
        <w:p w:rsidR="008E7C5F" w:rsidRDefault="008E7C5F" w:rsidP="008E7C5F">
          <w:pPr>
            <w:rPr>
              <w:b/>
              <w:bCs/>
            </w:rPr>
          </w:pPr>
        </w:p>
        <w:tbl>
          <w:tblPr>
            <w:tblStyle w:val="ad"/>
            <w:tblOverlap w:val="never"/>
            <w:tblW w:w="513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9596"/>
          </w:tblGrid>
          <w:tr w:rsidR="008E7C5F" w:rsidTr="009065B3">
            <w:trPr>
              <w:trHeight w:val="144"/>
              <w:jc w:val="center"/>
            </w:trPr>
            <w:tc>
              <w:tcPr>
                <w:tcW w:w="9607" w:type="dxa"/>
                <w:shd w:val="clear" w:color="auto" w:fill="D5DCE4" w:themeFill="text2" w:themeFillTint="33"/>
                <w:tcMar>
                  <w:top w:w="0" w:type="dxa"/>
                  <w:bottom w:w="0" w:type="dxa"/>
                </w:tcMar>
                <w:vAlign w:val="center"/>
              </w:tcPr>
              <w:p w:rsidR="008E7C5F" w:rsidRPr="008E7C5F" w:rsidRDefault="008E7C5F" w:rsidP="009065B3">
                <w:pPr>
                  <w:pStyle w:val="af0"/>
                  <w:rPr>
                    <w:sz w:val="8"/>
                    <w:szCs w:val="8"/>
                    <w:lang w:val="ru-RU"/>
                  </w:rPr>
                </w:pPr>
              </w:p>
            </w:tc>
          </w:tr>
          <w:tr w:rsidR="008E7C5F" w:rsidTr="009065B3">
            <w:trPr>
              <w:trHeight w:val="1440"/>
              <w:jc w:val="center"/>
            </w:trPr>
            <w:sdt>
              <w:sdtPr>
                <w:rPr>
                  <w:rFonts w:asciiTheme="majorHAnsi" w:hAnsiTheme="majorHAnsi"/>
                  <w:color w:val="FFFFFF" w:themeColor="background1"/>
                  <w:sz w:val="72"/>
                  <w:szCs w:val="72"/>
                </w:rPr>
                <w:alias w:val="Organizational Name"/>
                <w:tag w:val="Organizational Name"/>
                <w:id w:val="942810443"/>
                <w:placeholder>
                  <w:docPart w:val="0DDCE698D87F6D4C9C2D590C2B357332"/>
                </w:placeholder>
              </w:sdtPr>
              <w:sdtEndPr/>
              <w:sdtContent>
                <w:tc>
                  <w:tcPr>
                    <w:tcW w:w="9607" w:type="dxa"/>
                    <w:shd w:val="clear" w:color="auto" w:fill="222A35" w:themeFill="text2" w:themeFillShade="80"/>
                    <w:vAlign w:val="center"/>
                  </w:tcPr>
                  <w:p w:rsidR="008E7C5F" w:rsidRDefault="004B394D" w:rsidP="009065B3">
                    <w:pPr>
                      <w:pStyle w:val="af0"/>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lang w:val="ru-RU"/>
                      </w:rPr>
                      <w:t>Название организации</w:t>
                    </w:r>
                  </w:p>
                </w:tc>
              </w:sdtContent>
            </w:sdt>
          </w:tr>
          <w:tr w:rsidR="008E7C5F" w:rsidTr="009065B3">
            <w:trPr>
              <w:trHeight w:val="144"/>
              <w:jc w:val="center"/>
            </w:trPr>
            <w:tc>
              <w:tcPr>
                <w:tcW w:w="9607" w:type="dxa"/>
                <w:shd w:val="clear" w:color="auto" w:fill="D5DCE4" w:themeFill="text2" w:themeFillTint="33"/>
                <w:tcMar>
                  <w:top w:w="0" w:type="dxa"/>
                  <w:bottom w:w="0" w:type="dxa"/>
                </w:tcMar>
                <w:vAlign w:val="center"/>
              </w:tcPr>
              <w:p w:rsidR="008E7C5F" w:rsidRDefault="008E7C5F" w:rsidP="009065B3">
                <w:pPr>
                  <w:pStyle w:val="af0"/>
                  <w:rPr>
                    <w:sz w:val="8"/>
                    <w:szCs w:val="8"/>
                  </w:rPr>
                </w:pPr>
              </w:p>
            </w:tc>
          </w:tr>
          <w:tr w:rsidR="008E7C5F" w:rsidTr="009065B3">
            <w:trPr>
              <w:trHeight w:val="720"/>
              <w:jc w:val="center"/>
            </w:trPr>
            <w:tc>
              <w:tcPr>
                <w:tcW w:w="9607" w:type="dxa"/>
                <w:shd w:val="clear" w:color="auto" w:fill="323E4F" w:themeFill="text2" w:themeFillShade="BF"/>
                <w:vAlign w:val="center"/>
              </w:tcPr>
              <w:p w:rsidR="008E7C5F" w:rsidRDefault="00E630D5" w:rsidP="009065B3">
                <w:pPr>
                  <w:pStyle w:val="af0"/>
                  <w:suppressOverlap/>
                  <w:jc w:val="center"/>
                  <w:rPr>
                    <w:rFonts w:asciiTheme="majorHAnsi" w:hAnsiTheme="majorHAnsi"/>
                    <w:sz w:val="36"/>
                    <w:szCs w:val="36"/>
                  </w:rPr>
                </w:pPr>
                <w:sdt>
                  <w:sdtPr>
                    <w:rPr>
                      <w:rFonts w:asciiTheme="majorHAnsi" w:hAnsiTheme="majorHAnsi"/>
                      <w:color w:val="FFFFFF" w:themeColor="background1"/>
                      <w:sz w:val="44"/>
                      <w:szCs w:val="36"/>
                    </w:rPr>
                    <w:alias w:val="Subtitle"/>
                    <w:id w:val="979271447"/>
                    <w:showingPlcHdr/>
                    <w:dataBinding w:prefixMappings="xmlns:ns0='http://schemas.openxmlformats.org/package/2006/metadata/core-properties' xmlns:ns1='http://purl.org/dc/elements/1.1/'" w:xpath="/ns0:coreProperties[1]/ns1:subject[1]" w:storeItemID="{6C3C8BC8-F283-45AE-878A-BAB7291924A1}"/>
                    <w:text/>
                  </w:sdtPr>
                  <w:sdtEndPr/>
                  <w:sdtContent>
                    <w:r w:rsidR="008E7C5F">
                      <w:rPr>
                        <w:rFonts w:asciiTheme="majorHAnsi" w:hAnsiTheme="majorHAnsi"/>
                        <w:color w:val="FFFFFF" w:themeColor="background1"/>
                        <w:sz w:val="44"/>
                        <w:szCs w:val="36"/>
                      </w:rPr>
                      <w:t xml:space="preserve">     </w:t>
                    </w:r>
                  </w:sdtContent>
                </w:sdt>
              </w:p>
            </w:tc>
          </w:tr>
        </w:tbl>
        <w:p w:rsidR="008E7C5F" w:rsidRPr="00B714AB"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Pr="005140EF" w:rsidRDefault="008E7C5F" w:rsidP="008E7C5F">
          <w:pPr>
            <w:pStyle w:val="af0"/>
            <w:spacing w:line="276" w:lineRule="auto"/>
            <w:suppressOverlap/>
            <w:jc w:val="center"/>
            <w:rPr>
              <w:rFonts w:asciiTheme="majorHAnsi" w:hAnsiTheme="majorHAnsi"/>
              <w:b/>
              <w:caps/>
            </w:rPr>
          </w:pPr>
        </w:p>
        <w:p w:rsidR="008E7C5F" w:rsidRPr="004B394D" w:rsidRDefault="004B394D" w:rsidP="004B394D">
          <w:pPr>
            <w:pStyle w:val="af0"/>
            <w:spacing w:line="276" w:lineRule="auto"/>
            <w:suppressOverlap/>
            <w:jc w:val="right"/>
            <w:rPr>
              <w:rFonts w:asciiTheme="majorHAnsi" w:hAnsiTheme="majorHAnsi" w:cs="Times New Roman"/>
              <w:sz w:val="40"/>
              <w:lang w:val="ru-RU"/>
            </w:rPr>
          </w:pPr>
          <w:r>
            <w:rPr>
              <w:rFonts w:asciiTheme="majorHAnsi" w:hAnsiTheme="majorHAnsi" w:cs="Times New Roman"/>
              <w:sz w:val="40"/>
              <w:lang w:val="ru-RU"/>
            </w:rPr>
            <w:t>Версия 20190925_01</w:t>
          </w:r>
        </w:p>
        <w:p w:rsidR="008E7C5F" w:rsidRPr="005140EF" w:rsidRDefault="00E630D5" w:rsidP="008E7C5F">
          <w:pPr>
            <w:pStyle w:val="af0"/>
            <w:spacing w:line="276" w:lineRule="auto"/>
            <w:suppressOverlap/>
            <w:jc w:val="center"/>
            <w:rPr>
              <w:rFonts w:asciiTheme="majorHAnsi" w:hAnsiTheme="majorHAnsi" w:cs="Times New Roman"/>
              <w:sz w:val="40"/>
            </w:rPr>
          </w:pPr>
          <w:sdt>
            <w:sdtPr>
              <w:rPr>
                <w:rFonts w:asciiTheme="majorHAnsi" w:hAnsiTheme="majorHAnsi" w:cs="Times New Roman"/>
                <w:sz w:val="40"/>
              </w:rPr>
              <w:alias w:val="Year"/>
              <w:tag w:val="Year"/>
              <w:id w:val="1586648092"/>
              <w:showingPlcHdr/>
              <w:dataBinding w:prefixMappings="xmlns:ns0='http://schemas.microsoft.com/office/2006/coverPageProps'" w:xpath="/ns0:CoverPageProperties[1]/ns0:PublishDate[1]" w:storeItemID="{55AF091B-3C7A-41E3-B477-F2FDAA23CFDA}"/>
              <w:date w:fullDate="2012-07-02T00:00:00Z">
                <w:dateFormat w:val="MMMM d, yyyy"/>
                <w:lid w:val="en-US"/>
                <w:storeMappedDataAs w:val="dateTime"/>
                <w:calendar w:val="gregorian"/>
              </w:date>
            </w:sdtPr>
            <w:sdtEndPr/>
            <w:sdtContent>
              <w:r w:rsidR="008E7C5F">
                <w:rPr>
                  <w:rFonts w:asciiTheme="majorHAnsi" w:hAnsiTheme="majorHAnsi" w:cs="Times New Roman"/>
                  <w:sz w:val="40"/>
                </w:rPr>
                <w:t xml:space="preserve">     </w:t>
              </w:r>
            </w:sdtContent>
          </w:sdt>
        </w:p>
        <w:p w:rsidR="008E7C5F" w:rsidRPr="005140EF" w:rsidRDefault="008E7C5F" w:rsidP="008E7C5F">
          <w:pPr>
            <w:pStyle w:val="af0"/>
            <w:spacing w:line="276" w:lineRule="auto"/>
            <w:jc w:val="center"/>
            <w:rPr>
              <w:rFonts w:asciiTheme="majorHAnsi" w:hAnsiTheme="majorHAnsi"/>
            </w:rPr>
          </w:pPr>
        </w:p>
        <w:p w:rsidR="008E7C5F" w:rsidRPr="005140EF" w:rsidRDefault="008E7C5F" w:rsidP="008E7C5F">
          <w:pPr>
            <w:jc w:val="center"/>
            <w:rPr>
              <w:rFonts w:asciiTheme="majorHAnsi" w:hAnsiTheme="majorHAnsi"/>
              <w:b/>
              <w:bCs/>
            </w:rPr>
          </w:pPr>
        </w:p>
        <w:p w:rsidR="008E7C5F" w:rsidRDefault="008E7C5F" w:rsidP="008E7C5F">
          <w:pPr>
            <w:jc w:val="center"/>
          </w:pPr>
          <w:r>
            <w:rPr>
              <w:b/>
              <w:bCs/>
            </w:rPr>
            <w:br w:type="page"/>
          </w:r>
        </w:p>
      </w:sdtContent>
    </w:sdt>
    <w:p w:rsidR="008E7C5F" w:rsidRPr="00EB3812" w:rsidRDefault="00302061" w:rsidP="008E7C5F">
      <w:pPr>
        <w:pStyle w:val="1"/>
        <w:rPr>
          <w:rPrChange w:id="324" w:author="Сергей Волков" w:date="2020-01-19T13:51:00Z">
            <w:rPr>
              <w:lang w:val="en-US"/>
            </w:rPr>
          </w:rPrChange>
        </w:rPr>
      </w:pPr>
      <w:bookmarkStart w:id="325" w:name="_Toc23318226"/>
      <w:r>
        <w:lastRenderedPageBreak/>
        <w:t>Резюме</w:t>
      </w:r>
      <w:r w:rsidR="008E7C5F" w:rsidRPr="00EB3812">
        <w:rPr>
          <w:rPrChange w:id="326" w:author="Сергей Волков" w:date="2020-01-19T13:51:00Z">
            <w:rPr>
              <w:lang w:val="en-US"/>
            </w:rPr>
          </w:rPrChange>
        </w:rPr>
        <w:t>:</w:t>
      </w:r>
      <w:bookmarkEnd w:id="321"/>
      <w:bookmarkEnd w:id="325"/>
    </w:p>
    <w:sdt>
      <w:sdtPr>
        <w:alias w:val="Executive Summary of Orgnaizational Execution Plan"/>
        <w:tag w:val="Executive Summary of Orgnaizational Execution Plan"/>
        <w:id w:val="-412005113"/>
        <w:showingPlcHdr/>
        <w:dataBinding w:prefixMappings="xmlns:ns0='http://schemas.microsoft.com/office/2006/coverPageProps' " w:xpath="/ns0:CoverPageProperties[1]/ns0:Abstract[1]" w:storeItemID="{55AF091B-3C7A-41E3-B477-F2FDAA23CFDA}"/>
        <w:text/>
      </w:sdtPr>
      <w:sdtEndPr/>
      <w:sdtContent>
        <w:p w:rsidR="008E7C5F" w:rsidRPr="00EB3812" w:rsidRDefault="008E7C5F" w:rsidP="008E7C5F">
          <w:pPr>
            <w:rPr>
              <w:rPrChange w:id="327" w:author="Сергей Волков" w:date="2020-01-19T13:51:00Z">
                <w:rPr>
                  <w:lang w:val="en-US"/>
                </w:rPr>
              </w:rPrChange>
            </w:rPr>
          </w:pPr>
          <w:r w:rsidRPr="008E7C5F">
            <w:rPr>
              <w:rStyle w:val="af4"/>
              <w:lang w:val="en-US"/>
            </w:rPr>
            <w:t>[Abstract]</w:t>
          </w:r>
        </w:p>
      </w:sdtContent>
    </w:sdt>
    <w:p w:rsidR="003D455D" w:rsidRPr="003D455D" w:rsidRDefault="003D455D" w:rsidP="003D455D">
      <w:pPr>
        <w:rPr>
          <w:rFonts w:eastAsia="Calibri"/>
          <w:color w:val="808080"/>
          <w:sz w:val="22"/>
          <w:szCs w:val="20"/>
        </w:rPr>
      </w:pPr>
      <w:r w:rsidRPr="003D455D">
        <w:rPr>
          <w:rFonts w:eastAsia="Calibri"/>
          <w:color w:val="808080"/>
          <w:sz w:val="22"/>
          <w:szCs w:val="20"/>
        </w:rPr>
        <w:t>Резюме бизнес-кейса содержит краткий обзор предлагаемой реализации BIM и отвечает на вопрос, почему он должен быть поддержан.  Резюме позволяет читателю быстро ознакомиться с содержанием бизнес-плана.  Он предназначен для оказания помощи лицам, принимающим решения в организации, и может быть наиболее важной частью бизнес-плана. Резюме Бизнес-Кейс для интеграции BIM включает в себя:</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Предыстория процесса планирования BIM,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видение и цели внедрения BIM с организацией,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предлагаемые варианты использования BIM с организацией,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стоимость / анализ резюме реализации BIM, и</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сформулировать рекомендации.</w:t>
      </w:r>
    </w:p>
    <w:p w:rsidR="003D455D" w:rsidRPr="003D455D" w:rsidRDefault="003D455D" w:rsidP="003D455D">
      <w:pPr>
        <w:rPr>
          <w:rFonts w:eastAsia="Calibri"/>
          <w:color w:val="808080"/>
          <w:sz w:val="22"/>
          <w:szCs w:val="20"/>
        </w:rPr>
      </w:pPr>
      <w:r w:rsidRPr="003D455D">
        <w:rPr>
          <w:rFonts w:eastAsia="Calibri"/>
          <w:color w:val="808080"/>
          <w:sz w:val="22"/>
          <w:szCs w:val="20"/>
        </w:rPr>
        <w:t>Резюме составляется с использованием коротких и кратких предложений и абзацев.   Это не более двух страниц в длину.  Она написана в том же порядке, что и бизнес-кейс, и дает читателю выводы.</w:t>
      </w:r>
    </w:p>
    <w:p w:rsidR="002E4E45" w:rsidRPr="00E74445" w:rsidRDefault="002E4E45" w:rsidP="008E7C5F">
      <w:r w:rsidRPr="00E74445">
        <w:br w:type="page"/>
      </w:r>
    </w:p>
    <w:p w:rsidR="008E7C5F" w:rsidRPr="00E74445" w:rsidDel="00560895" w:rsidRDefault="008E7C5F" w:rsidP="008E7C5F">
      <w:pPr>
        <w:rPr>
          <w:del w:id="328" w:author="Сергей Волков" w:date="2020-01-19T13:29:00Z"/>
        </w:rPr>
      </w:pPr>
    </w:p>
    <w:p w:rsidR="008E7C5F" w:rsidRDefault="008E7C5F" w:rsidP="008E7C5F">
      <w:pPr>
        <w:rPr>
          <w:rFonts w:asciiTheme="majorHAnsi" w:eastAsiaTheme="majorEastAsia" w:hAnsiTheme="majorHAnsi" w:cstheme="majorBidi"/>
          <w:b/>
          <w:bCs/>
          <w:color w:val="2F5496" w:themeColor="accent1" w:themeShade="BF"/>
          <w:sz w:val="28"/>
          <w:szCs w:val="28"/>
        </w:rPr>
      </w:pPr>
      <w:del w:id="329" w:author="Сергей Волков" w:date="2020-01-19T13:29:00Z">
        <w:r w:rsidDel="00560895">
          <w:br w:type="page"/>
        </w:r>
      </w:del>
    </w:p>
    <w:p w:rsidR="008E7C5F" w:rsidRPr="00E74445" w:rsidRDefault="003D455D"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360" w:hanging="360"/>
      </w:pPr>
      <w:bookmarkStart w:id="330" w:name="_Toc23318227"/>
      <w:bookmarkStart w:id="331" w:name="_Toc296097906"/>
      <w:r w:rsidRPr="00E74445">
        <w:t>Введение и Справочная информация</w:t>
      </w:r>
      <w:r w:rsidR="008E7C5F" w:rsidRPr="00E74445">
        <w:t>:</w:t>
      </w:r>
      <w:bookmarkEnd w:id="330"/>
    </w:p>
    <w:p w:rsidR="008E7C5F" w:rsidRPr="003D455D" w:rsidRDefault="003D455D" w:rsidP="008E7C5F">
      <w:pPr>
        <w:pStyle w:val="ExampleTEXT"/>
        <w:rPr>
          <w:lang w:val="ru-RU"/>
        </w:rPr>
      </w:pPr>
      <w:r w:rsidRPr="003D455D">
        <w:rPr>
          <w:lang w:val="ru-RU"/>
        </w:rPr>
        <w:t xml:space="preserve">Введение дает </w:t>
      </w:r>
      <w:r>
        <w:rPr>
          <w:lang w:val="ru-RU"/>
        </w:rPr>
        <w:t>общую постановку внедрения ТИМ</w:t>
      </w:r>
      <w:r w:rsidRPr="003D455D">
        <w:rPr>
          <w:lang w:val="ru-RU"/>
        </w:rPr>
        <w:t xml:space="preserve"> в рамках организации. Кроме того, он включает в себя справку о самой организации. Он обсуждает миссию и видение организации и ее реализации </w:t>
      </w:r>
      <w:r>
        <w:rPr>
          <w:lang w:val="ru-RU"/>
        </w:rPr>
        <w:t>ТИМ</w:t>
      </w:r>
      <w:r w:rsidRPr="003D455D">
        <w:rPr>
          <w:lang w:val="ru-RU"/>
        </w:rPr>
        <w:t>. Если организация использ</w:t>
      </w:r>
      <w:r>
        <w:rPr>
          <w:lang w:val="ru-RU"/>
        </w:rPr>
        <w:t xml:space="preserve">овала ТИМ </w:t>
      </w:r>
      <w:r w:rsidRPr="003D455D">
        <w:rPr>
          <w:lang w:val="ru-RU"/>
        </w:rPr>
        <w:t>в прошлом, даже на пилотном уровне, это резюмируется здесь.</w:t>
      </w:r>
    </w:p>
    <w:p w:rsidR="008E7C5F" w:rsidRPr="003D455D" w:rsidRDefault="003D455D"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32" w:name="_Toc23318228"/>
      <w:r w:rsidRPr="003D455D">
        <w:t>Определение Проблемы, Цели И Задачи</w:t>
      </w:r>
      <w:bookmarkEnd w:id="332"/>
    </w:p>
    <w:p w:rsidR="008E7C5F" w:rsidRPr="003D455D" w:rsidRDefault="003D455D" w:rsidP="008E7C5F">
      <w:r w:rsidRPr="003D455D">
        <w:t xml:space="preserve">(Этот раздел определяет проблему, которая преодолевается с помощью </w:t>
      </w:r>
      <w:r>
        <w:t>ТИМ</w:t>
      </w:r>
      <w:r w:rsidRPr="003D455D">
        <w:t>. Он также документирует цели организации и включает в себя цели</w:t>
      </w:r>
      <w:r>
        <w:t xml:space="preserve"> ТИМ</w:t>
      </w:r>
      <w:r w:rsidRPr="003D455D">
        <w:t>.)</w:t>
      </w:r>
    </w:p>
    <w:p w:rsidR="008E7C5F" w:rsidRPr="003D455D" w:rsidRDefault="003D455D"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33" w:name="_Toc23318229"/>
      <w:r w:rsidRPr="003D455D">
        <w:t>Постановка задачи</w:t>
      </w:r>
      <w:bookmarkEnd w:id="333"/>
    </w:p>
    <w:p w:rsidR="008E7C5F" w:rsidRPr="003D455D" w:rsidRDefault="003D455D" w:rsidP="008E7C5F">
      <w:r w:rsidRPr="003D455D">
        <w:t xml:space="preserve">(Какова проблема, которая решается с помощью </w:t>
      </w:r>
      <w:r>
        <w:t>ТИМ</w:t>
      </w:r>
      <w:r w:rsidRPr="003D455D">
        <w:t>?)</w:t>
      </w:r>
    </w:p>
    <w:p w:rsidR="008E7C5F" w:rsidRPr="003D455D" w:rsidRDefault="003D455D"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34" w:name="_Toc23318230"/>
      <w:bookmarkEnd w:id="331"/>
      <w:r w:rsidRPr="003D455D">
        <w:t xml:space="preserve">Организационные миссия и </w:t>
      </w:r>
      <w:r>
        <w:t xml:space="preserve">ТИМ </w:t>
      </w:r>
      <w:r w:rsidRPr="003D455D">
        <w:t>видение</w:t>
      </w:r>
      <w:bookmarkEnd w:id="334"/>
    </w:p>
    <w:p w:rsidR="008A0BAE" w:rsidRPr="008A0BAE" w:rsidRDefault="008A0BAE" w:rsidP="008A0BAE">
      <w:pPr>
        <w:rPr>
          <w:snapToGrid w:val="0"/>
          <w:sz w:val="22"/>
          <w:szCs w:val="20"/>
        </w:rPr>
      </w:pPr>
      <w:r w:rsidRPr="008A0BAE">
        <w:rPr>
          <w:snapToGrid w:val="0"/>
          <w:sz w:val="22"/>
          <w:szCs w:val="20"/>
        </w:rPr>
        <w:t>(Включить резюме организационной миссии)</w:t>
      </w:r>
    </w:p>
    <w:p w:rsidR="008A0BAE" w:rsidRPr="008A0BAE" w:rsidRDefault="008A0BAE" w:rsidP="008A0BAE">
      <w:pPr>
        <w:rPr>
          <w:snapToGrid w:val="0"/>
          <w:sz w:val="22"/>
          <w:szCs w:val="20"/>
        </w:rPr>
      </w:pPr>
    </w:p>
    <w:p w:rsidR="008E7C5F" w:rsidRPr="008A0BAE" w:rsidRDefault="008A0BAE" w:rsidP="008A0BAE">
      <w:r w:rsidRPr="008A0BAE">
        <w:rPr>
          <w:snapToGrid w:val="0"/>
          <w:sz w:val="22"/>
          <w:szCs w:val="20"/>
        </w:rPr>
        <w:t>(Включите резюме видения</w:t>
      </w:r>
      <w:r>
        <w:rPr>
          <w:snapToGrid w:val="0"/>
          <w:sz w:val="22"/>
          <w:szCs w:val="20"/>
        </w:rPr>
        <w:t xml:space="preserve"> внедрения ТИМ</w:t>
      </w:r>
      <w:r w:rsidRPr="008A0BAE">
        <w:rPr>
          <w:snapToGrid w:val="0"/>
          <w:sz w:val="22"/>
          <w:szCs w:val="20"/>
        </w:rPr>
        <w:t>)</w:t>
      </w:r>
    </w:p>
    <w:p w:rsidR="008E7C5F" w:rsidRPr="008A0BAE" w:rsidRDefault="008A0BAE"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35" w:name="_Toc23318231"/>
      <w:r w:rsidRPr="008A0BAE">
        <w:t xml:space="preserve">Организационные цели и задачи </w:t>
      </w:r>
      <w:r>
        <w:t>ТИМ</w:t>
      </w:r>
      <w:bookmarkEnd w:id="335"/>
    </w:p>
    <w:p w:rsidR="008E7C5F" w:rsidRPr="008A0BAE" w:rsidRDefault="008A0BAE" w:rsidP="008E7C5F">
      <w:pPr>
        <w:pStyle w:val="af2"/>
        <w:rPr>
          <w:lang w:val="ru-RU"/>
        </w:rPr>
      </w:pPr>
      <w:r w:rsidRPr="008A0BAE">
        <w:rPr>
          <w:lang w:val="ru-RU"/>
        </w:rPr>
        <w:t>(Включите резюме организационных целей и задач ТИМ)</w:t>
      </w:r>
    </w:p>
    <w:p w:rsidR="008E7C5F" w:rsidRPr="00E74445" w:rsidRDefault="008E7C5F" w:rsidP="008E7C5F">
      <w:pPr>
        <w:pStyle w:val="aa"/>
      </w:pPr>
    </w:p>
    <w:p w:rsidR="008E7C5F" w:rsidRDefault="008E7C5F" w:rsidP="008E7C5F">
      <w:pPr>
        <w:pStyle w:val="aa"/>
      </w:pPr>
      <w:proofErr w:type="spellStart"/>
      <w:r>
        <w:t>Table</w:t>
      </w:r>
      <w:proofErr w:type="spellEnd"/>
      <w:r>
        <w:t xml:space="preserve"> </w:t>
      </w:r>
      <w:r w:rsidR="00E630D5">
        <w:fldChar w:fldCharType="begin"/>
      </w:r>
      <w:r w:rsidR="00E630D5">
        <w:instrText xml:space="preserve"> STYLEREF 1 \s </w:instrText>
      </w:r>
      <w:r w:rsidR="00E630D5">
        <w:fldChar w:fldCharType="separate"/>
      </w:r>
      <w:r>
        <w:rPr>
          <w:noProof/>
        </w:rPr>
        <w:t>1</w:t>
      </w:r>
      <w:r w:rsidR="00E630D5">
        <w:rPr>
          <w:noProof/>
        </w:rPr>
        <w:fldChar w:fldCharType="end"/>
      </w:r>
      <w:r>
        <w:noBreakHyphen/>
      </w:r>
      <w:r w:rsidR="00E630D5">
        <w:fldChar w:fldCharType="begin"/>
      </w:r>
      <w:r w:rsidR="00E630D5">
        <w:instrText xml:space="preserve"> SEQ Table \* ARABIC \s 1 </w:instrText>
      </w:r>
      <w:r w:rsidR="00E630D5">
        <w:fldChar w:fldCharType="separate"/>
      </w:r>
      <w:r>
        <w:rPr>
          <w:noProof/>
        </w:rPr>
        <w:t>1</w:t>
      </w:r>
      <w:r w:rsidR="00E630D5">
        <w:rPr>
          <w:noProof/>
        </w:rPr>
        <w:fldChar w:fldCharType="end"/>
      </w:r>
      <w:r>
        <w:t xml:space="preserve">: </w:t>
      </w:r>
      <w:r w:rsidR="008A0BAE">
        <w:t>Организационные цели</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1458"/>
        <w:gridCol w:w="4265"/>
        <w:gridCol w:w="3606"/>
      </w:tblGrid>
      <w:tr w:rsidR="008E7C5F"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61" w:type="dxa"/>
            <w:shd w:val="clear" w:color="auto" w:fill="44546A" w:themeFill="text2"/>
            <w:vAlign w:val="center"/>
          </w:tcPr>
          <w:p w:rsidR="008E7C5F" w:rsidRPr="008A0BAE" w:rsidRDefault="008A0BAE" w:rsidP="009065B3">
            <w:pPr>
              <w:rPr>
                <w:smallCaps/>
                <w:lang w:val="ru-RU"/>
              </w:rPr>
            </w:pPr>
            <w:r>
              <w:rPr>
                <w:smallCaps/>
                <w:lang w:val="ru-RU"/>
              </w:rPr>
              <w:t>Приоритет</w:t>
            </w:r>
          </w:p>
        </w:tc>
        <w:tc>
          <w:tcPr>
            <w:tcW w:w="4394" w:type="dxa"/>
            <w:shd w:val="clear" w:color="auto" w:fill="44546A" w:themeFill="text2"/>
            <w:vAlign w:val="center"/>
          </w:tcPr>
          <w:p w:rsidR="008E7C5F" w:rsidRPr="008A0BAE" w:rsidRDefault="008A0BAE" w:rsidP="009065B3">
            <w:pP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Описание цели</w:t>
            </w:r>
          </w:p>
        </w:tc>
        <w:tc>
          <w:tcPr>
            <w:tcW w:w="3721" w:type="dxa"/>
            <w:shd w:val="clear" w:color="auto" w:fill="44546A" w:themeFill="text2"/>
            <w:vAlign w:val="center"/>
          </w:tcPr>
          <w:p w:rsidR="008E7C5F" w:rsidRPr="008A0BAE" w:rsidRDefault="008A0BAE" w:rsidP="009065B3">
            <w:pP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ТИМ Задачи</w:t>
            </w:r>
          </w:p>
        </w:tc>
      </w:tr>
      <w:tr w:rsidR="008E7C5F" w:rsidTr="009065B3">
        <w:trPr>
          <w:cnfStyle w:val="000000100000" w:firstRow="0" w:lastRow="0" w:firstColumn="0" w:lastColumn="0" w:oddVBand="0" w:evenVBand="0" w:oddHBand="1" w:evenHBand="0" w:firstRowFirstColumn="0" w:firstRowLastColumn="0" w:lastRowFirstColumn="0" w:lastRowLastColumn="0"/>
        </w:trPr>
        <w:sdt>
          <w:sdtPr>
            <w:alias w:val="Priority"/>
            <w:tag w:val="Priority"/>
            <w:id w:val="-315040617"/>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rsidRPr="004C047F">
                  <w:rPr>
                    <w:rStyle w:val="af4"/>
                  </w:rPr>
                  <w:t>Choose an item.</w:t>
                </w:r>
              </w:p>
            </w:tc>
          </w:sdtContent>
        </w:sdt>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sdt>
          <w:sdtPr>
            <w:alias w:val="Priority"/>
            <w:tag w:val="Priority"/>
            <w:id w:val="-1788572152"/>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sdt>
          <w:sdtPr>
            <w:alias w:val="Priority"/>
            <w:tag w:val="Priority"/>
            <w:id w:val="793408757"/>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sdt>
          <w:sdtPr>
            <w:alias w:val="Priority"/>
            <w:tag w:val="Priority"/>
            <w:id w:val="1755012157"/>
            <w:showingPlcHdr/>
            <w:dropDownList>
              <w:listItem w:value="Choose an item."/>
              <w:listItem w:displayText="High" w:value="1"/>
              <w:listItem w:displayText="Medium " w:value="2"/>
              <w:listItem w:displayText="Low" w:value="3"/>
            </w:dropDownList>
          </w:sdtPr>
          <w:sdtEnd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bl>
    <w:p w:rsidR="008E7C5F" w:rsidRDefault="008E7C5F" w:rsidP="008E7C5F"/>
    <w:p w:rsidR="008E7C5F" w:rsidRDefault="008E7C5F" w:rsidP="008E7C5F">
      <w:pPr>
        <w:rPr>
          <w:rFonts w:asciiTheme="majorHAnsi" w:eastAsiaTheme="majorEastAsia" w:hAnsiTheme="majorHAnsi" w:cstheme="majorBidi"/>
          <w:b/>
          <w:bCs/>
          <w:color w:val="FFFFFF" w:themeColor="background1"/>
          <w:sz w:val="26"/>
          <w:szCs w:val="26"/>
        </w:rPr>
      </w:pPr>
      <w:r>
        <w:br w:type="page"/>
      </w:r>
    </w:p>
    <w:p w:rsidR="008E7C5F" w:rsidRPr="008A0BAE" w:rsidRDefault="008A0BAE"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36" w:name="_Toc23318232"/>
      <w:r w:rsidRPr="008A0BAE">
        <w:lastRenderedPageBreak/>
        <w:t>Члены Группы Внедрения</w:t>
      </w:r>
      <w:r w:rsidR="008E7C5F" w:rsidRPr="008A0BAE">
        <w:t>:</w:t>
      </w:r>
      <w:bookmarkEnd w:id="336"/>
    </w:p>
    <w:p w:rsidR="008E7C5F" w:rsidRPr="008A0BAE" w:rsidRDefault="008A0BAE" w:rsidP="008E7C5F">
      <w:r w:rsidRPr="008A0BAE">
        <w:t xml:space="preserve">(Документируйте персонал, который помогает создать </w:t>
      </w:r>
      <w:r>
        <w:t>Сценарию использования</w:t>
      </w:r>
      <w:r w:rsidRPr="008A0BAE">
        <w:t>.)</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1541"/>
        <w:gridCol w:w="1638"/>
        <w:gridCol w:w="1981"/>
        <w:gridCol w:w="2053"/>
        <w:gridCol w:w="2116"/>
      </w:tblGrid>
      <w:tr w:rsidR="008A0BAE"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591" w:type="dxa"/>
            <w:shd w:val="clear" w:color="auto" w:fill="44546A" w:themeFill="text2"/>
            <w:vAlign w:val="center"/>
          </w:tcPr>
          <w:p w:rsidR="008E7C5F" w:rsidRPr="008A0BAE" w:rsidRDefault="008A0BAE" w:rsidP="009065B3">
            <w:pPr>
              <w:jc w:val="center"/>
              <w:rPr>
                <w:smallCaps/>
                <w:lang w:val="ru-RU"/>
              </w:rPr>
            </w:pPr>
            <w:r>
              <w:rPr>
                <w:smallCaps/>
                <w:lang w:val="ru-RU"/>
              </w:rPr>
              <w:t>ФИО</w:t>
            </w:r>
          </w:p>
        </w:tc>
        <w:tc>
          <w:tcPr>
            <w:tcW w:w="1688"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РОЛЬ</w:t>
            </w:r>
          </w:p>
        </w:tc>
        <w:tc>
          <w:tcPr>
            <w:tcW w:w="1987"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Подразделение</w:t>
            </w:r>
          </w:p>
        </w:tc>
        <w:tc>
          <w:tcPr>
            <w:tcW w:w="2135" w:type="dxa"/>
            <w:shd w:val="clear" w:color="auto" w:fill="44546A" w:themeFill="text2"/>
            <w:vAlign w:val="center"/>
          </w:tcPr>
          <w:p w:rsidR="008E7C5F" w:rsidRDefault="008E7C5F" w:rsidP="009065B3">
            <w:pPr>
              <w:jc w:val="center"/>
              <w:cnfStyle w:val="100000000000" w:firstRow="1" w:lastRow="0" w:firstColumn="0" w:lastColumn="0" w:oddVBand="0" w:evenVBand="0" w:oddHBand="0" w:evenHBand="0" w:firstRowFirstColumn="0" w:firstRowLastColumn="0" w:lastRowFirstColumn="0" w:lastRowLastColumn="0"/>
              <w:rPr>
                <w:smallCaps/>
              </w:rPr>
            </w:pPr>
            <w:r>
              <w:rPr>
                <w:smallCaps/>
              </w:rPr>
              <w:t>E-Mail</w:t>
            </w:r>
          </w:p>
        </w:tc>
        <w:tc>
          <w:tcPr>
            <w:tcW w:w="2175"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Телефон</w:t>
            </w:r>
          </w:p>
        </w:tc>
      </w:tr>
      <w:tr w:rsidR="008A0BAE"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98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3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7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A0BAE" w:rsidTr="009065B3">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98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3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7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A0BAE"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98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3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7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A0BAE" w:rsidTr="009065B3">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98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3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7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bl>
    <w:p w:rsidR="008E7C5F" w:rsidRDefault="008E7C5F" w:rsidP="008E7C5F">
      <w:pPr>
        <w:rPr>
          <w:rFonts w:asciiTheme="majorHAnsi" w:eastAsiaTheme="majorEastAsia" w:hAnsiTheme="majorHAnsi" w:cstheme="majorBidi"/>
          <w:b/>
          <w:bCs/>
          <w:color w:val="FFFFFF" w:themeColor="background1"/>
          <w:sz w:val="28"/>
          <w:szCs w:val="28"/>
        </w:rPr>
      </w:pPr>
      <w:r>
        <w:br w:type="page"/>
      </w:r>
    </w:p>
    <w:p w:rsidR="008E7C5F" w:rsidRPr="00732E07" w:rsidRDefault="00732E07"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37" w:name="_Toc23318233"/>
      <w:r w:rsidRPr="00732E07">
        <w:lastRenderedPageBreak/>
        <w:t xml:space="preserve">Предлагаемые </w:t>
      </w:r>
      <w:r>
        <w:t>ТИМ-сценарии</w:t>
      </w:r>
      <w:bookmarkEnd w:id="337"/>
    </w:p>
    <w:p w:rsidR="008E7C5F" w:rsidRPr="00732E07" w:rsidRDefault="00732E07" w:rsidP="008E7C5F">
      <w:r w:rsidRPr="00732E07">
        <w:t xml:space="preserve">(Предлагаемые варианты использования </w:t>
      </w:r>
      <w:r w:rsidRPr="00732E07">
        <w:rPr>
          <w:lang w:val="en-US"/>
        </w:rPr>
        <w:t>BIM</w:t>
      </w:r>
      <w:r w:rsidRPr="00732E07">
        <w:t xml:space="preserve"> документируются в бизнес-кейсе.  Этот раздел включает методы, в которых </w:t>
      </w:r>
      <w:r w:rsidRPr="00732E07">
        <w:rPr>
          <w:lang w:val="en-US"/>
        </w:rPr>
        <w:t>BIM</w:t>
      </w:r>
      <w:r w:rsidRPr="00732E07">
        <w:t xml:space="preserve"> будет использоваться для достижения целей и задач организации)</w:t>
      </w:r>
    </w:p>
    <w:p w:rsidR="00732E07" w:rsidRPr="00732E07" w:rsidRDefault="00732E07" w:rsidP="008E7C5F"/>
    <w:p w:rsidR="008E7C5F" w:rsidRDefault="008E7C5F" w:rsidP="008E7C5F">
      <w:pPr>
        <w:pStyle w:val="aa"/>
      </w:pPr>
      <w:proofErr w:type="spellStart"/>
      <w:r>
        <w:t>Table</w:t>
      </w:r>
      <w:proofErr w:type="spellEnd"/>
      <w:r>
        <w:t xml:space="preserve"> </w:t>
      </w:r>
      <w:r w:rsidR="00E630D5">
        <w:fldChar w:fldCharType="begin"/>
      </w:r>
      <w:r w:rsidR="00E630D5">
        <w:instrText xml:space="preserve"> STYLEREF 1 \s </w:instrText>
      </w:r>
      <w:r w:rsidR="00E630D5">
        <w:fldChar w:fldCharType="separate"/>
      </w:r>
      <w:r>
        <w:rPr>
          <w:noProof/>
        </w:rPr>
        <w:t>2</w:t>
      </w:r>
      <w:r w:rsidR="00E630D5">
        <w:rPr>
          <w:noProof/>
        </w:rPr>
        <w:fldChar w:fldCharType="end"/>
      </w:r>
      <w:r>
        <w:noBreakHyphen/>
      </w:r>
      <w:r w:rsidR="00E630D5">
        <w:fldChar w:fldCharType="begin"/>
      </w:r>
      <w:r w:rsidR="00E630D5">
        <w:instrText xml:space="preserve"> SEQ Table \* ARABIC \s 1 </w:instrText>
      </w:r>
      <w:r w:rsidR="00E630D5">
        <w:fldChar w:fldCharType="separate"/>
      </w:r>
      <w:r>
        <w:rPr>
          <w:noProof/>
        </w:rPr>
        <w:t>1</w:t>
      </w:r>
      <w:r w:rsidR="00E630D5">
        <w:rPr>
          <w:noProof/>
        </w:rPr>
        <w:fldChar w:fldCharType="end"/>
      </w:r>
      <w:r>
        <w:t xml:space="preserve">: </w:t>
      </w:r>
      <w:r w:rsidR="00732E07">
        <w:t>Предлагаемые сервисы</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375"/>
        <w:gridCol w:w="1554"/>
        <w:gridCol w:w="1782"/>
        <w:gridCol w:w="2552"/>
        <w:gridCol w:w="1520"/>
        <w:gridCol w:w="1546"/>
      </w:tblGrid>
      <w:tr w:rsidR="00A06D2B"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75" w:type="dxa"/>
            <w:shd w:val="clear" w:color="auto" w:fill="44546A" w:themeFill="text2"/>
            <w:vAlign w:val="center"/>
          </w:tcPr>
          <w:p w:rsidR="008E7C5F" w:rsidRDefault="008E7C5F" w:rsidP="009065B3">
            <w:pPr>
              <w:jc w:val="center"/>
              <w:rPr>
                <w:smallCaps/>
              </w:rPr>
            </w:pPr>
            <w:r>
              <w:rPr>
                <w:smallCaps/>
              </w:rPr>
              <w:t>X</w:t>
            </w:r>
          </w:p>
        </w:tc>
        <w:tc>
          <w:tcPr>
            <w:tcW w:w="1623"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Текущий процесс</w:t>
            </w:r>
          </w:p>
        </w:tc>
        <w:tc>
          <w:tcPr>
            <w:tcW w:w="1890"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ТИМ-сценарий</w:t>
            </w:r>
          </w:p>
        </w:tc>
        <w:tc>
          <w:tcPr>
            <w:tcW w:w="2807"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Описание</w:t>
            </w:r>
          </w:p>
        </w:tc>
        <w:tc>
          <w:tcPr>
            <w:tcW w:w="1586"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Текущие метрики</w:t>
            </w:r>
          </w:p>
        </w:tc>
        <w:tc>
          <w:tcPr>
            <w:tcW w:w="1295"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Ожидаемые</w:t>
            </w:r>
            <w:r w:rsidR="008E7C5F">
              <w:rPr>
                <w:smallCaps/>
              </w:rPr>
              <w:t xml:space="preserve"> </w:t>
            </w:r>
            <w:r>
              <w:rPr>
                <w:smallCaps/>
                <w:lang w:val="ru-RU"/>
              </w:rPr>
              <w:t>метрики</w:t>
            </w:r>
          </w:p>
        </w:tc>
      </w:tr>
      <w:tr w:rsid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890"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80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586"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29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A06D2B" w:rsidTr="009065B3">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80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1586"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129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A06D2B" w:rsidTr="009065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890"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80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586"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29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A06D2B" w:rsidTr="009065B3">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2807"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1586"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1295"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r>
    </w:tbl>
    <w:p w:rsidR="008E7C5F" w:rsidRDefault="008E7C5F" w:rsidP="008E7C5F"/>
    <w:tbl>
      <w:tblPr>
        <w:tblStyle w:val="2-1"/>
        <w:tblW w:w="0" w:type="auto"/>
        <w:tblLook w:val="04A0" w:firstRow="1" w:lastRow="0" w:firstColumn="1" w:lastColumn="0" w:noHBand="0" w:noVBand="1"/>
      </w:tblPr>
      <w:tblGrid>
        <w:gridCol w:w="2366"/>
        <w:gridCol w:w="6983"/>
      </w:tblGrid>
      <w:tr w:rsidR="008E7C5F" w:rsidRPr="00E06284" w:rsidTr="00906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3" w:type="dxa"/>
          </w:tcPr>
          <w:p w:rsidR="008E7C5F" w:rsidRPr="00A06D2B" w:rsidRDefault="00A06D2B" w:rsidP="009065B3">
            <w:pPr>
              <w:rPr>
                <w:lang w:val="ru-RU"/>
              </w:rPr>
            </w:pPr>
            <w:r>
              <w:rPr>
                <w:lang w:val="ru-RU"/>
              </w:rPr>
              <w:t>Метрики</w:t>
            </w:r>
          </w:p>
        </w:tc>
        <w:tc>
          <w:tcPr>
            <w:tcW w:w="7535" w:type="dxa"/>
          </w:tcPr>
          <w:p w:rsidR="008E7C5F" w:rsidRPr="00A06D2B" w:rsidRDefault="00A06D2B"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Описание метрики</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6D52F9" w:rsidRDefault="00A06D2B" w:rsidP="008E7C5F">
            <w:pPr>
              <w:pStyle w:val="a3"/>
              <w:numPr>
                <w:ilvl w:val="0"/>
                <w:numId w:val="9"/>
              </w:numPr>
              <w:jc w:val="both"/>
            </w:pPr>
            <w:r>
              <w:rPr>
                <w:lang w:val="ru-RU"/>
              </w:rPr>
              <w:t>Не существует</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sz w:val="20"/>
                <w:szCs w:val="21"/>
                <w:lang w:val="ru-RU"/>
              </w:rPr>
            </w:pPr>
            <w:r w:rsidRPr="00A06D2B">
              <w:rPr>
                <w:sz w:val="20"/>
                <w:szCs w:val="21"/>
                <w:lang w:val="ru-RU"/>
              </w:rPr>
              <w:t>На этом уровне зрелости процесс еще не был включен в текущие бизнес-процессы и еще не имеет установленных целей и задач.</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Начальная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sz w:val="20"/>
                <w:lang w:val="ru-RU"/>
              </w:rPr>
            </w:pPr>
            <w:r w:rsidRPr="00A06D2B">
              <w:rPr>
                <w:sz w:val="20"/>
                <w:szCs w:val="21"/>
                <w:lang w:val="ru-RU"/>
              </w:rPr>
              <w:t>На этом уровне зрелости процесс приводит к результатам, в которых конкретные цели достигаются, однако они обычно носят временный и хаотичный характер.  Там нет стабильной среды для поддержки процессов с невозможностью повторить такое и возможным отказом во время кризиса.</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Управляемая</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rFonts w:ascii="Arial" w:hAnsi="Arial"/>
                <w:sz w:val="20"/>
                <w:lang w:val="ru-RU"/>
              </w:rPr>
            </w:pPr>
            <w:r w:rsidRPr="00A06D2B">
              <w:rPr>
                <w:sz w:val="20"/>
                <w:szCs w:val="21"/>
                <w:lang w:val="ru-RU"/>
              </w:rPr>
              <w:t>На этом уровне зрелости процесс планируется и выполняется в соответствии с политикой; нанимаются квалифицированные люди, имеющие достаточные ресурсы для производства контролируемых результатов; вовлекаются соответствующие заинтересованные стороны; контролируется, контролируется и рассматривается; и оценивается соблюдение его описания процесса.</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Определенная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rFonts w:ascii="Arial" w:hAnsi="Arial"/>
                <w:sz w:val="20"/>
                <w:lang w:val="ru-RU"/>
              </w:rPr>
            </w:pPr>
            <w:r w:rsidRPr="00A06D2B">
              <w:rPr>
                <w:sz w:val="20"/>
                <w:szCs w:val="21"/>
                <w:lang w:val="ru-RU"/>
              </w:rPr>
              <w:t>На этом уровне зрелости процесс адаптируется к стандартным процессам организации в соответствии с руководящими принципами организации; имеет сохраненное описание процесса; и вносит связанный с процессом опыт в активы организационного процесса</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Количественно управляемая</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sz w:val="20"/>
                <w:lang w:val="ru-RU"/>
              </w:rPr>
            </w:pPr>
            <w:r w:rsidRPr="00A06D2B">
              <w:rPr>
                <w:sz w:val="20"/>
                <w:szCs w:val="21"/>
                <w:lang w:val="ru-RU"/>
              </w:rPr>
              <w:t>На этом уровне зрелости процесс управляется с использованием статистических и других количественных методов для построения понимания эффективности или прогнозируемой эффективности процессов по сравнению с качеством проекта или рабочей группы и целями производительности процесса, а также определения корректирующих действий,</w:t>
            </w:r>
            <w:r>
              <w:rPr>
                <w:sz w:val="20"/>
                <w:szCs w:val="21"/>
                <w:lang w:val="ru-RU"/>
              </w:rPr>
              <w:t xml:space="preserve"> </w:t>
            </w:r>
            <w:r w:rsidRPr="00A06D2B">
              <w:rPr>
                <w:sz w:val="20"/>
                <w:szCs w:val="21"/>
                <w:lang w:val="ru-RU"/>
              </w:rPr>
              <w:t>которые могут потребоваться.</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Оптимизированная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sz w:val="20"/>
                <w:lang w:val="ru-RU"/>
              </w:rPr>
            </w:pPr>
            <w:r w:rsidRPr="00A06D2B">
              <w:rPr>
                <w:sz w:val="20"/>
                <w:lang w:val="ru-RU"/>
              </w:rPr>
              <w:t>На этом уровне зрелости процесс постоянно совершенствуется посредством постепенного и инновационного процесса и технологических улучшений, основанных на количественном понимании его бизнес-целей и потребностей в производительности и привязанных к общей организационной эффективности.</w:t>
            </w:r>
          </w:p>
        </w:tc>
      </w:tr>
    </w:tbl>
    <w:p w:rsidR="008E7C5F" w:rsidRPr="00A06D2B" w:rsidRDefault="008E7C5F" w:rsidP="008E7C5F"/>
    <w:p w:rsidR="008E7C5F" w:rsidRPr="00A06D2B" w:rsidRDefault="008E7C5F" w:rsidP="008E7C5F">
      <w:pPr>
        <w:rPr>
          <w:rFonts w:asciiTheme="majorHAnsi" w:eastAsiaTheme="majorEastAsia" w:hAnsiTheme="majorHAnsi" w:cstheme="majorBidi"/>
          <w:b/>
          <w:bCs/>
          <w:color w:val="FFFFFF" w:themeColor="background1"/>
          <w:sz w:val="26"/>
          <w:szCs w:val="26"/>
        </w:rPr>
      </w:pPr>
      <w:r w:rsidRPr="00A06D2B">
        <w:br w:type="page"/>
      </w:r>
    </w:p>
    <w:p w:rsidR="008E7C5F" w:rsidRPr="00A06D2B" w:rsidRDefault="00A06D2B"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38" w:name="_Toc23318234"/>
      <w:r w:rsidRPr="00A06D2B">
        <w:lastRenderedPageBreak/>
        <w:t>Анализ Затрат И Выгод</w:t>
      </w:r>
      <w:bookmarkEnd w:id="338"/>
    </w:p>
    <w:p w:rsidR="00A06D2B" w:rsidRPr="00A06D2B" w:rsidRDefault="00A06D2B" w:rsidP="00A06D2B">
      <w:pPr>
        <w:pStyle w:val="ExampleTEXT"/>
        <w:ind w:left="360"/>
        <w:rPr>
          <w:lang w:val="ru-RU"/>
        </w:rPr>
      </w:pPr>
      <w:r w:rsidRPr="00A06D2B">
        <w:rPr>
          <w:lang w:val="ru-RU"/>
        </w:rPr>
        <w:t xml:space="preserve">Внедрение </w:t>
      </w:r>
      <w:r>
        <w:rPr>
          <w:lang w:val="ru-RU"/>
        </w:rPr>
        <w:t>ТИМ</w:t>
      </w:r>
      <w:r w:rsidRPr="00A06D2B">
        <w:rPr>
          <w:lang w:val="ru-RU"/>
        </w:rPr>
        <w:t xml:space="preserve"> следует рассматривать как инвестиции в будущее организации.  Так же, как и любые инвестиции, анализ затрат и выгод должен быть выполнен, чтобы гарантировать, что это разумные инвестиции.  Анализ затрат и выгод устанавливает финансовые и нефинансовые затраты на внедрение </w:t>
      </w:r>
      <w:r>
        <w:rPr>
          <w:lang w:val="ru-RU"/>
        </w:rPr>
        <w:t>ТИМ</w:t>
      </w:r>
      <w:r w:rsidRPr="00A06D2B">
        <w:rPr>
          <w:lang w:val="ru-RU"/>
        </w:rPr>
        <w:t xml:space="preserve"> наряду с ожидаемыми выгодами.  Анализ затрат и выгод показывает ожидаемую отдачу от внедрения </w:t>
      </w:r>
      <w:r>
        <w:rPr>
          <w:lang w:val="ru-RU"/>
        </w:rPr>
        <w:t>ТИМ</w:t>
      </w:r>
      <w:r w:rsidRPr="00A06D2B">
        <w:rPr>
          <w:lang w:val="ru-RU"/>
        </w:rPr>
        <w:t>.</w:t>
      </w:r>
    </w:p>
    <w:p w:rsidR="00A06D2B" w:rsidRPr="00A06D2B" w:rsidRDefault="00A06D2B" w:rsidP="00A06D2B">
      <w:pPr>
        <w:pStyle w:val="ExampleTEXT"/>
        <w:numPr>
          <w:ilvl w:val="0"/>
          <w:numId w:val="6"/>
        </w:numPr>
        <w:rPr>
          <w:lang w:val="ru-RU"/>
        </w:rPr>
      </w:pPr>
      <w:r w:rsidRPr="00A06D2B">
        <w:rPr>
          <w:lang w:val="ru-RU"/>
        </w:rPr>
        <w:t>Анализ дает ответы на следующие вопросы:</w:t>
      </w:r>
    </w:p>
    <w:p w:rsidR="00A06D2B" w:rsidRPr="00A06D2B" w:rsidRDefault="00A06D2B" w:rsidP="00A06D2B">
      <w:pPr>
        <w:pStyle w:val="ExampleTEXT"/>
        <w:numPr>
          <w:ilvl w:val="0"/>
          <w:numId w:val="6"/>
        </w:numPr>
        <w:rPr>
          <w:lang w:val="ru-RU"/>
        </w:rPr>
      </w:pPr>
      <w:r w:rsidRPr="00A06D2B">
        <w:rPr>
          <w:lang w:val="ru-RU"/>
        </w:rPr>
        <w:t xml:space="preserve">• Что такое выгода / доход от </w:t>
      </w:r>
      <w:r>
        <w:rPr>
          <w:lang w:val="ru-RU"/>
        </w:rPr>
        <w:t>ТИМ</w:t>
      </w:r>
    </w:p>
    <w:p w:rsidR="00A06D2B" w:rsidRDefault="00A06D2B" w:rsidP="00A06D2B">
      <w:pPr>
        <w:pStyle w:val="ExampleTEXT"/>
        <w:numPr>
          <w:ilvl w:val="0"/>
          <w:numId w:val="6"/>
        </w:numPr>
      </w:pPr>
      <w:r w:rsidRPr="00A06D2B">
        <w:rPr>
          <w:lang w:val="ru-RU"/>
        </w:rPr>
        <w:t xml:space="preserve">• Каковы затраты на внедрение </w:t>
      </w:r>
      <w:r>
        <w:rPr>
          <w:lang w:val="ru-RU"/>
        </w:rPr>
        <w:t>ТИМ</w:t>
      </w:r>
      <w:r w:rsidRPr="00A06D2B">
        <w:rPr>
          <w:lang w:val="ru-RU"/>
        </w:rPr>
        <w:t xml:space="preserve">?  Это включает как первоначальные, так и долгосрочные затраты.  </w:t>
      </w:r>
      <w:proofErr w:type="spellStart"/>
      <w:r>
        <w:t>Он</w:t>
      </w:r>
      <w:proofErr w:type="spellEnd"/>
      <w:r>
        <w:t xml:space="preserve"> </w:t>
      </w:r>
      <w:proofErr w:type="spellStart"/>
      <w:r>
        <w:t>должен</w:t>
      </w:r>
      <w:proofErr w:type="spellEnd"/>
      <w:r>
        <w:t xml:space="preserve"> </w:t>
      </w:r>
      <w:proofErr w:type="spellStart"/>
      <w:r>
        <w:t>также</w:t>
      </w:r>
      <w:proofErr w:type="spellEnd"/>
      <w:r>
        <w:t xml:space="preserve"> </w:t>
      </w:r>
      <w:proofErr w:type="spellStart"/>
      <w:r>
        <w:t>включать</w:t>
      </w:r>
      <w:proofErr w:type="spellEnd"/>
      <w:r>
        <w:t xml:space="preserve"> </w:t>
      </w:r>
      <w:proofErr w:type="spellStart"/>
      <w:r>
        <w:t>возможный</w:t>
      </w:r>
      <w:proofErr w:type="spellEnd"/>
      <w:r>
        <w:t xml:space="preserve"> </w:t>
      </w:r>
      <w:proofErr w:type="spellStart"/>
      <w:r>
        <w:t>источник</w:t>
      </w:r>
      <w:proofErr w:type="spellEnd"/>
      <w:r>
        <w:t xml:space="preserve"> </w:t>
      </w:r>
      <w:proofErr w:type="spellStart"/>
      <w:r>
        <w:t>финансирования</w:t>
      </w:r>
      <w:proofErr w:type="spellEnd"/>
      <w:r>
        <w:t xml:space="preserve"> </w:t>
      </w:r>
      <w:proofErr w:type="spellStart"/>
      <w:r>
        <w:t>инвестиций</w:t>
      </w:r>
      <w:proofErr w:type="spellEnd"/>
      <w:r>
        <w:t>.</w:t>
      </w:r>
    </w:p>
    <w:p w:rsidR="00A06D2B" w:rsidRPr="00A06D2B" w:rsidRDefault="00A06D2B" w:rsidP="00A06D2B">
      <w:pPr>
        <w:pStyle w:val="ExampleTEXT"/>
        <w:numPr>
          <w:ilvl w:val="0"/>
          <w:numId w:val="6"/>
        </w:numPr>
        <w:rPr>
          <w:lang w:val="ru-RU"/>
        </w:rPr>
      </w:pPr>
      <w:r w:rsidRPr="00A06D2B">
        <w:rPr>
          <w:lang w:val="ru-RU"/>
        </w:rPr>
        <w:t xml:space="preserve">• Каковы основные риски, связанные с реализацией </w:t>
      </w:r>
      <w:r>
        <w:rPr>
          <w:lang w:val="ru-RU"/>
        </w:rPr>
        <w:t>ТИМ</w:t>
      </w:r>
      <w:r w:rsidRPr="00A06D2B">
        <w:rPr>
          <w:lang w:val="ru-RU"/>
        </w:rPr>
        <w:t>?</w:t>
      </w:r>
    </w:p>
    <w:p w:rsidR="008E7C5F" w:rsidRPr="00A06D2B" w:rsidRDefault="00A06D2B" w:rsidP="00A06D2B">
      <w:pPr>
        <w:pStyle w:val="ExampleTEXT"/>
        <w:numPr>
          <w:ilvl w:val="0"/>
          <w:numId w:val="6"/>
        </w:numPr>
        <w:spacing w:before="0" w:after="0"/>
        <w:rPr>
          <w:lang w:val="ru-RU"/>
        </w:rPr>
      </w:pPr>
      <w:r w:rsidRPr="00A06D2B">
        <w:rPr>
          <w:lang w:val="ru-RU"/>
        </w:rPr>
        <w:t>• Каковы основные допущения этого анализа?</w:t>
      </w:r>
    </w:p>
    <w:p w:rsidR="008E7C5F" w:rsidRPr="00E74445"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39" w:name="_Toc23318235"/>
      <w:r w:rsidRPr="00E74445">
        <w:t>Оценочные выгоды и показатели</w:t>
      </w:r>
      <w:bookmarkEnd w:id="339"/>
    </w:p>
    <w:p w:rsidR="00A06D2B" w:rsidRPr="00A06D2B" w:rsidRDefault="00A06D2B" w:rsidP="00A06D2B">
      <w:pPr>
        <w:spacing w:after="200" w:line="276" w:lineRule="auto"/>
        <w:ind w:left="360"/>
        <w:jc w:val="both"/>
        <w:rPr>
          <w:rFonts w:eastAsia="Calibri"/>
          <w:color w:val="808080"/>
          <w:sz w:val="22"/>
        </w:rPr>
      </w:pPr>
      <w:r w:rsidRPr="00A06D2B">
        <w:rPr>
          <w:rFonts w:eastAsia="Calibri"/>
          <w:color w:val="808080"/>
          <w:sz w:val="22"/>
        </w:rPr>
        <w:t xml:space="preserve">Анализ выгод определяет ожидаемые финансовые и нефинансовые доходы от данного проекта. Он сравнивает ситуации " с " и "без". Результаты этого анализа могут быть использованы для оценки альтернативных вариантов. Он может решительно поддержать заявку на одобрение руководства и выделение ресурсов. </w:t>
      </w:r>
    </w:p>
    <w:p w:rsidR="00A06D2B" w:rsidRPr="00A06D2B" w:rsidRDefault="00A06D2B" w:rsidP="00A06D2B">
      <w:pPr>
        <w:pStyle w:val="a3"/>
        <w:numPr>
          <w:ilvl w:val="0"/>
          <w:numId w:val="7"/>
        </w:numPr>
        <w:spacing w:after="200" w:line="276" w:lineRule="auto"/>
        <w:jc w:val="both"/>
        <w:rPr>
          <w:rFonts w:eastAsia="Calibri"/>
          <w:color w:val="808080"/>
          <w:sz w:val="22"/>
          <w:lang w:eastAsia="en-US"/>
        </w:rPr>
      </w:pPr>
      <w:r w:rsidRPr="00A06D2B">
        <w:rPr>
          <w:rFonts w:eastAsia="Calibri"/>
          <w:color w:val="808080"/>
          <w:sz w:val="22"/>
          <w:lang w:eastAsia="en-US"/>
        </w:rPr>
        <w:t>Некоторые потенциальные выгоды, которые должны быть рассчитаны на основе запланированной реализации организации являются:</w:t>
      </w:r>
    </w:p>
    <w:p w:rsidR="00A06D2B" w:rsidRPr="00A06D2B" w:rsidRDefault="00A06D2B" w:rsidP="00A06D2B">
      <w:pPr>
        <w:pStyle w:val="a3"/>
        <w:numPr>
          <w:ilvl w:val="0"/>
          <w:numId w:val="7"/>
        </w:numPr>
        <w:spacing w:after="200" w:line="276" w:lineRule="auto"/>
        <w:jc w:val="both"/>
        <w:rPr>
          <w:rFonts w:eastAsia="Calibri"/>
          <w:color w:val="808080"/>
          <w:sz w:val="22"/>
          <w:lang w:eastAsia="en-US"/>
        </w:rPr>
      </w:pPr>
      <w:r w:rsidRPr="00A06D2B">
        <w:rPr>
          <w:rFonts w:eastAsia="Calibri"/>
          <w:color w:val="808080"/>
          <w:sz w:val="22"/>
          <w:lang w:eastAsia="en-US"/>
        </w:rPr>
        <w:t>* Улучшение результатов проекта, таких как снижение затрат и сокращение продолжительности</w:t>
      </w:r>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Оптимизация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процессов</w:t>
      </w:r>
      <w:proofErr w:type="spellEnd"/>
      <w:r w:rsidRPr="00A06D2B">
        <w:rPr>
          <w:rFonts w:eastAsia="Calibri"/>
          <w:color w:val="808080"/>
          <w:sz w:val="22"/>
          <w:lang w:val="en-US" w:eastAsia="en-US"/>
        </w:rPr>
        <w:t xml:space="preserve"> / </w:t>
      </w:r>
      <w:proofErr w:type="spellStart"/>
      <w:r w:rsidRPr="00A06D2B">
        <w:rPr>
          <w:rFonts w:eastAsia="Calibri"/>
          <w:color w:val="808080"/>
          <w:sz w:val="22"/>
          <w:lang w:val="en-US" w:eastAsia="en-US"/>
        </w:rPr>
        <w:t>сокращение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времени</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процесса</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Повышение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качества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информации</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Улучшена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совместимость</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данных</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Снижение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вероятности</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ошибки</w:t>
      </w:r>
      <w:proofErr w:type="spellEnd"/>
      <w:r w:rsidRPr="00A06D2B">
        <w:rPr>
          <w:rFonts w:eastAsia="Calibri"/>
          <w:color w:val="808080"/>
          <w:sz w:val="22"/>
          <w:lang w:val="en-US" w:eastAsia="en-US"/>
        </w:rPr>
        <w:t xml:space="preserve"> </w:t>
      </w:r>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Уменьшенное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время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ввода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данных</w:t>
      </w:r>
      <w:proofErr w:type="spellEnd"/>
    </w:p>
    <w:p w:rsidR="008E7C5F" w:rsidRPr="00D43F11" w:rsidRDefault="00A06D2B" w:rsidP="00A06D2B">
      <w:pPr>
        <w:pStyle w:val="a3"/>
        <w:numPr>
          <w:ilvl w:val="0"/>
          <w:numId w:val="7"/>
        </w:numPr>
        <w:spacing w:after="200" w:line="276" w:lineRule="auto"/>
        <w:jc w:val="both"/>
        <w:rPr>
          <w:color w:val="808080" w:themeColor="background1" w:themeShade="80"/>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Централизация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информации</w:t>
      </w:r>
      <w:proofErr w:type="spellEnd"/>
    </w:p>
    <w:p w:rsidR="008E7C5F" w:rsidRPr="00964DC4"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40" w:name="_Toc23318236"/>
      <w:r>
        <w:t>Оценка затрат</w:t>
      </w:r>
      <w:bookmarkEnd w:id="340"/>
    </w:p>
    <w:p w:rsidR="00A06D2B" w:rsidRPr="00A06D2B" w:rsidRDefault="00A06D2B" w:rsidP="00A06D2B">
      <w:pPr>
        <w:pStyle w:val="ExampleTEXT"/>
        <w:rPr>
          <w:lang w:val="ru-RU"/>
        </w:rPr>
      </w:pPr>
      <w:r w:rsidRPr="00A06D2B">
        <w:rPr>
          <w:lang w:val="ru-RU"/>
        </w:rPr>
        <w:t xml:space="preserve">Бюджет должен включать все идентифицируемые расходы организации, включая штатное </w:t>
      </w:r>
      <w:proofErr w:type="spellStart"/>
      <w:proofErr w:type="gramStart"/>
      <w:r w:rsidRPr="00A06D2B">
        <w:rPr>
          <w:lang w:val="ru-RU"/>
        </w:rPr>
        <w:t>расписание,текущие</w:t>
      </w:r>
      <w:proofErr w:type="spellEnd"/>
      <w:proofErr w:type="gramEnd"/>
      <w:r w:rsidRPr="00A06D2B">
        <w:rPr>
          <w:lang w:val="ru-RU"/>
        </w:rPr>
        <w:t xml:space="preserve"> расходы, программное обеспечение, юридические услуги, средства массовой информации, поездки, физические ресурсы и т.д. Следует также рассмотреть вопрос об источнике средств – это существующий доступный фонд или требуются новые и дополнительные средства?</w:t>
      </w:r>
    </w:p>
    <w:p w:rsidR="00A06D2B" w:rsidRPr="00A06D2B" w:rsidRDefault="00A06D2B" w:rsidP="00A06D2B">
      <w:pPr>
        <w:pStyle w:val="ExampleTEXT"/>
        <w:rPr>
          <w:lang w:val="ru-RU"/>
        </w:rPr>
      </w:pPr>
      <w:r w:rsidRPr="00A06D2B">
        <w:rPr>
          <w:lang w:val="ru-RU"/>
        </w:rPr>
        <w:t>Некоторые пункты для рассмотрения включают в себя</w:t>
      </w:r>
    </w:p>
    <w:p w:rsidR="00A06D2B" w:rsidRPr="00A06D2B" w:rsidRDefault="00A06D2B" w:rsidP="00A06D2B">
      <w:pPr>
        <w:pStyle w:val="ExampleTEXT"/>
        <w:rPr>
          <w:lang w:val="ru-RU"/>
        </w:rPr>
      </w:pPr>
      <w:r w:rsidRPr="00A06D2B">
        <w:rPr>
          <w:lang w:val="ru-RU"/>
        </w:rPr>
        <w:t>Затраты на планирование:</w:t>
      </w:r>
    </w:p>
    <w:p w:rsidR="00A06D2B" w:rsidRPr="00A06D2B" w:rsidRDefault="00A06D2B" w:rsidP="00A06D2B">
      <w:pPr>
        <w:pStyle w:val="ExampleTEXT"/>
        <w:rPr>
          <w:lang w:val="ru-RU"/>
        </w:rPr>
      </w:pPr>
      <w:r>
        <w:t>BIM</w:t>
      </w:r>
      <w:r w:rsidRPr="00A06D2B">
        <w:rPr>
          <w:lang w:val="ru-RU"/>
        </w:rPr>
        <w:t xml:space="preserve"> чемпион (Ы) (процент выделенного времени * заработная плата за выделенный период)</w:t>
      </w:r>
    </w:p>
    <w:p w:rsidR="00A06D2B" w:rsidRPr="00A06D2B" w:rsidRDefault="00A06D2B" w:rsidP="00A06D2B">
      <w:pPr>
        <w:pStyle w:val="ExampleTEXT"/>
        <w:rPr>
          <w:lang w:val="ru-RU"/>
        </w:rPr>
      </w:pPr>
      <w:r w:rsidRPr="00A06D2B">
        <w:rPr>
          <w:lang w:val="ru-RU"/>
        </w:rPr>
        <w:t>Расходы Группы планирования (процент выделенного времени * численность персонала * заработная плата за выделенный период времени)</w:t>
      </w:r>
    </w:p>
    <w:p w:rsidR="00A06D2B" w:rsidRPr="00A06D2B" w:rsidRDefault="00A06D2B" w:rsidP="00A06D2B">
      <w:pPr>
        <w:pStyle w:val="ExampleTEXT"/>
        <w:rPr>
          <w:lang w:val="ru-RU"/>
        </w:rPr>
      </w:pPr>
      <w:r w:rsidRPr="00A06D2B">
        <w:rPr>
          <w:lang w:val="ru-RU"/>
        </w:rPr>
        <w:t>Персонал:</w:t>
      </w:r>
    </w:p>
    <w:p w:rsidR="00A06D2B" w:rsidRPr="00A06D2B" w:rsidRDefault="00A06D2B" w:rsidP="00A06D2B">
      <w:pPr>
        <w:pStyle w:val="ExampleTEXT"/>
        <w:rPr>
          <w:lang w:val="ru-RU"/>
        </w:rPr>
      </w:pPr>
      <w:r w:rsidRPr="00A06D2B">
        <w:rPr>
          <w:lang w:val="ru-RU"/>
        </w:rPr>
        <w:t>Новый / перераспределенный персонал ($/год, включая налоги и льготы)</w:t>
      </w:r>
    </w:p>
    <w:p w:rsidR="00A06D2B" w:rsidRPr="00A06D2B" w:rsidRDefault="00A06D2B" w:rsidP="00A06D2B">
      <w:pPr>
        <w:pStyle w:val="ExampleTEXT"/>
        <w:rPr>
          <w:lang w:val="ru-RU"/>
        </w:rPr>
      </w:pPr>
      <w:r w:rsidRPr="00A06D2B">
        <w:rPr>
          <w:lang w:val="ru-RU"/>
        </w:rPr>
        <w:lastRenderedPageBreak/>
        <w:t>Стоимость обучения и подготовки персонала ($/курс обязательно)</w:t>
      </w:r>
    </w:p>
    <w:p w:rsidR="00A06D2B" w:rsidRPr="00A06D2B" w:rsidRDefault="00A06D2B" w:rsidP="00A06D2B">
      <w:pPr>
        <w:pStyle w:val="ExampleTEXT"/>
        <w:rPr>
          <w:lang w:val="ru-RU"/>
        </w:rPr>
      </w:pPr>
      <w:r w:rsidRPr="00A06D2B">
        <w:rPr>
          <w:lang w:val="ru-RU"/>
        </w:rPr>
        <w:t>Разное. Расходы (командировочный бюджет и т. д)</w:t>
      </w:r>
    </w:p>
    <w:p w:rsidR="00A06D2B" w:rsidRPr="00A06D2B" w:rsidRDefault="00A06D2B" w:rsidP="00A06D2B">
      <w:pPr>
        <w:pStyle w:val="ExampleTEXT"/>
        <w:rPr>
          <w:lang w:val="ru-RU"/>
        </w:rPr>
      </w:pPr>
      <w:r w:rsidRPr="00A06D2B">
        <w:rPr>
          <w:lang w:val="ru-RU"/>
        </w:rPr>
        <w:t>Инфраструктура</w:t>
      </w:r>
    </w:p>
    <w:p w:rsidR="00A06D2B" w:rsidRPr="00A06D2B" w:rsidRDefault="00A06D2B" w:rsidP="00A06D2B">
      <w:pPr>
        <w:pStyle w:val="ExampleTEXT"/>
        <w:rPr>
          <w:lang w:val="ru-RU"/>
        </w:rPr>
      </w:pPr>
      <w:r w:rsidRPr="00A06D2B">
        <w:rPr>
          <w:lang w:val="ru-RU"/>
        </w:rPr>
        <w:t>Программное обеспечение</w:t>
      </w:r>
    </w:p>
    <w:p w:rsidR="00A06D2B" w:rsidRPr="00A06D2B" w:rsidRDefault="00A06D2B" w:rsidP="00A06D2B">
      <w:pPr>
        <w:pStyle w:val="ExampleTEXT"/>
        <w:rPr>
          <w:lang w:val="ru-RU"/>
        </w:rPr>
      </w:pPr>
      <w:r w:rsidRPr="00A06D2B">
        <w:rPr>
          <w:lang w:val="ru-RU"/>
        </w:rPr>
        <w:t>Покупка программного обеспечения ($/лицензия)</w:t>
      </w:r>
    </w:p>
    <w:p w:rsidR="00A06D2B" w:rsidRPr="00A06D2B" w:rsidRDefault="00A06D2B" w:rsidP="00A06D2B">
      <w:pPr>
        <w:pStyle w:val="ExampleTEXT"/>
        <w:rPr>
          <w:lang w:val="ru-RU"/>
        </w:rPr>
      </w:pPr>
      <w:r w:rsidRPr="00A06D2B">
        <w:rPr>
          <w:lang w:val="ru-RU"/>
        </w:rPr>
        <w:t>Плата за обслуживание программного обеспечения ($/лицензия / год)</w:t>
      </w:r>
    </w:p>
    <w:p w:rsidR="00A06D2B" w:rsidRPr="00A06D2B" w:rsidRDefault="00A06D2B" w:rsidP="00A06D2B">
      <w:pPr>
        <w:pStyle w:val="ExampleTEXT"/>
        <w:rPr>
          <w:lang w:val="ru-RU"/>
        </w:rPr>
      </w:pPr>
      <w:r w:rsidRPr="00A06D2B">
        <w:rPr>
          <w:lang w:val="ru-RU"/>
        </w:rPr>
        <w:t>Аппаратура</w:t>
      </w:r>
    </w:p>
    <w:p w:rsidR="00A06D2B" w:rsidRPr="00A06D2B" w:rsidRDefault="00A06D2B" w:rsidP="00A06D2B">
      <w:pPr>
        <w:pStyle w:val="ExampleTEXT"/>
        <w:rPr>
          <w:lang w:val="ru-RU"/>
        </w:rPr>
      </w:pPr>
      <w:r w:rsidRPr="00A06D2B">
        <w:rPr>
          <w:lang w:val="ru-RU"/>
        </w:rPr>
        <w:t>Рабочие станции ($/Рабочая станция, включая аксессуары</w:t>
      </w:r>
    </w:p>
    <w:p w:rsidR="00A06D2B" w:rsidRPr="00A06D2B" w:rsidRDefault="00A06D2B" w:rsidP="00A06D2B">
      <w:pPr>
        <w:pStyle w:val="ExampleTEXT"/>
        <w:rPr>
          <w:lang w:val="ru-RU"/>
        </w:rPr>
      </w:pPr>
      <w:r w:rsidRPr="00A06D2B">
        <w:rPr>
          <w:lang w:val="ru-RU"/>
        </w:rPr>
        <w:t>Аппаратная инфраструктура ($/элемент инфраструктуры</w:t>
      </w:r>
    </w:p>
    <w:p w:rsidR="00A06D2B" w:rsidRPr="00A06D2B" w:rsidRDefault="00A06D2B" w:rsidP="00A06D2B">
      <w:pPr>
        <w:pStyle w:val="ExampleTEXT"/>
        <w:rPr>
          <w:lang w:val="ru-RU"/>
        </w:rPr>
      </w:pPr>
      <w:r w:rsidRPr="00A06D2B">
        <w:rPr>
          <w:lang w:val="ru-RU"/>
        </w:rPr>
        <w:t>Расходы на содержание инфраструктуры ($ в год</w:t>
      </w:r>
    </w:p>
    <w:p w:rsidR="00A06D2B" w:rsidRPr="00A06D2B" w:rsidRDefault="00A06D2B" w:rsidP="00A06D2B">
      <w:pPr>
        <w:pStyle w:val="ExampleTEXT"/>
        <w:rPr>
          <w:lang w:val="ru-RU"/>
        </w:rPr>
      </w:pPr>
      <w:r w:rsidRPr="00A06D2B">
        <w:rPr>
          <w:lang w:val="ru-RU"/>
        </w:rPr>
        <w:t xml:space="preserve">Затраты на изменение процесса </w:t>
      </w:r>
    </w:p>
    <w:p w:rsidR="00A06D2B" w:rsidRPr="00A06D2B" w:rsidRDefault="00A06D2B" w:rsidP="00A06D2B">
      <w:pPr>
        <w:pStyle w:val="ExampleTEXT"/>
        <w:rPr>
          <w:lang w:val="ru-RU"/>
        </w:rPr>
      </w:pPr>
      <w:r w:rsidRPr="00A06D2B">
        <w:rPr>
          <w:lang w:val="ru-RU"/>
        </w:rPr>
        <w:t>Расходы на неэффективность (если применимо)</w:t>
      </w:r>
    </w:p>
    <w:p w:rsidR="008E7C5F" w:rsidRDefault="00A06D2B" w:rsidP="00A06D2B">
      <w:pPr>
        <w:pStyle w:val="ExampleTEXT"/>
      </w:pPr>
      <w:proofErr w:type="spellStart"/>
      <w:r>
        <w:t>кривая</w:t>
      </w:r>
      <w:proofErr w:type="spellEnd"/>
      <w:r>
        <w:t xml:space="preserve"> </w:t>
      </w:r>
      <w:proofErr w:type="spellStart"/>
      <w:r>
        <w:t>обучения</w:t>
      </w:r>
      <w:proofErr w:type="spellEnd"/>
    </w:p>
    <w:tbl>
      <w:tblPr>
        <w:tblStyle w:val="ad"/>
        <w:tblW w:w="0" w:type="auto"/>
        <w:tblLook w:val="04A0" w:firstRow="1" w:lastRow="0" w:firstColumn="1" w:lastColumn="0" w:noHBand="0" w:noVBand="1"/>
      </w:tblPr>
      <w:tblGrid>
        <w:gridCol w:w="1640"/>
        <w:gridCol w:w="1329"/>
        <w:gridCol w:w="1366"/>
        <w:gridCol w:w="1342"/>
        <w:gridCol w:w="1308"/>
        <w:gridCol w:w="1283"/>
        <w:gridCol w:w="1071"/>
      </w:tblGrid>
      <w:tr w:rsidR="00A06D2B" w:rsidTr="00A06D2B">
        <w:tc>
          <w:tcPr>
            <w:tcW w:w="1640" w:type="dxa"/>
          </w:tcPr>
          <w:p w:rsidR="008E7C5F" w:rsidRDefault="00A06D2B" w:rsidP="009065B3">
            <w:r>
              <w:t>Категория</w:t>
            </w:r>
          </w:p>
        </w:tc>
        <w:tc>
          <w:tcPr>
            <w:tcW w:w="1329" w:type="dxa"/>
          </w:tcPr>
          <w:p w:rsidR="008E7C5F" w:rsidRDefault="00A06D2B" w:rsidP="009065B3">
            <w:r>
              <w:t>Позиция</w:t>
            </w:r>
          </w:p>
        </w:tc>
        <w:tc>
          <w:tcPr>
            <w:tcW w:w="1366" w:type="dxa"/>
          </w:tcPr>
          <w:p w:rsidR="008E7C5F" w:rsidRDefault="00A06D2B" w:rsidP="009065B3">
            <w:r>
              <w:t>Зарплата</w:t>
            </w:r>
          </w:p>
        </w:tc>
        <w:tc>
          <w:tcPr>
            <w:tcW w:w="1342" w:type="dxa"/>
          </w:tcPr>
          <w:p w:rsidR="008E7C5F" w:rsidRDefault="00A06D2B" w:rsidP="009065B3">
            <w:r>
              <w:t>Время</w:t>
            </w:r>
          </w:p>
        </w:tc>
        <w:tc>
          <w:tcPr>
            <w:tcW w:w="1308" w:type="dxa"/>
          </w:tcPr>
          <w:p w:rsidR="008E7C5F" w:rsidRDefault="00A06D2B" w:rsidP="009065B3">
            <w:r>
              <w:t>Факторы</w:t>
            </w:r>
          </w:p>
        </w:tc>
        <w:tc>
          <w:tcPr>
            <w:tcW w:w="1283" w:type="dxa"/>
          </w:tcPr>
          <w:p w:rsidR="008E7C5F" w:rsidRDefault="00A06D2B" w:rsidP="009065B3">
            <w:r>
              <w:t>Затраты</w:t>
            </w:r>
          </w:p>
        </w:tc>
        <w:tc>
          <w:tcPr>
            <w:tcW w:w="1071" w:type="dxa"/>
          </w:tcPr>
          <w:p w:rsidR="008E7C5F" w:rsidRDefault="008E7C5F" w:rsidP="009065B3"/>
        </w:tc>
      </w:tr>
      <w:tr w:rsidR="00A06D2B" w:rsidTr="00A06D2B">
        <w:tc>
          <w:tcPr>
            <w:tcW w:w="1640" w:type="dxa"/>
            <w:vMerge w:val="restart"/>
          </w:tcPr>
          <w:p w:rsidR="008E7C5F" w:rsidRDefault="00A06D2B" w:rsidP="009065B3">
            <w:r>
              <w:t>Планируемые затраты</w:t>
            </w:r>
          </w:p>
        </w:tc>
        <w:tc>
          <w:tcPr>
            <w:tcW w:w="1329" w:type="dxa"/>
          </w:tcPr>
          <w:p w:rsidR="008E7C5F" w:rsidRDefault="008E7C5F" w:rsidP="009065B3">
            <w:r>
              <w:t xml:space="preserve">BIM </w:t>
            </w:r>
            <w:proofErr w:type="spellStart"/>
            <w:r>
              <w:t>Champion</w:t>
            </w:r>
            <w:proofErr w:type="spellEnd"/>
          </w:p>
        </w:tc>
        <w:tc>
          <w:tcPr>
            <w:tcW w:w="1366" w:type="dxa"/>
          </w:tcPr>
          <w:p w:rsidR="008E7C5F" w:rsidRDefault="00A06D2B" w:rsidP="009065B3">
            <w:r>
              <w:t>Зарплата</w:t>
            </w:r>
          </w:p>
        </w:tc>
        <w:tc>
          <w:tcPr>
            <w:tcW w:w="1342" w:type="dxa"/>
          </w:tcPr>
          <w:p w:rsidR="008E7C5F" w:rsidRDefault="008E7C5F" w:rsidP="009065B3">
            <w:proofErr w:type="spellStart"/>
            <w:r>
              <w:t>Percentage</w:t>
            </w:r>
            <w:proofErr w:type="spellEnd"/>
            <w:r>
              <w:t xml:space="preserve"> </w:t>
            </w:r>
            <w:proofErr w:type="spellStart"/>
            <w:r>
              <w:t>of</w:t>
            </w:r>
            <w:proofErr w:type="spellEnd"/>
            <w:r>
              <w:t xml:space="preserve"> </w:t>
            </w:r>
            <w:proofErr w:type="spellStart"/>
            <w:r>
              <w:t>time</w:t>
            </w:r>
            <w:proofErr w:type="spellEnd"/>
            <w:r>
              <w:t xml:space="preserve"> </w:t>
            </w:r>
            <w:proofErr w:type="spellStart"/>
            <w:r>
              <w:t>allocated</w:t>
            </w:r>
            <w:proofErr w:type="spellEnd"/>
          </w:p>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vMerge/>
          </w:tcPr>
          <w:p w:rsidR="008E7C5F" w:rsidRDefault="008E7C5F" w:rsidP="009065B3"/>
        </w:tc>
        <w:tc>
          <w:tcPr>
            <w:tcW w:w="1329" w:type="dxa"/>
          </w:tcPr>
          <w:p w:rsidR="008E7C5F" w:rsidRDefault="008E7C5F" w:rsidP="009065B3">
            <w:proofErr w:type="spellStart"/>
            <w:r>
              <w:t>Planning</w:t>
            </w:r>
            <w:proofErr w:type="spellEnd"/>
            <w:r>
              <w:t xml:space="preserve"> </w:t>
            </w:r>
            <w:proofErr w:type="spellStart"/>
            <w:r>
              <w:t>Team</w:t>
            </w:r>
            <w:proofErr w:type="spellEnd"/>
            <w:r>
              <w:t xml:space="preserve"> </w:t>
            </w:r>
            <w:proofErr w:type="spellStart"/>
            <w:r>
              <w:t>Members</w:t>
            </w:r>
            <w:proofErr w:type="spellEnd"/>
          </w:p>
        </w:tc>
        <w:tc>
          <w:tcPr>
            <w:tcW w:w="1366" w:type="dxa"/>
          </w:tcPr>
          <w:p w:rsidR="008E7C5F" w:rsidRDefault="00A06D2B" w:rsidP="009065B3">
            <w:r>
              <w:t>Примерная зарплата</w:t>
            </w:r>
          </w:p>
        </w:tc>
        <w:tc>
          <w:tcPr>
            <w:tcW w:w="1342" w:type="dxa"/>
          </w:tcPr>
          <w:p w:rsidR="008E7C5F" w:rsidRDefault="008E7C5F" w:rsidP="009065B3">
            <w:proofErr w:type="spellStart"/>
            <w:r>
              <w:t>Average</w:t>
            </w:r>
            <w:proofErr w:type="spellEnd"/>
            <w:r>
              <w:t xml:space="preserve"> </w:t>
            </w:r>
            <w:proofErr w:type="spellStart"/>
            <w:r>
              <w:t>Time</w:t>
            </w:r>
            <w:proofErr w:type="spellEnd"/>
            <w:r>
              <w:t xml:space="preserve"> </w:t>
            </w:r>
            <w:proofErr w:type="spellStart"/>
            <w:r>
              <w:t>All</w:t>
            </w:r>
            <w:proofErr w:type="spellEnd"/>
          </w:p>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bl>
    <w:p w:rsidR="008E7C5F" w:rsidRPr="00964DC4"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41" w:name="_Toc23318237"/>
      <w:r>
        <w:t>О</w:t>
      </w:r>
      <w:r w:rsidRPr="00A06D2B">
        <w:t>ценка риска</w:t>
      </w:r>
      <w:bookmarkEnd w:id="341"/>
    </w:p>
    <w:p w:rsidR="00C0785B" w:rsidRPr="00BE7091" w:rsidRDefault="00C0785B" w:rsidP="00C0785B">
      <w:pPr>
        <w:spacing w:after="200" w:line="276" w:lineRule="auto"/>
        <w:ind w:left="360"/>
        <w:jc w:val="both"/>
      </w:pPr>
      <w:r w:rsidRPr="00C0785B">
        <w:t xml:space="preserve">Выполнение оценки риска имеет решающее значение при разработке бизнес-кейса для </w:t>
      </w:r>
      <w:r w:rsidRPr="00C0785B">
        <w:rPr>
          <w:lang w:val="en-US"/>
        </w:rPr>
        <w:t>BIM</w:t>
      </w:r>
      <w:r w:rsidRPr="00C0785B">
        <w:t xml:space="preserve">.  </w:t>
      </w:r>
      <w:r w:rsidRPr="00BE7091">
        <w:t xml:space="preserve">Как и другие изменения в рабочем процессе, интеграция </w:t>
      </w:r>
      <w:r w:rsidRPr="00C0785B">
        <w:rPr>
          <w:lang w:val="en-US"/>
        </w:rPr>
        <w:t>BIM</w:t>
      </w:r>
      <w:r w:rsidRPr="00BE7091">
        <w:t xml:space="preserve"> в рамках организации имеет риски. Таблица </w:t>
      </w:r>
      <w:r w:rsidR="00BE7091">
        <w:t>3-5</w:t>
      </w:r>
      <w:r w:rsidRPr="00BE7091">
        <w:t xml:space="preserve"> показывает пример того, как может выглядеть резюме оценки риска.  Шаги по созданию оценки риска </w:t>
      </w:r>
      <w:r w:rsidRPr="00C0785B">
        <w:rPr>
          <w:lang w:val="en-US"/>
        </w:rPr>
        <w:t>BIM</w:t>
      </w:r>
      <w:r w:rsidRPr="00BE7091">
        <w:t xml:space="preserve"> включают в себя:</w:t>
      </w:r>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Идентификация</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p>
    <w:p w:rsidR="00C0785B" w:rsidRPr="00BE7091" w:rsidRDefault="00C0785B" w:rsidP="00C0785B">
      <w:pPr>
        <w:pStyle w:val="a3"/>
        <w:numPr>
          <w:ilvl w:val="0"/>
          <w:numId w:val="8"/>
        </w:numPr>
        <w:spacing w:after="200" w:line="276" w:lineRule="auto"/>
        <w:jc w:val="both"/>
        <w:rPr>
          <w:rFonts w:eastAsiaTheme="minorHAnsi" w:cstheme="minorBidi"/>
          <w:sz w:val="24"/>
          <w:szCs w:val="24"/>
          <w:lang w:eastAsia="en-US"/>
        </w:rPr>
      </w:pPr>
      <w:r w:rsidRPr="00BE7091">
        <w:rPr>
          <w:rFonts w:eastAsiaTheme="minorHAnsi" w:cstheme="minorBidi"/>
          <w:sz w:val="24"/>
          <w:szCs w:val="24"/>
          <w:lang w:eastAsia="en-US"/>
        </w:rPr>
        <w:t>Оценка рисков, включая вероятность и воздействие</w:t>
      </w:r>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Смягчение</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Обобщение</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r w:rsidRPr="00C0785B">
        <w:rPr>
          <w:rFonts w:eastAsiaTheme="minorHAnsi" w:cstheme="minorBidi"/>
          <w:sz w:val="24"/>
          <w:szCs w:val="24"/>
          <w:lang w:val="en-US" w:eastAsia="en-US"/>
        </w:rPr>
        <w:t xml:space="preserve"> и </w:t>
      </w:r>
      <w:proofErr w:type="spellStart"/>
      <w:r w:rsidRPr="00C0785B">
        <w:rPr>
          <w:rFonts w:eastAsiaTheme="minorHAnsi" w:cstheme="minorBidi"/>
          <w:sz w:val="24"/>
          <w:szCs w:val="24"/>
          <w:lang w:val="en-US" w:eastAsia="en-US"/>
        </w:rPr>
        <w:t>рекомендации</w:t>
      </w:r>
      <w:proofErr w:type="spellEnd"/>
    </w:p>
    <w:p w:rsidR="008E7C5F" w:rsidRDefault="00C0785B" w:rsidP="00C0785B">
      <w:pPr>
        <w:pStyle w:val="a3"/>
        <w:numPr>
          <w:ilvl w:val="0"/>
          <w:numId w:val="8"/>
        </w:numPr>
        <w:spacing w:after="200" w:line="276" w:lineRule="auto"/>
        <w:jc w:val="both"/>
      </w:pPr>
      <w:r w:rsidRPr="00BE7091">
        <w:rPr>
          <w:rFonts w:eastAsiaTheme="minorHAnsi" w:cstheme="minorBidi"/>
          <w:sz w:val="24"/>
          <w:szCs w:val="24"/>
          <w:lang w:eastAsia="en-US"/>
        </w:rPr>
        <w:t>Оценка рисков обзор и обновление</w:t>
      </w:r>
    </w:p>
    <w:p w:rsidR="008E7C5F" w:rsidRDefault="008E7C5F" w:rsidP="008E7C5F">
      <w:pPr>
        <w:pStyle w:val="aa"/>
        <w:keepNext/>
      </w:pPr>
      <w:bookmarkStart w:id="342" w:name="_Ref318905589"/>
      <w:proofErr w:type="spellStart"/>
      <w:r>
        <w:t>Table</w:t>
      </w:r>
      <w:proofErr w:type="spellEnd"/>
      <w:r>
        <w:t xml:space="preserve"> </w:t>
      </w:r>
      <w:r w:rsidR="00E630D5">
        <w:fldChar w:fldCharType="begin"/>
      </w:r>
      <w:r w:rsidR="00E630D5">
        <w:instrText xml:space="preserve"> STYLEREF 1 \s </w:instrText>
      </w:r>
      <w:r w:rsidR="00E630D5">
        <w:fldChar w:fldCharType="separate"/>
      </w:r>
      <w:r>
        <w:rPr>
          <w:noProof/>
        </w:rPr>
        <w:t>3</w:t>
      </w:r>
      <w:r w:rsidR="00E630D5">
        <w:rPr>
          <w:noProof/>
        </w:rPr>
        <w:fldChar w:fldCharType="end"/>
      </w:r>
      <w:r>
        <w:noBreakHyphen/>
      </w:r>
      <w:r w:rsidR="00E630D5">
        <w:fldChar w:fldCharType="begin"/>
      </w:r>
      <w:r w:rsidR="00E630D5">
        <w:instrText xml:space="preserve"> SEQ Table \* ARABIC \s 1 </w:instrText>
      </w:r>
      <w:r w:rsidR="00E630D5">
        <w:fldChar w:fldCharType="separate"/>
      </w:r>
      <w:r>
        <w:rPr>
          <w:noProof/>
        </w:rPr>
        <w:t>5</w:t>
      </w:r>
      <w:r w:rsidR="00E630D5">
        <w:rPr>
          <w:noProof/>
        </w:rPr>
        <w:fldChar w:fldCharType="end"/>
      </w:r>
      <w:bookmarkEnd w:id="342"/>
      <w:r>
        <w:t xml:space="preserve">: </w:t>
      </w:r>
      <w:r w:rsidR="00BE7091">
        <w:t>Таблица оценка риска</w:t>
      </w:r>
    </w:p>
    <w:tbl>
      <w:tblPr>
        <w:tblStyle w:val="1-1"/>
        <w:tblW w:w="9558" w:type="dxa"/>
        <w:jc w:val="center"/>
        <w:tblLayout w:type="fixed"/>
        <w:tblLook w:val="04A0" w:firstRow="1" w:lastRow="0" w:firstColumn="1" w:lastColumn="0" w:noHBand="0" w:noVBand="1"/>
      </w:tblPr>
      <w:tblGrid>
        <w:gridCol w:w="1638"/>
        <w:gridCol w:w="1260"/>
        <w:gridCol w:w="900"/>
        <w:gridCol w:w="3870"/>
        <w:gridCol w:w="1890"/>
      </w:tblGrid>
      <w:tr w:rsidR="008E7C5F" w:rsidTr="00906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Pr="00BE7091" w:rsidRDefault="00BE7091" w:rsidP="009065B3">
            <w:pPr>
              <w:rPr>
                <w:lang w:val="ru-RU"/>
              </w:rPr>
            </w:pPr>
            <w:r>
              <w:rPr>
                <w:lang w:val="ru-RU"/>
              </w:rPr>
              <w:t>Риск</w:t>
            </w:r>
          </w:p>
        </w:tc>
        <w:tc>
          <w:tcPr>
            <w:tcW w:w="1260" w:type="dxa"/>
          </w:tcPr>
          <w:p w:rsidR="008E7C5F" w:rsidRPr="00BE7091" w:rsidRDefault="00BE7091"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Вероятность риска</w:t>
            </w:r>
          </w:p>
        </w:tc>
        <w:tc>
          <w:tcPr>
            <w:tcW w:w="900" w:type="dxa"/>
          </w:tcPr>
          <w:p w:rsidR="008E7C5F" w:rsidRPr="00BE7091" w:rsidRDefault="00BE7091"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Влияние риска</w:t>
            </w:r>
          </w:p>
        </w:tc>
        <w:tc>
          <w:tcPr>
            <w:tcW w:w="3870" w:type="dxa"/>
          </w:tcPr>
          <w:p w:rsidR="008E7C5F" w:rsidRDefault="00BE7091" w:rsidP="009065B3">
            <w:pPr>
              <w:cnfStyle w:val="100000000000" w:firstRow="1" w:lastRow="0" w:firstColumn="0" w:lastColumn="0" w:oddVBand="0" w:evenVBand="0" w:oddHBand="0" w:evenHBand="0" w:firstRowFirstColumn="0" w:firstRowLastColumn="0" w:lastRowFirstColumn="0" w:lastRowLastColumn="0"/>
            </w:pPr>
            <w:proofErr w:type="spellStart"/>
            <w:r w:rsidRPr="00BE7091">
              <w:t>Меры</w:t>
            </w:r>
            <w:proofErr w:type="spellEnd"/>
            <w:r w:rsidRPr="00BE7091">
              <w:t xml:space="preserve"> </w:t>
            </w:r>
            <w:proofErr w:type="spellStart"/>
            <w:r w:rsidRPr="00BE7091">
              <w:t>По</w:t>
            </w:r>
            <w:proofErr w:type="spellEnd"/>
            <w:r w:rsidRPr="00BE7091">
              <w:t xml:space="preserve"> </w:t>
            </w:r>
            <w:proofErr w:type="spellStart"/>
            <w:r w:rsidRPr="00BE7091">
              <w:t>Снижению</w:t>
            </w:r>
            <w:proofErr w:type="spellEnd"/>
            <w:r w:rsidRPr="00BE7091">
              <w:t xml:space="preserve"> </w:t>
            </w:r>
            <w:proofErr w:type="spellStart"/>
            <w:r w:rsidRPr="00BE7091">
              <w:t>Рисков</w:t>
            </w:r>
            <w:proofErr w:type="spellEnd"/>
          </w:p>
        </w:tc>
        <w:tc>
          <w:tcPr>
            <w:tcW w:w="1890" w:type="dxa"/>
          </w:tcPr>
          <w:p w:rsidR="008E7C5F" w:rsidRDefault="00BE7091" w:rsidP="009065B3">
            <w:pPr>
              <w:cnfStyle w:val="100000000000" w:firstRow="1" w:lastRow="0" w:firstColumn="0" w:lastColumn="0" w:oddVBand="0" w:evenVBand="0" w:oddHBand="0" w:evenHBand="0" w:firstRowFirstColumn="0" w:firstRowLastColumn="0" w:lastRowFirstColumn="0" w:lastRowLastColumn="0"/>
            </w:pPr>
            <w:r>
              <w:rPr>
                <w:lang w:val="ru-RU"/>
              </w:rPr>
              <w:t>Рекомендации</w:t>
            </w:r>
            <w:r w:rsidR="008E7C5F">
              <w:t xml:space="preserve"> </w:t>
            </w:r>
          </w:p>
        </w:tc>
      </w:tr>
      <w:tr w:rsidR="008E7C5F" w:rsidTr="00906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Low</w:t>
            </w:r>
          </w:p>
        </w:tc>
        <w:tc>
          <w:tcPr>
            <w:tcW w:w="90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Low</w:t>
            </w:r>
          </w:p>
        </w:tc>
        <w:tc>
          <w:tcPr>
            <w:tcW w:w="387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189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Acceptable</w:t>
            </w:r>
          </w:p>
        </w:tc>
      </w:tr>
      <w:tr w:rsidR="008E7C5F" w:rsidTr="009065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Medium</w:t>
            </w:r>
          </w:p>
        </w:tc>
        <w:tc>
          <w:tcPr>
            <w:tcW w:w="90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Med</w:t>
            </w:r>
          </w:p>
        </w:tc>
        <w:tc>
          <w:tcPr>
            <w:tcW w:w="387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189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Not Acceptable</w:t>
            </w:r>
          </w:p>
        </w:tc>
      </w:tr>
      <w:tr w:rsidR="008E7C5F" w:rsidTr="00906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High</w:t>
            </w:r>
          </w:p>
        </w:tc>
        <w:tc>
          <w:tcPr>
            <w:tcW w:w="90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387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189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90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387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189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r>
    </w:tbl>
    <w:p w:rsidR="008E7C5F" w:rsidRDefault="008E7C5F" w:rsidP="008E7C5F"/>
    <w:p w:rsidR="008E7C5F" w:rsidRPr="00964DC4" w:rsidRDefault="005F7FA1"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343" w:name="_Toc23318238"/>
      <w:r>
        <w:t>Исключения</w:t>
      </w:r>
      <w:bookmarkEnd w:id="343"/>
    </w:p>
    <w:p w:rsidR="008E7C5F" w:rsidRPr="005F7FA1" w:rsidRDefault="005F7FA1" w:rsidP="008E7C5F">
      <w:r w:rsidRPr="005F7FA1">
        <w:t xml:space="preserve">В настоящее время существует мало данных о затратах и выгодах от внедрения </w:t>
      </w:r>
      <w:r w:rsidRPr="005F7FA1">
        <w:rPr>
          <w:lang w:val="en-US"/>
        </w:rPr>
        <w:t>BIM</w:t>
      </w:r>
      <w:r w:rsidRPr="005F7FA1">
        <w:t xml:space="preserve"> в рамках организации-владельца, поэтому предположения анализа затрат и выгод документируются.  Каждый элемент перечислен в этом разделе.</w:t>
      </w:r>
      <w:r w:rsidR="008E7C5F" w:rsidRPr="005F7FA1">
        <w:t xml:space="preserve"> </w:t>
      </w:r>
    </w:p>
    <w:p w:rsidR="008E7C5F" w:rsidRPr="005F7FA1" w:rsidRDefault="008E7C5F" w:rsidP="008E7C5F"/>
    <w:p w:rsidR="008E7C5F" w:rsidRPr="005F7FA1" w:rsidRDefault="008E7C5F" w:rsidP="008E7C5F">
      <w:pPr>
        <w:rPr>
          <w:rFonts w:asciiTheme="majorHAnsi" w:eastAsiaTheme="majorEastAsia" w:hAnsiTheme="majorHAnsi" w:cstheme="majorBidi"/>
          <w:b/>
          <w:bCs/>
          <w:color w:val="FFFFFF" w:themeColor="background1"/>
          <w:sz w:val="28"/>
          <w:szCs w:val="28"/>
        </w:rPr>
      </w:pPr>
      <w:r w:rsidRPr="005F7FA1">
        <w:br w:type="page"/>
      </w:r>
    </w:p>
    <w:p w:rsidR="008E7C5F" w:rsidRPr="005F7FA1" w:rsidRDefault="005F7FA1"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44" w:name="_Toc23318239"/>
      <w:r w:rsidRPr="005F7FA1">
        <w:lastRenderedPageBreak/>
        <w:t>Сроки Осуществления</w:t>
      </w:r>
      <w:bookmarkEnd w:id="344"/>
    </w:p>
    <w:p w:rsidR="008E7C5F" w:rsidRPr="005F7FA1" w:rsidRDefault="005F7FA1" w:rsidP="008E7C5F">
      <w:r w:rsidRPr="005F7FA1">
        <w:t xml:space="preserve">График реализации представляет собой обзор плана перехода к информационному моделированию зданий.  Он должен включать в себя основные этапы и основные цели, если организация движется вперед с внедрениями </w:t>
      </w:r>
      <w:r w:rsidRPr="005F7FA1">
        <w:rPr>
          <w:lang w:val="en-US"/>
        </w:rPr>
        <w:t>BIM</w:t>
      </w:r>
      <w:r w:rsidR="008E7C5F" w:rsidRPr="005F7FA1">
        <w:br w:type="page"/>
      </w:r>
    </w:p>
    <w:p w:rsidR="008E7C5F" w:rsidRPr="00E74445" w:rsidRDefault="005F7FA1"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345" w:name="_Toc23318240"/>
      <w:r>
        <w:lastRenderedPageBreak/>
        <w:t>Финальные</w:t>
      </w:r>
      <w:r w:rsidRPr="00E74445">
        <w:t xml:space="preserve"> </w:t>
      </w:r>
      <w:r>
        <w:t>рекомендации</w:t>
      </w:r>
      <w:bookmarkEnd w:id="345"/>
    </w:p>
    <w:p w:rsidR="008E7C5F" w:rsidRPr="00B641FE" w:rsidRDefault="005F7FA1" w:rsidP="008E7C5F">
      <w:r w:rsidRPr="00B641FE">
        <w:t xml:space="preserve">Окончательные рекомендации включают в себя вывод, который может быть сделан о бизнес-кейс для внедрения </w:t>
      </w:r>
      <w:r w:rsidRPr="005F7FA1">
        <w:rPr>
          <w:lang w:val="en-US"/>
        </w:rPr>
        <w:t>BIM</w:t>
      </w:r>
      <w:r w:rsidRPr="00B641FE">
        <w:t xml:space="preserve"> в рамках организации.  Рекомендации должны включать ключевые факторы, которые необходимо учитывать при определении обоснованности бизнес-кейса. Он также может включать основные моменты из других разделов документа для поддержки бизнес-кейс для </w:t>
      </w:r>
      <w:r w:rsidRPr="005F7FA1">
        <w:rPr>
          <w:lang w:val="en-US"/>
        </w:rPr>
        <w:t>BIM</w:t>
      </w:r>
    </w:p>
    <w:p w:rsidR="008E7C5F" w:rsidRPr="009065B3" w:rsidRDefault="008E7C5F"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rPr>
          <w:lang w:val="en-US"/>
        </w:rPr>
      </w:pPr>
      <w:bookmarkStart w:id="346" w:name="_Toc23318241"/>
      <w:r w:rsidRPr="009065B3">
        <w:rPr>
          <w:lang w:val="en-US"/>
        </w:rPr>
        <w:t>Appendices</w:t>
      </w:r>
      <w:bookmarkEnd w:id="346"/>
    </w:p>
    <w:p w:rsidR="008E7C5F" w:rsidRPr="008E7C5F" w:rsidRDefault="008E7C5F" w:rsidP="008E7C5F">
      <w:pPr>
        <w:rPr>
          <w:lang w:val="en-US"/>
        </w:rPr>
      </w:pPr>
      <w:r w:rsidRPr="008E7C5F">
        <w:rPr>
          <w:lang w:val="en-US"/>
        </w:rPr>
        <w:t xml:space="preserve">Appendices include information that supports the business case for BIM with the organization.  This information is often too detailed for the body of the business case, </w:t>
      </w:r>
      <w:proofErr w:type="gramStart"/>
      <w:r w:rsidRPr="008E7C5F">
        <w:rPr>
          <w:lang w:val="en-US"/>
        </w:rPr>
        <w:t>however</w:t>
      </w:r>
      <w:proofErr w:type="gramEnd"/>
      <w:r w:rsidRPr="008E7C5F">
        <w:rPr>
          <w:lang w:val="en-US"/>
        </w:rPr>
        <w:t xml:space="preserve"> is necessary for the analysis.  It also helps to show the level of effort that when into creating the business case.  The appendices could include items such as:  the strategic plan, the organizational execution plan, a project execution plan, procurement documents, detailed financial analysis, definitions of terms, and other documents to support the business case.</w:t>
      </w:r>
    </w:p>
    <w:p w:rsidR="004B3B54" w:rsidRPr="008E7C5F" w:rsidRDefault="004B3B54" w:rsidP="009B2F2E">
      <w:pPr>
        <w:ind w:firstLine="709"/>
        <w:jc w:val="both"/>
        <w:rPr>
          <w:sz w:val="28"/>
          <w:szCs w:val="28"/>
          <w:lang w:val="en-US"/>
        </w:rPr>
      </w:pPr>
    </w:p>
    <w:p w:rsidR="00E973EC" w:rsidRPr="00560895" w:rsidRDefault="00E973EC">
      <w:pPr>
        <w:jc w:val="both"/>
        <w:rPr>
          <w:sz w:val="28"/>
          <w:szCs w:val="28"/>
          <w:lang w:val="en-US"/>
        </w:rPr>
        <w:pPrChange w:id="347" w:author="Сергей Волков" w:date="2020-01-19T13:29:00Z">
          <w:pPr>
            <w:ind w:firstLine="709"/>
            <w:jc w:val="both"/>
          </w:pPr>
        </w:pPrChange>
      </w:pPr>
    </w:p>
    <w:sectPr w:rsidR="00E973EC" w:rsidRPr="00560895" w:rsidSect="004C5622">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0D5" w:rsidRDefault="00E630D5" w:rsidP="004C5622">
      <w:r>
        <w:separator/>
      </w:r>
    </w:p>
  </w:endnote>
  <w:endnote w:type="continuationSeparator" w:id="0">
    <w:p w:rsidR="00E630D5" w:rsidRDefault="00E630D5" w:rsidP="004C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OST type A">
    <w:altName w:val="Microsoft YaHei"/>
    <w:panose1 w:val="02010401010003040203"/>
    <w:charset w:val="CC"/>
    <w:family w:val="auto"/>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424184672"/>
      <w:docPartObj>
        <w:docPartGallery w:val="Page Numbers (Bottom of Page)"/>
        <w:docPartUnique/>
      </w:docPartObj>
    </w:sdtPr>
    <w:sdtEndPr>
      <w:rPr>
        <w:rStyle w:val="a9"/>
      </w:rPr>
    </w:sdtEndPr>
    <w:sdtContent>
      <w:p w:rsidR="00A512EB" w:rsidRDefault="00A512EB" w:rsidP="009065B3">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A512EB" w:rsidRDefault="00A512EB" w:rsidP="004C562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97788481"/>
      <w:docPartObj>
        <w:docPartGallery w:val="Page Numbers (Bottom of Page)"/>
        <w:docPartUnique/>
      </w:docPartObj>
    </w:sdtPr>
    <w:sdtEndPr>
      <w:rPr>
        <w:rStyle w:val="a9"/>
      </w:rPr>
    </w:sdtEndPr>
    <w:sdtContent>
      <w:p w:rsidR="00A512EB" w:rsidRDefault="00A512EB" w:rsidP="009065B3">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rsidR="00A512EB" w:rsidRDefault="00A512EB" w:rsidP="004C562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0D5" w:rsidRDefault="00E630D5" w:rsidP="004C5622">
      <w:r>
        <w:separator/>
      </w:r>
    </w:p>
  </w:footnote>
  <w:footnote w:type="continuationSeparator" w:id="0">
    <w:p w:rsidR="00E630D5" w:rsidRDefault="00E630D5" w:rsidP="004C5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E92"/>
    <w:multiLevelType w:val="hybridMultilevel"/>
    <w:tmpl w:val="A3C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BC5"/>
    <w:multiLevelType w:val="hybridMultilevel"/>
    <w:tmpl w:val="75B0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6E8"/>
    <w:multiLevelType w:val="hybridMultilevel"/>
    <w:tmpl w:val="D0E45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D2335F"/>
    <w:multiLevelType w:val="hybridMultilevel"/>
    <w:tmpl w:val="0C72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02927"/>
    <w:multiLevelType w:val="hybridMultilevel"/>
    <w:tmpl w:val="F1226892"/>
    <w:lvl w:ilvl="0" w:tplc="E0B89B6A">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A7828"/>
    <w:multiLevelType w:val="multilevel"/>
    <w:tmpl w:val="00368A52"/>
    <w:lvl w:ilvl="0">
      <w:start w:val="1"/>
      <w:numFmt w:val="decimal"/>
      <w:lvlText w:val="%1."/>
      <w:lvlJc w:val="left"/>
      <w:pPr>
        <w:ind w:left="1429" w:hanging="360"/>
      </w:pPr>
      <w:rPr>
        <w:rFonts w:cs="Times New Roman"/>
      </w:rPr>
    </w:lvl>
    <w:lvl w:ilvl="1">
      <w:start w:val="1"/>
      <w:numFmt w:val="decimal"/>
      <w:isLgl/>
      <w:lvlText w:val="%1.%2"/>
      <w:lvlJc w:val="left"/>
      <w:pPr>
        <w:ind w:left="1789" w:hanging="720"/>
      </w:pPr>
      <w:rPr>
        <w:rFonts w:cs="Times New Roman" w:hint="default"/>
      </w:rPr>
    </w:lvl>
    <w:lvl w:ilvl="2">
      <w:start w:val="1"/>
      <w:numFmt w:val="decimal"/>
      <w:isLgl/>
      <w:lvlText w:val="%1.%2.%3"/>
      <w:lvlJc w:val="left"/>
      <w:pPr>
        <w:ind w:left="1789" w:hanging="720"/>
      </w:pPr>
      <w:rPr>
        <w:rFonts w:cs="Times New Roman" w:hint="default"/>
      </w:rPr>
    </w:lvl>
    <w:lvl w:ilvl="3">
      <w:start w:val="1"/>
      <w:numFmt w:val="decimal"/>
      <w:isLgl/>
      <w:lvlText w:val="%1.%2.%3.%4"/>
      <w:lvlJc w:val="left"/>
      <w:pPr>
        <w:ind w:left="2149" w:hanging="1080"/>
      </w:pPr>
      <w:rPr>
        <w:rFonts w:cs="Times New Roman" w:hint="default"/>
      </w:rPr>
    </w:lvl>
    <w:lvl w:ilvl="4">
      <w:start w:val="1"/>
      <w:numFmt w:val="decimal"/>
      <w:isLgl/>
      <w:lvlText w:val="%1.%2.%3.%4.%5"/>
      <w:lvlJc w:val="left"/>
      <w:pPr>
        <w:ind w:left="2509" w:hanging="1440"/>
      </w:pPr>
      <w:rPr>
        <w:rFonts w:cs="Times New Roman" w:hint="default"/>
      </w:rPr>
    </w:lvl>
    <w:lvl w:ilvl="5">
      <w:start w:val="1"/>
      <w:numFmt w:val="decimal"/>
      <w:isLgl/>
      <w:lvlText w:val="%1.%2.%3.%4.%5.%6"/>
      <w:lvlJc w:val="left"/>
      <w:pPr>
        <w:ind w:left="2509" w:hanging="1440"/>
      </w:pPr>
      <w:rPr>
        <w:rFonts w:cs="Times New Roman" w:hint="default"/>
      </w:rPr>
    </w:lvl>
    <w:lvl w:ilvl="6">
      <w:start w:val="1"/>
      <w:numFmt w:val="decimal"/>
      <w:isLgl/>
      <w:lvlText w:val="%1.%2.%3.%4.%5.%6.%7"/>
      <w:lvlJc w:val="left"/>
      <w:pPr>
        <w:ind w:left="2869" w:hanging="1800"/>
      </w:pPr>
      <w:rPr>
        <w:rFonts w:cs="Times New Roman" w:hint="default"/>
      </w:rPr>
    </w:lvl>
    <w:lvl w:ilvl="7">
      <w:start w:val="1"/>
      <w:numFmt w:val="decimal"/>
      <w:isLgl/>
      <w:lvlText w:val="%1.%2.%3.%4.%5.%6.%7.%8"/>
      <w:lvlJc w:val="left"/>
      <w:pPr>
        <w:ind w:left="3229" w:hanging="2160"/>
      </w:pPr>
      <w:rPr>
        <w:rFonts w:cs="Times New Roman" w:hint="default"/>
      </w:rPr>
    </w:lvl>
    <w:lvl w:ilvl="8">
      <w:start w:val="1"/>
      <w:numFmt w:val="decimal"/>
      <w:isLgl/>
      <w:lvlText w:val="%1.%2.%3.%4.%5.%6.%7.%8.%9"/>
      <w:lvlJc w:val="left"/>
      <w:pPr>
        <w:ind w:left="3229" w:hanging="2160"/>
      </w:pPr>
      <w:rPr>
        <w:rFonts w:cs="Times New Roman" w:hint="default"/>
      </w:rPr>
    </w:lvl>
  </w:abstractNum>
  <w:abstractNum w:abstractNumId="6" w15:restartNumberingAfterBreak="0">
    <w:nsid w:val="64E9004A"/>
    <w:multiLevelType w:val="hybridMultilevel"/>
    <w:tmpl w:val="67709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7C7105"/>
    <w:multiLevelType w:val="hybridMultilevel"/>
    <w:tmpl w:val="42D0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B3A02"/>
    <w:multiLevelType w:val="multilevel"/>
    <w:tmpl w:val="845073E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8"/>
  </w:num>
  <w:num w:numId="4">
    <w:abstractNumId w:val="2"/>
  </w:num>
  <w:num w:numId="5">
    <w:abstractNumId w:val="7"/>
  </w:num>
  <w:num w:numId="6">
    <w:abstractNumId w:val="1"/>
  </w:num>
  <w:num w:numId="7">
    <w:abstractNumId w:val="0"/>
  </w:num>
  <w:num w:numId="8">
    <w:abstractNumId w:val="3"/>
  </w:num>
  <w:num w:numId="9">
    <w:abstractNumId w:val="4"/>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Сергей Волков">
    <w15:presenceInfo w15:providerId="Windows Live" w15:userId="5046c61ecd1e5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59"/>
    <w:rsid w:val="00067559"/>
    <w:rsid w:val="000B0F61"/>
    <w:rsid w:val="000B1FA8"/>
    <w:rsid w:val="000E1F73"/>
    <w:rsid w:val="001315A1"/>
    <w:rsid w:val="00137E12"/>
    <w:rsid w:val="00143562"/>
    <w:rsid w:val="0017602C"/>
    <w:rsid w:val="0019062F"/>
    <w:rsid w:val="001930F3"/>
    <w:rsid w:val="001F47CA"/>
    <w:rsid w:val="00203B96"/>
    <w:rsid w:val="002169E7"/>
    <w:rsid w:val="002459CF"/>
    <w:rsid w:val="00260146"/>
    <w:rsid w:val="00286515"/>
    <w:rsid w:val="002A596A"/>
    <w:rsid w:val="002E4E45"/>
    <w:rsid w:val="00302061"/>
    <w:rsid w:val="0031005B"/>
    <w:rsid w:val="00357CA8"/>
    <w:rsid w:val="00390000"/>
    <w:rsid w:val="0039104E"/>
    <w:rsid w:val="003B75A6"/>
    <w:rsid w:val="003D455D"/>
    <w:rsid w:val="003F7F1B"/>
    <w:rsid w:val="004042D4"/>
    <w:rsid w:val="00411396"/>
    <w:rsid w:val="00447D1A"/>
    <w:rsid w:val="00461D63"/>
    <w:rsid w:val="004B2792"/>
    <w:rsid w:val="004B394D"/>
    <w:rsid w:val="004B3B54"/>
    <w:rsid w:val="004C5622"/>
    <w:rsid w:val="004C638E"/>
    <w:rsid w:val="004D0A94"/>
    <w:rsid w:val="0050553E"/>
    <w:rsid w:val="00507509"/>
    <w:rsid w:val="00547E3E"/>
    <w:rsid w:val="00560895"/>
    <w:rsid w:val="00594F1A"/>
    <w:rsid w:val="005A0402"/>
    <w:rsid w:val="005A1D3B"/>
    <w:rsid w:val="005F7FA1"/>
    <w:rsid w:val="006174E8"/>
    <w:rsid w:val="006445C6"/>
    <w:rsid w:val="006654AB"/>
    <w:rsid w:val="006C5866"/>
    <w:rsid w:val="006F4C8F"/>
    <w:rsid w:val="00710376"/>
    <w:rsid w:val="00713B4B"/>
    <w:rsid w:val="007249B0"/>
    <w:rsid w:val="00732E07"/>
    <w:rsid w:val="00736BCB"/>
    <w:rsid w:val="00752128"/>
    <w:rsid w:val="00771199"/>
    <w:rsid w:val="00790AB9"/>
    <w:rsid w:val="007A3213"/>
    <w:rsid w:val="007D5D09"/>
    <w:rsid w:val="00813874"/>
    <w:rsid w:val="00816596"/>
    <w:rsid w:val="00823DBA"/>
    <w:rsid w:val="00834366"/>
    <w:rsid w:val="00880348"/>
    <w:rsid w:val="00894D41"/>
    <w:rsid w:val="008A0BAE"/>
    <w:rsid w:val="008A1553"/>
    <w:rsid w:val="008A2502"/>
    <w:rsid w:val="008C236E"/>
    <w:rsid w:val="008E455E"/>
    <w:rsid w:val="008E7C5F"/>
    <w:rsid w:val="009065B3"/>
    <w:rsid w:val="00907A0B"/>
    <w:rsid w:val="00910BE5"/>
    <w:rsid w:val="00926D99"/>
    <w:rsid w:val="009329D5"/>
    <w:rsid w:val="00942159"/>
    <w:rsid w:val="00963180"/>
    <w:rsid w:val="009B2F2E"/>
    <w:rsid w:val="009B4EFF"/>
    <w:rsid w:val="009D1BBE"/>
    <w:rsid w:val="009D3BD9"/>
    <w:rsid w:val="00A04140"/>
    <w:rsid w:val="00A06D2B"/>
    <w:rsid w:val="00A27979"/>
    <w:rsid w:val="00A512EB"/>
    <w:rsid w:val="00A65BA4"/>
    <w:rsid w:val="00A939A6"/>
    <w:rsid w:val="00AA0D03"/>
    <w:rsid w:val="00AD4FB5"/>
    <w:rsid w:val="00B04978"/>
    <w:rsid w:val="00B07F82"/>
    <w:rsid w:val="00B26CD1"/>
    <w:rsid w:val="00B45055"/>
    <w:rsid w:val="00B459F5"/>
    <w:rsid w:val="00B50DD0"/>
    <w:rsid w:val="00B62903"/>
    <w:rsid w:val="00B641FE"/>
    <w:rsid w:val="00B75C17"/>
    <w:rsid w:val="00B75E61"/>
    <w:rsid w:val="00BB2248"/>
    <w:rsid w:val="00BB5632"/>
    <w:rsid w:val="00BE7091"/>
    <w:rsid w:val="00BF2C2C"/>
    <w:rsid w:val="00BF3668"/>
    <w:rsid w:val="00C0335B"/>
    <w:rsid w:val="00C0785B"/>
    <w:rsid w:val="00C2227C"/>
    <w:rsid w:val="00C436B8"/>
    <w:rsid w:val="00C86999"/>
    <w:rsid w:val="00CC6393"/>
    <w:rsid w:val="00CD12A9"/>
    <w:rsid w:val="00CD2F42"/>
    <w:rsid w:val="00CF3794"/>
    <w:rsid w:val="00CF4A17"/>
    <w:rsid w:val="00CF6BE3"/>
    <w:rsid w:val="00D07777"/>
    <w:rsid w:val="00D14E13"/>
    <w:rsid w:val="00D26002"/>
    <w:rsid w:val="00D30F3F"/>
    <w:rsid w:val="00D465B6"/>
    <w:rsid w:val="00D769DB"/>
    <w:rsid w:val="00D86027"/>
    <w:rsid w:val="00DB6FD6"/>
    <w:rsid w:val="00E04062"/>
    <w:rsid w:val="00E630D5"/>
    <w:rsid w:val="00E71554"/>
    <w:rsid w:val="00E74445"/>
    <w:rsid w:val="00E95F72"/>
    <w:rsid w:val="00E973EC"/>
    <w:rsid w:val="00EB3812"/>
    <w:rsid w:val="00ED260E"/>
    <w:rsid w:val="00EE45D2"/>
    <w:rsid w:val="00EF4045"/>
    <w:rsid w:val="00EF6643"/>
    <w:rsid w:val="00F5155C"/>
    <w:rsid w:val="00F74D58"/>
    <w:rsid w:val="00FB21F1"/>
    <w:rsid w:val="00FE455E"/>
    <w:rsid w:val="00FE76AB"/>
    <w:rsid w:val="00FF1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6807"/>
  <w15:chartTrackingRefBased/>
  <w15:docId w15:val="{929FDCCA-5E3E-4F42-9201-38FF9A3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FE455E"/>
    <w:rPr>
      <w:rFonts w:ascii="Times New Roman" w:eastAsia="Times New Roman" w:hAnsi="Times New Roman" w:cs="Times New Roman"/>
      <w:lang w:eastAsia="ru-RU"/>
    </w:rPr>
  </w:style>
  <w:style w:type="paragraph" w:styleId="1">
    <w:name w:val="heading 1"/>
    <w:basedOn w:val="a"/>
    <w:next w:val="a"/>
    <w:link w:val="10"/>
    <w:uiPriority w:val="9"/>
    <w:qFormat/>
    <w:rsid w:val="00BF2C2C"/>
    <w:pPr>
      <w:keepNext/>
      <w:spacing w:line="360" w:lineRule="auto"/>
      <w:jc w:val="both"/>
      <w:outlineLvl w:val="0"/>
    </w:pPr>
    <w:rPr>
      <w:b/>
      <w:sz w:val="28"/>
      <w:szCs w:val="28"/>
    </w:rPr>
  </w:style>
  <w:style w:type="paragraph" w:styleId="2">
    <w:name w:val="heading 2"/>
    <w:basedOn w:val="a"/>
    <w:next w:val="a"/>
    <w:link w:val="20"/>
    <w:uiPriority w:val="99"/>
    <w:qFormat/>
    <w:rsid w:val="00BF2C2C"/>
    <w:pPr>
      <w:keepNext/>
      <w:jc w:val="center"/>
      <w:outlineLvl w:val="1"/>
    </w:pPr>
    <w:rPr>
      <w:i/>
      <w:iCs/>
      <w:szCs w:val="28"/>
    </w:rPr>
  </w:style>
  <w:style w:type="paragraph" w:styleId="3">
    <w:name w:val="heading 3"/>
    <w:basedOn w:val="a"/>
    <w:next w:val="a"/>
    <w:link w:val="30"/>
    <w:uiPriority w:val="99"/>
    <w:qFormat/>
    <w:rsid w:val="00BF2C2C"/>
    <w:pPr>
      <w:keepNext/>
      <w:jc w:val="both"/>
      <w:outlineLvl w:val="2"/>
    </w:pPr>
    <w:rPr>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0402"/>
    <w:pPr>
      <w:ind w:left="720"/>
      <w:contextualSpacing/>
    </w:pPr>
    <w:rPr>
      <w:sz w:val="20"/>
      <w:szCs w:val="20"/>
    </w:rPr>
  </w:style>
  <w:style w:type="paragraph" w:styleId="a5">
    <w:name w:val="header"/>
    <w:basedOn w:val="a"/>
    <w:link w:val="a6"/>
    <w:uiPriority w:val="99"/>
    <w:rsid w:val="00D86027"/>
    <w:pPr>
      <w:tabs>
        <w:tab w:val="center" w:pos="4677"/>
        <w:tab w:val="right" w:pos="9355"/>
      </w:tabs>
    </w:pPr>
    <w:rPr>
      <w:rFonts w:ascii="GOST type A" w:hAnsi="GOST type A"/>
      <w:sz w:val="28"/>
      <w:szCs w:val="28"/>
    </w:rPr>
  </w:style>
  <w:style w:type="character" w:customStyle="1" w:styleId="a6">
    <w:name w:val="Верхний колонтитул Знак"/>
    <w:basedOn w:val="a0"/>
    <w:link w:val="a5"/>
    <w:uiPriority w:val="99"/>
    <w:rsid w:val="00D86027"/>
    <w:rPr>
      <w:rFonts w:ascii="GOST type A" w:eastAsia="Times New Roman" w:hAnsi="GOST type A" w:cs="Times New Roman"/>
      <w:sz w:val="28"/>
      <w:szCs w:val="28"/>
      <w:lang w:eastAsia="ru-RU"/>
    </w:rPr>
  </w:style>
  <w:style w:type="character" w:customStyle="1" w:styleId="10">
    <w:name w:val="Заголовок 1 Знак"/>
    <w:basedOn w:val="a0"/>
    <w:link w:val="1"/>
    <w:uiPriority w:val="9"/>
    <w:rsid w:val="00BF2C2C"/>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9"/>
    <w:rsid w:val="00BF2C2C"/>
    <w:rPr>
      <w:rFonts w:ascii="Times New Roman" w:eastAsia="Times New Roman" w:hAnsi="Times New Roman" w:cs="Times New Roman"/>
      <w:i/>
      <w:iCs/>
      <w:szCs w:val="28"/>
      <w:lang w:eastAsia="ru-RU"/>
    </w:rPr>
  </w:style>
  <w:style w:type="character" w:customStyle="1" w:styleId="30">
    <w:name w:val="Заголовок 3 Знак"/>
    <w:basedOn w:val="a0"/>
    <w:link w:val="3"/>
    <w:uiPriority w:val="99"/>
    <w:rsid w:val="00BF2C2C"/>
    <w:rPr>
      <w:rFonts w:ascii="Times New Roman" w:eastAsia="Times New Roman" w:hAnsi="Times New Roman" w:cs="Times New Roman"/>
      <w:i/>
      <w:iCs/>
      <w:szCs w:val="28"/>
      <w:lang w:eastAsia="ru-RU"/>
    </w:rPr>
  </w:style>
  <w:style w:type="paragraph" w:styleId="a7">
    <w:name w:val="footer"/>
    <w:basedOn w:val="a"/>
    <w:link w:val="a8"/>
    <w:uiPriority w:val="99"/>
    <w:rsid w:val="00D86027"/>
    <w:pPr>
      <w:tabs>
        <w:tab w:val="center" w:pos="4677"/>
        <w:tab w:val="right" w:pos="9355"/>
      </w:tabs>
    </w:pPr>
  </w:style>
  <w:style w:type="character" w:customStyle="1" w:styleId="a8">
    <w:name w:val="Нижний колонтитул Знак"/>
    <w:basedOn w:val="a0"/>
    <w:link w:val="a7"/>
    <w:uiPriority w:val="99"/>
    <w:rsid w:val="00D86027"/>
    <w:rPr>
      <w:rFonts w:ascii="Times New Roman" w:eastAsia="Times New Roman" w:hAnsi="Times New Roman" w:cs="Times New Roman"/>
      <w:lang w:eastAsia="ru-RU"/>
    </w:rPr>
  </w:style>
  <w:style w:type="character" w:styleId="a9">
    <w:name w:val="page number"/>
    <w:basedOn w:val="a0"/>
    <w:uiPriority w:val="99"/>
    <w:rsid w:val="00D86027"/>
    <w:rPr>
      <w:rFonts w:cs="Times New Roman"/>
    </w:rPr>
  </w:style>
  <w:style w:type="paragraph" w:styleId="aa">
    <w:name w:val="caption"/>
    <w:basedOn w:val="a"/>
    <w:next w:val="a"/>
    <w:uiPriority w:val="35"/>
    <w:unhideWhenUsed/>
    <w:qFormat/>
    <w:rsid w:val="00D86027"/>
    <w:pPr>
      <w:spacing w:after="200"/>
    </w:pPr>
    <w:rPr>
      <w:rFonts w:ascii="GOST type A" w:hAnsi="GOST type A"/>
      <w:i/>
      <w:iCs/>
      <w:color w:val="44546A" w:themeColor="text2"/>
      <w:sz w:val="18"/>
      <w:szCs w:val="18"/>
    </w:rPr>
  </w:style>
  <w:style w:type="paragraph" w:customStyle="1" w:styleId="ab">
    <w:name w:val="Текстовый блок"/>
    <w:qFormat/>
    <w:rsid w:val="008E455E"/>
    <w:pPr>
      <w:pBdr>
        <w:top w:val="nil"/>
        <w:left w:val="nil"/>
        <w:bottom w:val="nil"/>
        <w:right w:val="nil"/>
        <w:between w:val="nil"/>
        <w:bar w:val="nil"/>
      </w:pBdr>
      <w:spacing w:line="288" w:lineRule="auto"/>
      <w:jc w:val="both"/>
    </w:pPr>
    <w:rPr>
      <w:rFonts w:ascii="Times New Roman" w:eastAsia="Helvetica" w:hAnsi="Times New Roman" w:cs="Helvetica"/>
      <w:color w:val="000000"/>
      <w:sz w:val="22"/>
      <w:bdr w:val="nil"/>
      <w:lang w:eastAsia="ru-RU"/>
    </w:rPr>
  </w:style>
  <w:style w:type="paragraph" w:styleId="11">
    <w:name w:val="index 1"/>
    <w:basedOn w:val="a"/>
    <w:next w:val="a"/>
    <w:autoRedefine/>
    <w:uiPriority w:val="99"/>
    <w:unhideWhenUsed/>
    <w:rsid w:val="00067559"/>
    <w:pPr>
      <w:ind w:left="240" w:hanging="240"/>
    </w:pPr>
    <w:rPr>
      <w:rFonts w:asciiTheme="minorHAnsi" w:eastAsiaTheme="minorHAnsi" w:hAnsiTheme="minorHAnsi" w:cstheme="minorHAnsi"/>
      <w:sz w:val="20"/>
      <w:szCs w:val="20"/>
      <w:lang w:eastAsia="en-US"/>
    </w:rPr>
  </w:style>
  <w:style w:type="paragraph" w:styleId="21">
    <w:name w:val="index 2"/>
    <w:basedOn w:val="a"/>
    <w:next w:val="a"/>
    <w:autoRedefine/>
    <w:uiPriority w:val="99"/>
    <w:unhideWhenUsed/>
    <w:rsid w:val="00067559"/>
    <w:pPr>
      <w:ind w:left="480" w:hanging="240"/>
    </w:pPr>
    <w:rPr>
      <w:rFonts w:asciiTheme="minorHAnsi" w:eastAsiaTheme="minorHAnsi" w:hAnsiTheme="minorHAnsi" w:cstheme="minorHAnsi"/>
      <w:sz w:val="20"/>
      <w:szCs w:val="20"/>
      <w:lang w:eastAsia="en-US"/>
    </w:rPr>
  </w:style>
  <w:style w:type="paragraph" w:styleId="31">
    <w:name w:val="index 3"/>
    <w:basedOn w:val="a"/>
    <w:next w:val="a"/>
    <w:autoRedefine/>
    <w:uiPriority w:val="99"/>
    <w:unhideWhenUsed/>
    <w:rsid w:val="00067559"/>
    <w:pPr>
      <w:ind w:left="720" w:hanging="240"/>
    </w:pPr>
    <w:rPr>
      <w:rFonts w:asciiTheme="minorHAnsi" w:eastAsiaTheme="minorHAnsi" w:hAnsiTheme="minorHAnsi" w:cstheme="minorHAnsi"/>
      <w:sz w:val="20"/>
      <w:szCs w:val="20"/>
      <w:lang w:eastAsia="en-US"/>
    </w:rPr>
  </w:style>
  <w:style w:type="paragraph" w:styleId="4">
    <w:name w:val="index 4"/>
    <w:basedOn w:val="a"/>
    <w:next w:val="a"/>
    <w:autoRedefine/>
    <w:uiPriority w:val="99"/>
    <w:unhideWhenUsed/>
    <w:rsid w:val="00067559"/>
    <w:pPr>
      <w:ind w:left="960" w:hanging="240"/>
    </w:pPr>
    <w:rPr>
      <w:rFonts w:asciiTheme="minorHAnsi" w:eastAsiaTheme="minorHAnsi" w:hAnsiTheme="minorHAnsi" w:cstheme="minorHAnsi"/>
      <w:sz w:val="20"/>
      <w:szCs w:val="20"/>
      <w:lang w:eastAsia="en-US"/>
    </w:rPr>
  </w:style>
  <w:style w:type="paragraph" w:styleId="5">
    <w:name w:val="index 5"/>
    <w:basedOn w:val="a"/>
    <w:next w:val="a"/>
    <w:autoRedefine/>
    <w:uiPriority w:val="99"/>
    <w:unhideWhenUsed/>
    <w:rsid w:val="00067559"/>
    <w:pPr>
      <w:ind w:left="1200" w:hanging="240"/>
    </w:pPr>
    <w:rPr>
      <w:rFonts w:asciiTheme="minorHAnsi" w:eastAsiaTheme="minorHAnsi" w:hAnsiTheme="minorHAnsi" w:cstheme="minorHAnsi"/>
      <w:sz w:val="20"/>
      <w:szCs w:val="20"/>
      <w:lang w:eastAsia="en-US"/>
    </w:rPr>
  </w:style>
  <w:style w:type="paragraph" w:styleId="6">
    <w:name w:val="index 6"/>
    <w:basedOn w:val="a"/>
    <w:next w:val="a"/>
    <w:autoRedefine/>
    <w:uiPriority w:val="99"/>
    <w:unhideWhenUsed/>
    <w:rsid w:val="00067559"/>
    <w:pPr>
      <w:ind w:left="1440" w:hanging="240"/>
    </w:pPr>
    <w:rPr>
      <w:rFonts w:asciiTheme="minorHAnsi" w:eastAsiaTheme="minorHAnsi" w:hAnsiTheme="minorHAnsi" w:cstheme="minorHAnsi"/>
      <w:sz w:val="20"/>
      <w:szCs w:val="20"/>
      <w:lang w:eastAsia="en-US"/>
    </w:rPr>
  </w:style>
  <w:style w:type="paragraph" w:styleId="7">
    <w:name w:val="index 7"/>
    <w:basedOn w:val="a"/>
    <w:next w:val="a"/>
    <w:autoRedefine/>
    <w:uiPriority w:val="99"/>
    <w:unhideWhenUsed/>
    <w:rsid w:val="00067559"/>
    <w:pPr>
      <w:ind w:left="1680" w:hanging="240"/>
    </w:pPr>
    <w:rPr>
      <w:rFonts w:asciiTheme="minorHAnsi" w:eastAsiaTheme="minorHAnsi" w:hAnsiTheme="minorHAnsi" w:cstheme="minorHAnsi"/>
      <w:sz w:val="20"/>
      <w:szCs w:val="20"/>
      <w:lang w:eastAsia="en-US"/>
    </w:rPr>
  </w:style>
  <w:style w:type="paragraph" w:styleId="8">
    <w:name w:val="index 8"/>
    <w:basedOn w:val="a"/>
    <w:next w:val="a"/>
    <w:autoRedefine/>
    <w:uiPriority w:val="99"/>
    <w:unhideWhenUsed/>
    <w:rsid w:val="00067559"/>
    <w:pPr>
      <w:ind w:left="1920" w:hanging="240"/>
    </w:pPr>
    <w:rPr>
      <w:rFonts w:asciiTheme="minorHAnsi" w:eastAsiaTheme="minorHAnsi" w:hAnsiTheme="minorHAnsi" w:cstheme="minorHAnsi"/>
      <w:sz w:val="20"/>
      <w:szCs w:val="20"/>
      <w:lang w:eastAsia="en-US"/>
    </w:rPr>
  </w:style>
  <w:style w:type="paragraph" w:styleId="9">
    <w:name w:val="index 9"/>
    <w:basedOn w:val="a"/>
    <w:next w:val="a"/>
    <w:autoRedefine/>
    <w:uiPriority w:val="99"/>
    <w:unhideWhenUsed/>
    <w:rsid w:val="00067559"/>
    <w:pPr>
      <w:ind w:left="2160" w:hanging="240"/>
    </w:pPr>
    <w:rPr>
      <w:rFonts w:asciiTheme="minorHAnsi" w:eastAsiaTheme="minorHAnsi" w:hAnsiTheme="minorHAnsi" w:cstheme="minorHAnsi"/>
      <w:sz w:val="20"/>
      <w:szCs w:val="20"/>
      <w:lang w:eastAsia="en-US"/>
    </w:rPr>
  </w:style>
  <w:style w:type="paragraph" w:styleId="ac">
    <w:name w:val="index heading"/>
    <w:basedOn w:val="a"/>
    <w:next w:val="11"/>
    <w:uiPriority w:val="99"/>
    <w:unhideWhenUsed/>
    <w:rsid w:val="00067559"/>
    <w:pPr>
      <w:spacing w:before="120" w:after="120"/>
    </w:pPr>
    <w:rPr>
      <w:rFonts w:asciiTheme="minorHAnsi" w:eastAsiaTheme="minorHAnsi" w:hAnsiTheme="minorHAnsi" w:cstheme="minorHAnsi"/>
      <w:b/>
      <w:bCs/>
      <w:i/>
      <w:iCs/>
      <w:sz w:val="20"/>
      <w:szCs w:val="20"/>
      <w:lang w:eastAsia="en-US"/>
    </w:rPr>
  </w:style>
  <w:style w:type="table" w:styleId="ad">
    <w:name w:val="Table Grid"/>
    <w:basedOn w:val="a1"/>
    <w:uiPriority w:val="1"/>
    <w:rsid w:val="004B2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литературы1"/>
    <w:basedOn w:val="a"/>
    <w:link w:val="Bibliography"/>
    <w:rsid w:val="004B3B54"/>
    <w:pPr>
      <w:spacing w:after="240"/>
      <w:jc w:val="both"/>
    </w:pPr>
    <w:rPr>
      <w:rFonts w:eastAsiaTheme="minorHAnsi" w:cstheme="minorBidi"/>
      <w:sz w:val="28"/>
      <w:szCs w:val="28"/>
      <w:lang w:eastAsia="en-US"/>
    </w:rPr>
  </w:style>
  <w:style w:type="character" w:customStyle="1" w:styleId="Bibliography">
    <w:name w:val="Bibliography Знак"/>
    <w:basedOn w:val="a0"/>
    <w:link w:val="12"/>
    <w:rsid w:val="004B3B54"/>
    <w:rPr>
      <w:rFonts w:ascii="Times New Roman" w:hAnsi="Times New Roman"/>
      <w:sz w:val="28"/>
      <w:szCs w:val="28"/>
    </w:rPr>
  </w:style>
  <w:style w:type="paragraph" w:styleId="13">
    <w:name w:val="toc 1"/>
    <w:basedOn w:val="a"/>
    <w:next w:val="a"/>
    <w:autoRedefine/>
    <w:uiPriority w:val="39"/>
    <w:unhideWhenUsed/>
    <w:rsid w:val="00B45055"/>
    <w:pPr>
      <w:spacing w:before="120" w:after="120"/>
    </w:pPr>
    <w:rPr>
      <w:rFonts w:asciiTheme="minorHAnsi" w:eastAsiaTheme="minorHAnsi" w:hAnsiTheme="minorHAnsi" w:cstheme="minorHAnsi"/>
      <w:b/>
      <w:bCs/>
      <w:caps/>
      <w:sz w:val="20"/>
      <w:szCs w:val="20"/>
      <w:lang w:eastAsia="en-US"/>
    </w:rPr>
  </w:style>
  <w:style w:type="paragraph" w:styleId="22">
    <w:name w:val="toc 2"/>
    <w:basedOn w:val="a"/>
    <w:next w:val="a"/>
    <w:autoRedefine/>
    <w:uiPriority w:val="39"/>
    <w:unhideWhenUsed/>
    <w:rsid w:val="00B45055"/>
    <w:pPr>
      <w:ind w:left="240"/>
    </w:pPr>
    <w:rPr>
      <w:rFonts w:asciiTheme="minorHAnsi" w:eastAsiaTheme="minorHAnsi" w:hAnsiTheme="minorHAnsi" w:cstheme="minorHAnsi"/>
      <w:smallCaps/>
      <w:sz w:val="20"/>
      <w:szCs w:val="20"/>
      <w:lang w:eastAsia="en-US"/>
    </w:rPr>
  </w:style>
  <w:style w:type="paragraph" w:styleId="32">
    <w:name w:val="toc 3"/>
    <w:basedOn w:val="a"/>
    <w:next w:val="a"/>
    <w:autoRedefine/>
    <w:uiPriority w:val="39"/>
    <w:unhideWhenUsed/>
    <w:rsid w:val="00B45055"/>
    <w:pPr>
      <w:ind w:left="480"/>
    </w:pPr>
    <w:rPr>
      <w:rFonts w:asciiTheme="minorHAnsi" w:eastAsiaTheme="minorHAnsi" w:hAnsiTheme="minorHAnsi" w:cstheme="minorHAnsi"/>
      <w:i/>
      <w:iCs/>
      <w:sz w:val="20"/>
      <w:szCs w:val="20"/>
      <w:lang w:eastAsia="en-US"/>
    </w:rPr>
  </w:style>
  <w:style w:type="paragraph" w:styleId="40">
    <w:name w:val="toc 4"/>
    <w:basedOn w:val="a"/>
    <w:next w:val="a"/>
    <w:autoRedefine/>
    <w:uiPriority w:val="39"/>
    <w:unhideWhenUsed/>
    <w:rsid w:val="00B45055"/>
    <w:pPr>
      <w:ind w:left="720"/>
    </w:pPr>
    <w:rPr>
      <w:rFonts w:asciiTheme="minorHAnsi" w:eastAsiaTheme="minorHAnsi" w:hAnsiTheme="minorHAnsi" w:cstheme="minorHAnsi"/>
      <w:sz w:val="18"/>
      <w:szCs w:val="18"/>
      <w:lang w:eastAsia="en-US"/>
    </w:rPr>
  </w:style>
  <w:style w:type="paragraph" w:styleId="50">
    <w:name w:val="toc 5"/>
    <w:basedOn w:val="a"/>
    <w:next w:val="a"/>
    <w:autoRedefine/>
    <w:uiPriority w:val="39"/>
    <w:unhideWhenUsed/>
    <w:rsid w:val="00B45055"/>
    <w:pPr>
      <w:ind w:left="960"/>
    </w:pPr>
    <w:rPr>
      <w:rFonts w:asciiTheme="minorHAnsi" w:eastAsiaTheme="minorHAnsi" w:hAnsiTheme="minorHAnsi" w:cstheme="minorHAnsi"/>
      <w:sz w:val="18"/>
      <w:szCs w:val="18"/>
      <w:lang w:eastAsia="en-US"/>
    </w:rPr>
  </w:style>
  <w:style w:type="paragraph" w:styleId="60">
    <w:name w:val="toc 6"/>
    <w:basedOn w:val="a"/>
    <w:next w:val="a"/>
    <w:autoRedefine/>
    <w:uiPriority w:val="39"/>
    <w:unhideWhenUsed/>
    <w:rsid w:val="00B45055"/>
    <w:pPr>
      <w:ind w:left="1200"/>
    </w:pPr>
    <w:rPr>
      <w:rFonts w:asciiTheme="minorHAnsi" w:eastAsiaTheme="minorHAnsi" w:hAnsiTheme="minorHAnsi" w:cstheme="minorHAnsi"/>
      <w:sz w:val="18"/>
      <w:szCs w:val="18"/>
      <w:lang w:eastAsia="en-US"/>
    </w:rPr>
  </w:style>
  <w:style w:type="paragraph" w:styleId="70">
    <w:name w:val="toc 7"/>
    <w:basedOn w:val="a"/>
    <w:next w:val="a"/>
    <w:autoRedefine/>
    <w:uiPriority w:val="39"/>
    <w:unhideWhenUsed/>
    <w:rsid w:val="00B45055"/>
    <w:pPr>
      <w:ind w:left="1440"/>
    </w:pPr>
    <w:rPr>
      <w:rFonts w:asciiTheme="minorHAnsi" w:eastAsiaTheme="minorHAnsi" w:hAnsiTheme="minorHAnsi" w:cstheme="minorHAnsi"/>
      <w:sz w:val="18"/>
      <w:szCs w:val="18"/>
      <w:lang w:eastAsia="en-US"/>
    </w:rPr>
  </w:style>
  <w:style w:type="paragraph" w:styleId="80">
    <w:name w:val="toc 8"/>
    <w:basedOn w:val="a"/>
    <w:next w:val="a"/>
    <w:autoRedefine/>
    <w:uiPriority w:val="39"/>
    <w:unhideWhenUsed/>
    <w:rsid w:val="00B45055"/>
    <w:pPr>
      <w:ind w:left="1680"/>
    </w:pPr>
    <w:rPr>
      <w:rFonts w:asciiTheme="minorHAnsi" w:eastAsiaTheme="minorHAnsi" w:hAnsiTheme="minorHAnsi" w:cstheme="minorHAnsi"/>
      <w:sz w:val="18"/>
      <w:szCs w:val="18"/>
      <w:lang w:eastAsia="en-US"/>
    </w:rPr>
  </w:style>
  <w:style w:type="paragraph" w:styleId="90">
    <w:name w:val="toc 9"/>
    <w:basedOn w:val="a"/>
    <w:next w:val="a"/>
    <w:autoRedefine/>
    <w:uiPriority w:val="39"/>
    <w:unhideWhenUsed/>
    <w:rsid w:val="00B45055"/>
    <w:pPr>
      <w:ind w:left="1920"/>
    </w:pPr>
    <w:rPr>
      <w:rFonts w:asciiTheme="minorHAnsi" w:eastAsiaTheme="minorHAnsi" w:hAnsiTheme="minorHAnsi" w:cstheme="minorHAnsi"/>
      <w:sz w:val="18"/>
      <w:szCs w:val="18"/>
      <w:lang w:eastAsia="en-US"/>
    </w:rPr>
  </w:style>
  <w:style w:type="character" w:styleId="ae">
    <w:name w:val="Hyperlink"/>
    <w:basedOn w:val="a0"/>
    <w:uiPriority w:val="99"/>
    <w:unhideWhenUsed/>
    <w:rsid w:val="00B45055"/>
    <w:rPr>
      <w:color w:val="0563C1" w:themeColor="hyperlink"/>
      <w:u w:val="single"/>
    </w:rPr>
  </w:style>
  <w:style w:type="paragraph" w:styleId="af">
    <w:name w:val="TOC Heading"/>
    <w:basedOn w:val="1"/>
    <w:next w:val="a"/>
    <w:uiPriority w:val="39"/>
    <w:semiHidden/>
    <w:unhideWhenUsed/>
    <w:qFormat/>
    <w:rsid w:val="008E7C5F"/>
    <w:pPr>
      <w:keepLines/>
      <w:spacing w:before="240" w:line="240"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af0">
    <w:name w:val="No Spacing"/>
    <w:link w:val="af1"/>
    <w:uiPriority w:val="1"/>
    <w:qFormat/>
    <w:rsid w:val="008E7C5F"/>
    <w:rPr>
      <w:rFonts w:eastAsiaTheme="minorEastAsia"/>
      <w:sz w:val="22"/>
      <w:szCs w:val="22"/>
      <w:lang w:val="en-US" w:eastAsia="ja-JP"/>
    </w:rPr>
  </w:style>
  <w:style w:type="character" w:customStyle="1" w:styleId="af1">
    <w:name w:val="Без интервала Знак"/>
    <w:basedOn w:val="a0"/>
    <w:link w:val="af0"/>
    <w:uiPriority w:val="1"/>
    <w:rsid w:val="008E7C5F"/>
    <w:rPr>
      <w:rFonts w:eastAsiaTheme="minorEastAsia"/>
      <w:sz w:val="22"/>
      <w:szCs w:val="22"/>
      <w:lang w:val="en-US" w:eastAsia="ja-JP"/>
    </w:rPr>
  </w:style>
  <w:style w:type="paragraph" w:styleId="af2">
    <w:name w:val="Normal Indent"/>
    <w:basedOn w:val="a"/>
    <w:link w:val="af3"/>
    <w:qFormat/>
    <w:rsid w:val="008E7C5F"/>
    <w:pPr>
      <w:tabs>
        <w:tab w:val="left" w:pos="360"/>
        <w:tab w:val="left" w:pos="720"/>
        <w:tab w:val="left" w:pos="1080"/>
      </w:tabs>
      <w:suppressAutoHyphens/>
      <w:jc w:val="both"/>
    </w:pPr>
    <w:rPr>
      <w:snapToGrid w:val="0"/>
      <w:sz w:val="22"/>
      <w:szCs w:val="20"/>
      <w:lang w:val="en-US" w:eastAsia="en-US"/>
    </w:rPr>
  </w:style>
  <w:style w:type="character" w:customStyle="1" w:styleId="af3">
    <w:name w:val="Обычный отступ Знак"/>
    <w:link w:val="af2"/>
    <w:rsid w:val="008E7C5F"/>
    <w:rPr>
      <w:rFonts w:ascii="Times New Roman" w:eastAsia="Times New Roman" w:hAnsi="Times New Roman" w:cs="Times New Roman"/>
      <w:snapToGrid w:val="0"/>
      <w:sz w:val="22"/>
      <w:szCs w:val="20"/>
      <w:lang w:val="en-US"/>
    </w:rPr>
  </w:style>
  <w:style w:type="table" w:styleId="2-1">
    <w:name w:val="Medium Shading 2 Accent 1"/>
    <w:basedOn w:val="a1"/>
    <w:uiPriority w:val="64"/>
    <w:rsid w:val="008E7C5F"/>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4">
    <w:name w:val="Абзац списка Знак"/>
    <w:link w:val="a3"/>
    <w:uiPriority w:val="34"/>
    <w:rsid w:val="008E7C5F"/>
    <w:rPr>
      <w:rFonts w:ascii="Times New Roman" w:eastAsia="Times New Roman" w:hAnsi="Times New Roman" w:cs="Times New Roman"/>
      <w:sz w:val="20"/>
      <w:szCs w:val="20"/>
      <w:lang w:eastAsia="ru-RU"/>
    </w:rPr>
  </w:style>
  <w:style w:type="paragraph" w:customStyle="1" w:styleId="ExampleTEXT">
    <w:name w:val="Example TEXT"/>
    <w:basedOn w:val="a3"/>
    <w:link w:val="ExampleTEXTChar1"/>
    <w:autoRedefine/>
    <w:qFormat/>
    <w:rsid w:val="008E7C5F"/>
    <w:pPr>
      <w:spacing w:before="120" w:after="120" w:line="276" w:lineRule="auto"/>
      <w:ind w:left="0"/>
      <w:contextualSpacing w:val="0"/>
      <w:jc w:val="both"/>
    </w:pPr>
    <w:rPr>
      <w:rFonts w:eastAsia="Calibri"/>
      <w:color w:val="808080"/>
      <w:sz w:val="22"/>
      <w:lang w:val="en-US" w:eastAsia="en-US"/>
    </w:rPr>
  </w:style>
  <w:style w:type="character" w:customStyle="1" w:styleId="ExampleTEXTChar1">
    <w:name w:val="Example TEXT Char1"/>
    <w:link w:val="ExampleTEXT"/>
    <w:rsid w:val="008E7C5F"/>
    <w:rPr>
      <w:rFonts w:ascii="Times New Roman" w:eastAsia="Calibri" w:hAnsi="Times New Roman" w:cs="Times New Roman"/>
      <w:color w:val="808080"/>
      <w:sz w:val="22"/>
      <w:szCs w:val="20"/>
      <w:lang w:val="en-US"/>
    </w:rPr>
  </w:style>
  <w:style w:type="paragraph" w:customStyle="1" w:styleId="DescriptionText">
    <w:name w:val="Description Text"/>
    <w:basedOn w:val="a"/>
    <w:link w:val="DescriptionTextChar"/>
    <w:qFormat/>
    <w:rsid w:val="008E7C5F"/>
    <w:pPr>
      <w:spacing w:after="200" w:line="276" w:lineRule="auto"/>
      <w:jc w:val="both"/>
    </w:pPr>
    <w:rPr>
      <w:rFonts w:eastAsiaTheme="minorHAnsi" w:cstheme="minorBidi"/>
      <w:sz w:val="20"/>
      <w:szCs w:val="22"/>
      <w:lang w:val="en-US" w:eastAsia="en-US"/>
    </w:rPr>
  </w:style>
  <w:style w:type="table" w:styleId="-1">
    <w:name w:val="Light List Accent 1"/>
    <w:basedOn w:val="a1"/>
    <w:uiPriority w:val="61"/>
    <w:rsid w:val="008E7C5F"/>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DescriptionTextChar">
    <w:name w:val="Description Text Char"/>
    <w:basedOn w:val="a0"/>
    <w:link w:val="DescriptionText"/>
    <w:rsid w:val="008E7C5F"/>
    <w:rPr>
      <w:rFonts w:ascii="Times New Roman" w:hAnsi="Times New Roman"/>
      <w:sz w:val="20"/>
      <w:szCs w:val="22"/>
      <w:lang w:val="en-US"/>
    </w:rPr>
  </w:style>
  <w:style w:type="character" w:styleId="af4">
    <w:name w:val="Placeholder Text"/>
    <w:basedOn w:val="a0"/>
    <w:uiPriority w:val="99"/>
    <w:semiHidden/>
    <w:rsid w:val="008E7C5F"/>
    <w:rPr>
      <w:color w:val="808080"/>
    </w:rPr>
  </w:style>
  <w:style w:type="table" w:styleId="1-1">
    <w:name w:val="Medium Shading 1 Accent 1"/>
    <w:basedOn w:val="a1"/>
    <w:uiPriority w:val="63"/>
    <w:rsid w:val="008E7C5F"/>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af5">
    <w:name w:val="Normal (Web)"/>
    <w:basedOn w:val="a"/>
    <w:uiPriority w:val="99"/>
    <w:semiHidden/>
    <w:unhideWhenUsed/>
    <w:rsid w:val="0039104E"/>
    <w:pPr>
      <w:spacing w:before="100" w:beforeAutospacing="1" w:after="100" w:afterAutospacing="1"/>
    </w:pPr>
  </w:style>
  <w:style w:type="paragraph" w:styleId="af6">
    <w:name w:val="Balloon Text"/>
    <w:basedOn w:val="a"/>
    <w:link w:val="af7"/>
    <w:uiPriority w:val="99"/>
    <w:semiHidden/>
    <w:unhideWhenUsed/>
    <w:rsid w:val="00560895"/>
    <w:rPr>
      <w:rFonts w:eastAsiaTheme="minorHAnsi"/>
      <w:sz w:val="18"/>
      <w:szCs w:val="18"/>
      <w:lang w:eastAsia="en-US"/>
    </w:rPr>
  </w:style>
  <w:style w:type="character" w:customStyle="1" w:styleId="af7">
    <w:name w:val="Текст выноски Знак"/>
    <w:basedOn w:val="a0"/>
    <w:link w:val="af6"/>
    <w:uiPriority w:val="99"/>
    <w:semiHidden/>
    <w:rsid w:val="005608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7146">
      <w:bodyDiv w:val="1"/>
      <w:marLeft w:val="0"/>
      <w:marRight w:val="0"/>
      <w:marTop w:val="0"/>
      <w:marBottom w:val="0"/>
      <w:divBdr>
        <w:top w:val="none" w:sz="0" w:space="0" w:color="auto"/>
        <w:left w:val="none" w:sz="0" w:space="0" w:color="auto"/>
        <w:bottom w:val="none" w:sz="0" w:space="0" w:color="auto"/>
        <w:right w:val="none" w:sz="0" w:space="0" w:color="auto"/>
      </w:divBdr>
    </w:div>
    <w:div w:id="1026953962">
      <w:bodyDiv w:val="1"/>
      <w:marLeft w:val="0"/>
      <w:marRight w:val="0"/>
      <w:marTop w:val="0"/>
      <w:marBottom w:val="0"/>
      <w:divBdr>
        <w:top w:val="none" w:sz="0" w:space="0" w:color="auto"/>
        <w:left w:val="none" w:sz="0" w:space="0" w:color="auto"/>
        <w:bottom w:val="none" w:sz="0" w:space="0" w:color="auto"/>
        <w:right w:val="none" w:sz="0" w:space="0" w:color="auto"/>
      </w:divBdr>
      <w:divsChild>
        <w:div w:id="1949923474">
          <w:marLeft w:val="0"/>
          <w:marRight w:val="0"/>
          <w:marTop w:val="0"/>
          <w:marBottom w:val="0"/>
          <w:divBdr>
            <w:top w:val="none" w:sz="0" w:space="0" w:color="auto"/>
            <w:left w:val="none" w:sz="0" w:space="0" w:color="auto"/>
            <w:bottom w:val="none" w:sz="0" w:space="0" w:color="auto"/>
            <w:right w:val="none" w:sz="0" w:space="0" w:color="auto"/>
          </w:divBdr>
          <w:divsChild>
            <w:div w:id="1029069572">
              <w:marLeft w:val="0"/>
              <w:marRight w:val="0"/>
              <w:marTop w:val="0"/>
              <w:marBottom w:val="0"/>
              <w:divBdr>
                <w:top w:val="none" w:sz="0" w:space="0" w:color="auto"/>
                <w:left w:val="none" w:sz="0" w:space="0" w:color="auto"/>
                <w:bottom w:val="none" w:sz="0" w:space="0" w:color="auto"/>
                <w:right w:val="none" w:sz="0" w:space="0" w:color="auto"/>
              </w:divBdr>
              <w:divsChild>
                <w:div w:id="1227449659">
                  <w:marLeft w:val="0"/>
                  <w:marRight w:val="0"/>
                  <w:marTop w:val="0"/>
                  <w:marBottom w:val="0"/>
                  <w:divBdr>
                    <w:top w:val="none" w:sz="0" w:space="0" w:color="auto"/>
                    <w:left w:val="none" w:sz="0" w:space="0" w:color="auto"/>
                    <w:bottom w:val="none" w:sz="0" w:space="0" w:color="auto"/>
                    <w:right w:val="none" w:sz="0" w:space="0" w:color="auto"/>
                  </w:divBdr>
                </w:div>
              </w:divsChild>
            </w:div>
            <w:div w:id="2062747715">
              <w:marLeft w:val="0"/>
              <w:marRight w:val="0"/>
              <w:marTop w:val="0"/>
              <w:marBottom w:val="0"/>
              <w:divBdr>
                <w:top w:val="none" w:sz="0" w:space="0" w:color="auto"/>
                <w:left w:val="none" w:sz="0" w:space="0" w:color="auto"/>
                <w:bottom w:val="none" w:sz="0" w:space="0" w:color="auto"/>
                <w:right w:val="none" w:sz="0" w:space="0" w:color="auto"/>
              </w:divBdr>
              <w:divsChild>
                <w:div w:id="1469586470">
                  <w:marLeft w:val="0"/>
                  <w:marRight w:val="0"/>
                  <w:marTop w:val="0"/>
                  <w:marBottom w:val="0"/>
                  <w:divBdr>
                    <w:top w:val="none" w:sz="0" w:space="0" w:color="auto"/>
                    <w:left w:val="none" w:sz="0" w:space="0" w:color="auto"/>
                    <w:bottom w:val="none" w:sz="0" w:space="0" w:color="auto"/>
                    <w:right w:val="none" w:sz="0" w:space="0" w:color="auto"/>
                  </w:divBdr>
                </w:div>
              </w:divsChild>
            </w:div>
            <w:div w:id="411970030">
              <w:marLeft w:val="0"/>
              <w:marRight w:val="0"/>
              <w:marTop w:val="0"/>
              <w:marBottom w:val="0"/>
              <w:divBdr>
                <w:top w:val="none" w:sz="0" w:space="0" w:color="auto"/>
                <w:left w:val="none" w:sz="0" w:space="0" w:color="auto"/>
                <w:bottom w:val="none" w:sz="0" w:space="0" w:color="auto"/>
                <w:right w:val="none" w:sz="0" w:space="0" w:color="auto"/>
              </w:divBdr>
              <w:divsChild>
                <w:div w:id="1276527">
                  <w:marLeft w:val="0"/>
                  <w:marRight w:val="0"/>
                  <w:marTop w:val="0"/>
                  <w:marBottom w:val="0"/>
                  <w:divBdr>
                    <w:top w:val="none" w:sz="0" w:space="0" w:color="auto"/>
                    <w:left w:val="none" w:sz="0" w:space="0" w:color="auto"/>
                    <w:bottom w:val="none" w:sz="0" w:space="0" w:color="auto"/>
                    <w:right w:val="none" w:sz="0" w:space="0" w:color="auto"/>
                  </w:divBdr>
                </w:div>
              </w:divsChild>
            </w:div>
            <w:div w:id="1896625292">
              <w:marLeft w:val="0"/>
              <w:marRight w:val="0"/>
              <w:marTop w:val="0"/>
              <w:marBottom w:val="0"/>
              <w:divBdr>
                <w:top w:val="none" w:sz="0" w:space="0" w:color="auto"/>
                <w:left w:val="none" w:sz="0" w:space="0" w:color="auto"/>
                <w:bottom w:val="none" w:sz="0" w:space="0" w:color="auto"/>
                <w:right w:val="none" w:sz="0" w:space="0" w:color="auto"/>
              </w:divBdr>
              <w:divsChild>
                <w:div w:id="481192970">
                  <w:marLeft w:val="0"/>
                  <w:marRight w:val="0"/>
                  <w:marTop w:val="0"/>
                  <w:marBottom w:val="0"/>
                  <w:divBdr>
                    <w:top w:val="none" w:sz="0" w:space="0" w:color="auto"/>
                    <w:left w:val="none" w:sz="0" w:space="0" w:color="auto"/>
                    <w:bottom w:val="none" w:sz="0" w:space="0" w:color="auto"/>
                    <w:right w:val="none" w:sz="0" w:space="0" w:color="auto"/>
                  </w:divBdr>
                </w:div>
              </w:divsChild>
            </w:div>
            <w:div w:id="1448624844">
              <w:marLeft w:val="0"/>
              <w:marRight w:val="0"/>
              <w:marTop w:val="0"/>
              <w:marBottom w:val="0"/>
              <w:divBdr>
                <w:top w:val="none" w:sz="0" w:space="0" w:color="auto"/>
                <w:left w:val="none" w:sz="0" w:space="0" w:color="auto"/>
                <w:bottom w:val="none" w:sz="0" w:space="0" w:color="auto"/>
                <w:right w:val="none" w:sz="0" w:space="0" w:color="auto"/>
              </w:divBdr>
              <w:divsChild>
                <w:div w:id="1955095328">
                  <w:marLeft w:val="0"/>
                  <w:marRight w:val="0"/>
                  <w:marTop w:val="0"/>
                  <w:marBottom w:val="0"/>
                  <w:divBdr>
                    <w:top w:val="none" w:sz="0" w:space="0" w:color="auto"/>
                    <w:left w:val="none" w:sz="0" w:space="0" w:color="auto"/>
                    <w:bottom w:val="none" w:sz="0" w:space="0" w:color="auto"/>
                    <w:right w:val="none" w:sz="0" w:space="0" w:color="auto"/>
                  </w:divBdr>
                </w:div>
              </w:divsChild>
            </w:div>
            <w:div w:id="794104324">
              <w:marLeft w:val="0"/>
              <w:marRight w:val="0"/>
              <w:marTop w:val="0"/>
              <w:marBottom w:val="0"/>
              <w:divBdr>
                <w:top w:val="none" w:sz="0" w:space="0" w:color="auto"/>
                <w:left w:val="none" w:sz="0" w:space="0" w:color="auto"/>
                <w:bottom w:val="none" w:sz="0" w:space="0" w:color="auto"/>
                <w:right w:val="none" w:sz="0" w:space="0" w:color="auto"/>
              </w:divBdr>
              <w:divsChild>
                <w:div w:id="468206421">
                  <w:marLeft w:val="0"/>
                  <w:marRight w:val="0"/>
                  <w:marTop w:val="0"/>
                  <w:marBottom w:val="0"/>
                  <w:divBdr>
                    <w:top w:val="none" w:sz="0" w:space="0" w:color="auto"/>
                    <w:left w:val="none" w:sz="0" w:space="0" w:color="auto"/>
                    <w:bottom w:val="none" w:sz="0" w:space="0" w:color="auto"/>
                    <w:right w:val="none" w:sz="0" w:space="0" w:color="auto"/>
                  </w:divBdr>
                </w:div>
              </w:divsChild>
            </w:div>
            <w:div w:id="1352489450">
              <w:marLeft w:val="0"/>
              <w:marRight w:val="0"/>
              <w:marTop w:val="0"/>
              <w:marBottom w:val="0"/>
              <w:divBdr>
                <w:top w:val="none" w:sz="0" w:space="0" w:color="auto"/>
                <w:left w:val="none" w:sz="0" w:space="0" w:color="auto"/>
                <w:bottom w:val="none" w:sz="0" w:space="0" w:color="auto"/>
                <w:right w:val="none" w:sz="0" w:space="0" w:color="auto"/>
              </w:divBdr>
              <w:divsChild>
                <w:div w:id="776295572">
                  <w:marLeft w:val="0"/>
                  <w:marRight w:val="0"/>
                  <w:marTop w:val="0"/>
                  <w:marBottom w:val="0"/>
                  <w:divBdr>
                    <w:top w:val="none" w:sz="0" w:space="0" w:color="auto"/>
                    <w:left w:val="none" w:sz="0" w:space="0" w:color="auto"/>
                    <w:bottom w:val="none" w:sz="0" w:space="0" w:color="auto"/>
                    <w:right w:val="none" w:sz="0" w:space="0" w:color="auto"/>
                  </w:divBdr>
                </w:div>
              </w:divsChild>
            </w:div>
            <w:div w:id="61687255">
              <w:marLeft w:val="0"/>
              <w:marRight w:val="0"/>
              <w:marTop w:val="0"/>
              <w:marBottom w:val="0"/>
              <w:divBdr>
                <w:top w:val="none" w:sz="0" w:space="0" w:color="auto"/>
                <w:left w:val="none" w:sz="0" w:space="0" w:color="auto"/>
                <w:bottom w:val="none" w:sz="0" w:space="0" w:color="auto"/>
                <w:right w:val="none" w:sz="0" w:space="0" w:color="auto"/>
              </w:divBdr>
              <w:divsChild>
                <w:div w:id="116533444">
                  <w:marLeft w:val="0"/>
                  <w:marRight w:val="0"/>
                  <w:marTop w:val="0"/>
                  <w:marBottom w:val="0"/>
                  <w:divBdr>
                    <w:top w:val="none" w:sz="0" w:space="0" w:color="auto"/>
                    <w:left w:val="none" w:sz="0" w:space="0" w:color="auto"/>
                    <w:bottom w:val="none" w:sz="0" w:space="0" w:color="auto"/>
                    <w:right w:val="none" w:sz="0" w:space="0" w:color="auto"/>
                  </w:divBdr>
                </w:div>
              </w:divsChild>
            </w:div>
            <w:div w:id="1808670415">
              <w:marLeft w:val="0"/>
              <w:marRight w:val="0"/>
              <w:marTop w:val="0"/>
              <w:marBottom w:val="0"/>
              <w:divBdr>
                <w:top w:val="none" w:sz="0" w:space="0" w:color="auto"/>
                <w:left w:val="none" w:sz="0" w:space="0" w:color="auto"/>
                <w:bottom w:val="none" w:sz="0" w:space="0" w:color="auto"/>
                <w:right w:val="none" w:sz="0" w:space="0" w:color="auto"/>
              </w:divBdr>
              <w:divsChild>
                <w:div w:id="1743716828">
                  <w:marLeft w:val="0"/>
                  <w:marRight w:val="0"/>
                  <w:marTop w:val="0"/>
                  <w:marBottom w:val="0"/>
                  <w:divBdr>
                    <w:top w:val="none" w:sz="0" w:space="0" w:color="auto"/>
                    <w:left w:val="none" w:sz="0" w:space="0" w:color="auto"/>
                    <w:bottom w:val="none" w:sz="0" w:space="0" w:color="auto"/>
                    <w:right w:val="none" w:sz="0" w:space="0" w:color="auto"/>
                  </w:divBdr>
                </w:div>
              </w:divsChild>
            </w:div>
            <w:div w:id="1681539580">
              <w:marLeft w:val="0"/>
              <w:marRight w:val="0"/>
              <w:marTop w:val="0"/>
              <w:marBottom w:val="0"/>
              <w:divBdr>
                <w:top w:val="none" w:sz="0" w:space="0" w:color="auto"/>
                <w:left w:val="none" w:sz="0" w:space="0" w:color="auto"/>
                <w:bottom w:val="none" w:sz="0" w:space="0" w:color="auto"/>
                <w:right w:val="none" w:sz="0" w:space="0" w:color="auto"/>
              </w:divBdr>
              <w:divsChild>
                <w:div w:id="171770149">
                  <w:marLeft w:val="0"/>
                  <w:marRight w:val="0"/>
                  <w:marTop w:val="0"/>
                  <w:marBottom w:val="0"/>
                  <w:divBdr>
                    <w:top w:val="none" w:sz="0" w:space="0" w:color="auto"/>
                    <w:left w:val="none" w:sz="0" w:space="0" w:color="auto"/>
                    <w:bottom w:val="none" w:sz="0" w:space="0" w:color="auto"/>
                    <w:right w:val="none" w:sz="0" w:space="0" w:color="auto"/>
                  </w:divBdr>
                </w:div>
              </w:divsChild>
            </w:div>
            <w:div w:id="1457529761">
              <w:marLeft w:val="0"/>
              <w:marRight w:val="0"/>
              <w:marTop w:val="0"/>
              <w:marBottom w:val="0"/>
              <w:divBdr>
                <w:top w:val="none" w:sz="0" w:space="0" w:color="auto"/>
                <w:left w:val="none" w:sz="0" w:space="0" w:color="auto"/>
                <w:bottom w:val="none" w:sz="0" w:space="0" w:color="auto"/>
                <w:right w:val="none" w:sz="0" w:space="0" w:color="auto"/>
              </w:divBdr>
              <w:divsChild>
                <w:div w:id="2045135112">
                  <w:marLeft w:val="0"/>
                  <w:marRight w:val="0"/>
                  <w:marTop w:val="0"/>
                  <w:marBottom w:val="0"/>
                  <w:divBdr>
                    <w:top w:val="none" w:sz="0" w:space="0" w:color="auto"/>
                    <w:left w:val="none" w:sz="0" w:space="0" w:color="auto"/>
                    <w:bottom w:val="none" w:sz="0" w:space="0" w:color="auto"/>
                    <w:right w:val="none" w:sz="0" w:space="0" w:color="auto"/>
                  </w:divBdr>
                </w:div>
              </w:divsChild>
            </w:div>
            <w:div w:id="1677149130">
              <w:marLeft w:val="0"/>
              <w:marRight w:val="0"/>
              <w:marTop w:val="0"/>
              <w:marBottom w:val="0"/>
              <w:divBdr>
                <w:top w:val="none" w:sz="0" w:space="0" w:color="auto"/>
                <w:left w:val="none" w:sz="0" w:space="0" w:color="auto"/>
                <w:bottom w:val="none" w:sz="0" w:space="0" w:color="auto"/>
                <w:right w:val="none" w:sz="0" w:space="0" w:color="auto"/>
              </w:divBdr>
              <w:divsChild>
                <w:div w:id="1996184515">
                  <w:marLeft w:val="0"/>
                  <w:marRight w:val="0"/>
                  <w:marTop w:val="0"/>
                  <w:marBottom w:val="0"/>
                  <w:divBdr>
                    <w:top w:val="none" w:sz="0" w:space="0" w:color="auto"/>
                    <w:left w:val="none" w:sz="0" w:space="0" w:color="auto"/>
                    <w:bottom w:val="none" w:sz="0" w:space="0" w:color="auto"/>
                    <w:right w:val="none" w:sz="0" w:space="0" w:color="auto"/>
                  </w:divBdr>
                </w:div>
              </w:divsChild>
            </w:div>
            <w:div w:id="430705371">
              <w:marLeft w:val="0"/>
              <w:marRight w:val="0"/>
              <w:marTop w:val="0"/>
              <w:marBottom w:val="0"/>
              <w:divBdr>
                <w:top w:val="none" w:sz="0" w:space="0" w:color="auto"/>
                <w:left w:val="none" w:sz="0" w:space="0" w:color="auto"/>
                <w:bottom w:val="none" w:sz="0" w:space="0" w:color="auto"/>
                <w:right w:val="none" w:sz="0" w:space="0" w:color="auto"/>
              </w:divBdr>
              <w:divsChild>
                <w:div w:id="1183669135">
                  <w:marLeft w:val="0"/>
                  <w:marRight w:val="0"/>
                  <w:marTop w:val="0"/>
                  <w:marBottom w:val="0"/>
                  <w:divBdr>
                    <w:top w:val="none" w:sz="0" w:space="0" w:color="auto"/>
                    <w:left w:val="none" w:sz="0" w:space="0" w:color="auto"/>
                    <w:bottom w:val="none" w:sz="0" w:space="0" w:color="auto"/>
                    <w:right w:val="none" w:sz="0" w:space="0" w:color="auto"/>
                  </w:divBdr>
                </w:div>
              </w:divsChild>
            </w:div>
            <w:div w:id="576716981">
              <w:marLeft w:val="0"/>
              <w:marRight w:val="0"/>
              <w:marTop w:val="0"/>
              <w:marBottom w:val="0"/>
              <w:divBdr>
                <w:top w:val="none" w:sz="0" w:space="0" w:color="auto"/>
                <w:left w:val="none" w:sz="0" w:space="0" w:color="auto"/>
                <w:bottom w:val="none" w:sz="0" w:space="0" w:color="auto"/>
                <w:right w:val="none" w:sz="0" w:space="0" w:color="auto"/>
              </w:divBdr>
              <w:divsChild>
                <w:div w:id="227498808">
                  <w:marLeft w:val="0"/>
                  <w:marRight w:val="0"/>
                  <w:marTop w:val="0"/>
                  <w:marBottom w:val="0"/>
                  <w:divBdr>
                    <w:top w:val="none" w:sz="0" w:space="0" w:color="auto"/>
                    <w:left w:val="none" w:sz="0" w:space="0" w:color="auto"/>
                    <w:bottom w:val="none" w:sz="0" w:space="0" w:color="auto"/>
                    <w:right w:val="none" w:sz="0" w:space="0" w:color="auto"/>
                  </w:divBdr>
                </w:div>
              </w:divsChild>
            </w:div>
            <w:div w:id="1197155164">
              <w:marLeft w:val="0"/>
              <w:marRight w:val="0"/>
              <w:marTop w:val="0"/>
              <w:marBottom w:val="0"/>
              <w:divBdr>
                <w:top w:val="none" w:sz="0" w:space="0" w:color="auto"/>
                <w:left w:val="none" w:sz="0" w:space="0" w:color="auto"/>
                <w:bottom w:val="none" w:sz="0" w:space="0" w:color="auto"/>
                <w:right w:val="none" w:sz="0" w:space="0" w:color="auto"/>
              </w:divBdr>
              <w:divsChild>
                <w:div w:id="865600260">
                  <w:marLeft w:val="0"/>
                  <w:marRight w:val="0"/>
                  <w:marTop w:val="0"/>
                  <w:marBottom w:val="0"/>
                  <w:divBdr>
                    <w:top w:val="none" w:sz="0" w:space="0" w:color="auto"/>
                    <w:left w:val="none" w:sz="0" w:space="0" w:color="auto"/>
                    <w:bottom w:val="none" w:sz="0" w:space="0" w:color="auto"/>
                    <w:right w:val="none" w:sz="0" w:space="0" w:color="auto"/>
                  </w:divBdr>
                </w:div>
              </w:divsChild>
            </w:div>
            <w:div w:id="1260674098">
              <w:marLeft w:val="0"/>
              <w:marRight w:val="0"/>
              <w:marTop w:val="0"/>
              <w:marBottom w:val="0"/>
              <w:divBdr>
                <w:top w:val="none" w:sz="0" w:space="0" w:color="auto"/>
                <w:left w:val="none" w:sz="0" w:space="0" w:color="auto"/>
                <w:bottom w:val="none" w:sz="0" w:space="0" w:color="auto"/>
                <w:right w:val="none" w:sz="0" w:space="0" w:color="auto"/>
              </w:divBdr>
              <w:divsChild>
                <w:div w:id="300893247">
                  <w:marLeft w:val="0"/>
                  <w:marRight w:val="0"/>
                  <w:marTop w:val="0"/>
                  <w:marBottom w:val="0"/>
                  <w:divBdr>
                    <w:top w:val="none" w:sz="0" w:space="0" w:color="auto"/>
                    <w:left w:val="none" w:sz="0" w:space="0" w:color="auto"/>
                    <w:bottom w:val="none" w:sz="0" w:space="0" w:color="auto"/>
                    <w:right w:val="none" w:sz="0" w:space="0" w:color="auto"/>
                  </w:divBdr>
                </w:div>
              </w:divsChild>
            </w:div>
            <w:div w:id="509687837">
              <w:marLeft w:val="0"/>
              <w:marRight w:val="0"/>
              <w:marTop w:val="0"/>
              <w:marBottom w:val="0"/>
              <w:divBdr>
                <w:top w:val="none" w:sz="0" w:space="0" w:color="auto"/>
                <w:left w:val="none" w:sz="0" w:space="0" w:color="auto"/>
                <w:bottom w:val="none" w:sz="0" w:space="0" w:color="auto"/>
                <w:right w:val="none" w:sz="0" w:space="0" w:color="auto"/>
              </w:divBdr>
              <w:divsChild>
                <w:div w:id="506135870">
                  <w:marLeft w:val="0"/>
                  <w:marRight w:val="0"/>
                  <w:marTop w:val="0"/>
                  <w:marBottom w:val="0"/>
                  <w:divBdr>
                    <w:top w:val="none" w:sz="0" w:space="0" w:color="auto"/>
                    <w:left w:val="none" w:sz="0" w:space="0" w:color="auto"/>
                    <w:bottom w:val="none" w:sz="0" w:space="0" w:color="auto"/>
                    <w:right w:val="none" w:sz="0" w:space="0" w:color="auto"/>
                  </w:divBdr>
                </w:div>
              </w:divsChild>
            </w:div>
            <w:div w:id="1793280119">
              <w:marLeft w:val="0"/>
              <w:marRight w:val="0"/>
              <w:marTop w:val="0"/>
              <w:marBottom w:val="0"/>
              <w:divBdr>
                <w:top w:val="none" w:sz="0" w:space="0" w:color="auto"/>
                <w:left w:val="none" w:sz="0" w:space="0" w:color="auto"/>
                <w:bottom w:val="none" w:sz="0" w:space="0" w:color="auto"/>
                <w:right w:val="none" w:sz="0" w:space="0" w:color="auto"/>
              </w:divBdr>
              <w:divsChild>
                <w:div w:id="1503737132">
                  <w:marLeft w:val="0"/>
                  <w:marRight w:val="0"/>
                  <w:marTop w:val="0"/>
                  <w:marBottom w:val="0"/>
                  <w:divBdr>
                    <w:top w:val="none" w:sz="0" w:space="0" w:color="auto"/>
                    <w:left w:val="none" w:sz="0" w:space="0" w:color="auto"/>
                    <w:bottom w:val="none" w:sz="0" w:space="0" w:color="auto"/>
                    <w:right w:val="none" w:sz="0" w:space="0" w:color="auto"/>
                  </w:divBdr>
                </w:div>
              </w:divsChild>
            </w:div>
            <w:div w:id="822434489">
              <w:marLeft w:val="0"/>
              <w:marRight w:val="0"/>
              <w:marTop w:val="0"/>
              <w:marBottom w:val="0"/>
              <w:divBdr>
                <w:top w:val="none" w:sz="0" w:space="0" w:color="auto"/>
                <w:left w:val="none" w:sz="0" w:space="0" w:color="auto"/>
                <w:bottom w:val="none" w:sz="0" w:space="0" w:color="auto"/>
                <w:right w:val="none" w:sz="0" w:space="0" w:color="auto"/>
              </w:divBdr>
              <w:divsChild>
                <w:div w:id="176697348">
                  <w:marLeft w:val="0"/>
                  <w:marRight w:val="0"/>
                  <w:marTop w:val="0"/>
                  <w:marBottom w:val="0"/>
                  <w:divBdr>
                    <w:top w:val="none" w:sz="0" w:space="0" w:color="auto"/>
                    <w:left w:val="none" w:sz="0" w:space="0" w:color="auto"/>
                    <w:bottom w:val="none" w:sz="0" w:space="0" w:color="auto"/>
                    <w:right w:val="none" w:sz="0" w:space="0" w:color="auto"/>
                  </w:divBdr>
                </w:div>
              </w:divsChild>
            </w:div>
            <w:div w:id="1903365830">
              <w:marLeft w:val="0"/>
              <w:marRight w:val="0"/>
              <w:marTop w:val="0"/>
              <w:marBottom w:val="0"/>
              <w:divBdr>
                <w:top w:val="none" w:sz="0" w:space="0" w:color="auto"/>
                <w:left w:val="none" w:sz="0" w:space="0" w:color="auto"/>
                <w:bottom w:val="none" w:sz="0" w:space="0" w:color="auto"/>
                <w:right w:val="none" w:sz="0" w:space="0" w:color="auto"/>
              </w:divBdr>
              <w:divsChild>
                <w:div w:id="95904574">
                  <w:marLeft w:val="0"/>
                  <w:marRight w:val="0"/>
                  <w:marTop w:val="0"/>
                  <w:marBottom w:val="0"/>
                  <w:divBdr>
                    <w:top w:val="none" w:sz="0" w:space="0" w:color="auto"/>
                    <w:left w:val="none" w:sz="0" w:space="0" w:color="auto"/>
                    <w:bottom w:val="none" w:sz="0" w:space="0" w:color="auto"/>
                    <w:right w:val="none" w:sz="0" w:space="0" w:color="auto"/>
                  </w:divBdr>
                </w:div>
              </w:divsChild>
            </w:div>
            <w:div w:id="1442414586">
              <w:marLeft w:val="0"/>
              <w:marRight w:val="0"/>
              <w:marTop w:val="0"/>
              <w:marBottom w:val="0"/>
              <w:divBdr>
                <w:top w:val="none" w:sz="0" w:space="0" w:color="auto"/>
                <w:left w:val="none" w:sz="0" w:space="0" w:color="auto"/>
                <w:bottom w:val="none" w:sz="0" w:space="0" w:color="auto"/>
                <w:right w:val="none" w:sz="0" w:space="0" w:color="auto"/>
              </w:divBdr>
              <w:divsChild>
                <w:div w:id="1052658238">
                  <w:marLeft w:val="0"/>
                  <w:marRight w:val="0"/>
                  <w:marTop w:val="0"/>
                  <w:marBottom w:val="0"/>
                  <w:divBdr>
                    <w:top w:val="none" w:sz="0" w:space="0" w:color="auto"/>
                    <w:left w:val="none" w:sz="0" w:space="0" w:color="auto"/>
                    <w:bottom w:val="none" w:sz="0" w:space="0" w:color="auto"/>
                    <w:right w:val="none" w:sz="0" w:space="0" w:color="auto"/>
                  </w:divBdr>
                </w:div>
              </w:divsChild>
            </w:div>
            <w:div w:id="1244342065">
              <w:marLeft w:val="0"/>
              <w:marRight w:val="0"/>
              <w:marTop w:val="0"/>
              <w:marBottom w:val="0"/>
              <w:divBdr>
                <w:top w:val="none" w:sz="0" w:space="0" w:color="auto"/>
                <w:left w:val="none" w:sz="0" w:space="0" w:color="auto"/>
                <w:bottom w:val="none" w:sz="0" w:space="0" w:color="auto"/>
                <w:right w:val="none" w:sz="0" w:space="0" w:color="auto"/>
              </w:divBdr>
              <w:divsChild>
                <w:div w:id="905341027">
                  <w:marLeft w:val="0"/>
                  <w:marRight w:val="0"/>
                  <w:marTop w:val="0"/>
                  <w:marBottom w:val="0"/>
                  <w:divBdr>
                    <w:top w:val="none" w:sz="0" w:space="0" w:color="auto"/>
                    <w:left w:val="none" w:sz="0" w:space="0" w:color="auto"/>
                    <w:bottom w:val="none" w:sz="0" w:space="0" w:color="auto"/>
                    <w:right w:val="none" w:sz="0" w:space="0" w:color="auto"/>
                  </w:divBdr>
                </w:div>
              </w:divsChild>
            </w:div>
            <w:div w:id="170604278">
              <w:marLeft w:val="0"/>
              <w:marRight w:val="0"/>
              <w:marTop w:val="0"/>
              <w:marBottom w:val="0"/>
              <w:divBdr>
                <w:top w:val="none" w:sz="0" w:space="0" w:color="auto"/>
                <w:left w:val="none" w:sz="0" w:space="0" w:color="auto"/>
                <w:bottom w:val="none" w:sz="0" w:space="0" w:color="auto"/>
                <w:right w:val="none" w:sz="0" w:space="0" w:color="auto"/>
              </w:divBdr>
              <w:divsChild>
                <w:div w:id="404029493">
                  <w:marLeft w:val="0"/>
                  <w:marRight w:val="0"/>
                  <w:marTop w:val="0"/>
                  <w:marBottom w:val="0"/>
                  <w:divBdr>
                    <w:top w:val="none" w:sz="0" w:space="0" w:color="auto"/>
                    <w:left w:val="none" w:sz="0" w:space="0" w:color="auto"/>
                    <w:bottom w:val="none" w:sz="0" w:space="0" w:color="auto"/>
                    <w:right w:val="none" w:sz="0" w:space="0" w:color="auto"/>
                  </w:divBdr>
                </w:div>
              </w:divsChild>
            </w:div>
            <w:div w:id="767627853">
              <w:marLeft w:val="0"/>
              <w:marRight w:val="0"/>
              <w:marTop w:val="0"/>
              <w:marBottom w:val="0"/>
              <w:divBdr>
                <w:top w:val="none" w:sz="0" w:space="0" w:color="auto"/>
                <w:left w:val="none" w:sz="0" w:space="0" w:color="auto"/>
                <w:bottom w:val="none" w:sz="0" w:space="0" w:color="auto"/>
                <w:right w:val="none" w:sz="0" w:space="0" w:color="auto"/>
              </w:divBdr>
              <w:divsChild>
                <w:div w:id="44331544">
                  <w:marLeft w:val="0"/>
                  <w:marRight w:val="0"/>
                  <w:marTop w:val="0"/>
                  <w:marBottom w:val="0"/>
                  <w:divBdr>
                    <w:top w:val="none" w:sz="0" w:space="0" w:color="auto"/>
                    <w:left w:val="none" w:sz="0" w:space="0" w:color="auto"/>
                    <w:bottom w:val="none" w:sz="0" w:space="0" w:color="auto"/>
                    <w:right w:val="none" w:sz="0" w:space="0" w:color="auto"/>
                  </w:divBdr>
                </w:div>
              </w:divsChild>
            </w:div>
            <w:div w:id="587933676">
              <w:marLeft w:val="0"/>
              <w:marRight w:val="0"/>
              <w:marTop w:val="0"/>
              <w:marBottom w:val="0"/>
              <w:divBdr>
                <w:top w:val="none" w:sz="0" w:space="0" w:color="auto"/>
                <w:left w:val="none" w:sz="0" w:space="0" w:color="auto"/>
                <w:bottom w:val="none" w:sz="0" w:space="0" w:color="auto"/>
                <w:right w:val="none" w:sz="0" w:space="0" w:color="auto"/>
              </w:divBdr>
              <w:divsChild>
                <w:div w:id="659888224">
                  <w:marLeft w:val="0"/>
                  <w:marRight w:val="0"/>
                  <w:marTop w:val="0"/>
                  <w:marBottom w:val="0"/>
                  <w:divBdr>
                    <w:top w:val="none" w:sz="0" w:space="0" w:color="auto"/>
                    <w:left w:val="none" w:sz="0" w:space="0" w:color="auto"/>
                    <w:bottom w:val="none" w:sz="0" w:space="0" w:color="auto"/>
                    <w:right w:val="none" w:sz="0" w:space="0" w:color="auto"/>
                  </w:divBdr>
                </w:div>
              </w:divsChild>
            </w:div>
            <w:div w:id="1245608384">
              <w:marLeft w:val="0"/>
              <w:marRight w:val="0"/>
              <w:marTop w:val="0"/>
              <w:marBottom w:val="0"/>
              <w:divBdr>
                <w:top w:val="none" w:sz="0" w:space="0" w:color="auto"/>
                <w:left w:val="none" w:sz="0" w:space="0" w:color="auto"/>
                <w:bottom w:val="none" w:sz="0" w:space="0" w:color="auto"/>
                <w:right w:val="none" w:sz="0" w:space="0" w:color="auto"/>
              </w:divBdr>
              <w:divsChild>
                <w:div w:id="629481523">
                  <w:marLeft w:val="0"/>
                  <w:marRight w:val="0"/>
                  <w:marTop w:val="0"/>
                  <w:marBottom w:val="0"/>
                  <w:divBdr>
                    <w:top w:val="none" w:sz="0" w:space="0" w:color="auto"/>
                    <w:left w:val="none" w:sz="0" w:space="0" w:color="auto"/>
                    <w:bottom w:val="none" w:sz="0" w:space="0" w:color="auto"/>
                    <w:right w:val="none" w:sz="0" w:space="0" w:color="auto"/>
                  </w:divBdr>
                </w:div>
              </w:divsChild>
            </w:div>
            <w:div w:id="1386684235">
              <w:marLeft w:val="0"/>
              <w:marRight w:val="0"/>
              <w:marTop w:val="0"/>
              <w:marBottom w:val="0"/>
              <w:divBdr>
                <w:top w:val="none" w:sz="0" w:space="0" w:color="auto"/>
                <w:left w:val="none" w:sz="0" w:space="0" w:color="auto"/>
                <w:bottom w:val="none" w:sz="0" w:space="0" w:color="auto"/>
                <w:right w:val="none" w:sz="0" w:space="0" w:color="auto"/>
              </w:divBdr>
              <w:divsChild>
                <w:div w:id="1675495767">
                  <w:marLeft w:val="0"/>
                  <w:marRight w:val="0"/>
                  <w:marTop w:val="0"/>
                  <w:marBottom w:val="0"/>
                  <w:divBdr>
                    <w:top w:val="none" w:sz="0" w:space="0" w:color="auto"/>
                    <w:left w:val="none" w:sz="0" w:space="0" w:color="auto"/>
                    <w:bottom w:val="none" w:sz="0" w:space="0" w:color="auto"/>
                    <w:right w:val="none" w:sz="0" w:space="0" w:color="auto"/>
                  </w:divBdr>
                </w:div>
              </w:divsChild>
            </w:div>
            <w:div w:id="664209474">
              <w:marLeft w:val="0"/>
              <w:marRight w:val="0"/>
              <w:marTop w:val="0"/>
              <w:marBottom w:val="0"/>
              <w:divBdr>
                <w:top w:val="none" w:sz="0" w:space="0" w:color="auto"/>
                <w:left w:val="none" w:sz="0" w:space="0" w:color="auto"/>
                <w:bottom w:val="none" w:sz="0" w:space="0" w:color="auto"/>
                <w:right w:val="none" w:sz="0" w:space="0" w:color="auto"/>
              </w:divBdr>
              <w:divsChild>
                <w:div w:id="331763695">
                  <w:marLeft w:val="0"/>
                  <w:marRight w:val="0"/>
                  <w:marTop w:val="0"/>
                  <w:marBottom w:val="0"/>
                  <w:divBdr>
                    <w:top w:val="none" w:sz="0" w:space="0" w:color="auto"/>
                    <w:left w:val="none" w:sz="0" w:space="0" w:color="auto"/>
                    <w:bottom w:val="none" w:sz="0" w:space="0" w:color="auto"/>
                    <w:right w:val="none" w:sz="0" w:space="0" w:color="auto"/>
                  </w:divBdr>
                </w:div>
              </w:divsChild>
            </w:div>
            <w:div w:id="1875538328">
              <w:marLeft w:val="0"/>
              <w:marRight w:val="0"/>
              <w:marTop w:val="0"/>
              <w:marBottom w:val="0"/>
              <w:divBdr>
                <w:top w:val="none" w:sz="0" w:space="0" w:color="auto"/>
                <w:left w:val="none" w:sz="0" w:space="0" w:color="auto"/>
                <w:bottom w:val="none" w:sz="0" w:space="0" w:color="auto"/>
                <w:right w:val="none" w:sz="0" w:space="0" w:color="auto"/>
              </w:divBdr>
              <w:divsChild>
                <w:div w:id="1755324424">
                  <w:marLeft w:val="0"/>
                  <w:marRight w:val="0"/>
                  <w:marTop w:val="0"/>
                  <w:marBottom w:val="0"/>
                  <w:divBdr>
                    <w:top w:val="none" w:sz="0" w:space="0" w:color="auto"/>
                    <w:left w:val="none" w:sz="0" w:space="0" w:color="auto"/>
                    <w:bottom w:val="none" w:sz="0" w:space="0" w:color="auto"/>
                    <w:right w:val="none" w:sz="0" w:space="0" w:color="auto"/>
                  </w:divBdr>
                </w:div>
              </w:divsChild>
            </w:div>
            <w:div w:id="983895811">
              <w:marLeft w:val="0"/>
              <w:marRight w:val="0"/>
              <w:marTop w:val="0"/>
              <w:marBottom w:val="0"/>
              <w:divBdr>
                <w:top w:val="none" w:sz="0" w:space="0" w:color="auto"/>
                <w:left w:val="none" w:sz="0" w:space="0" w:color="auto"/>
                <w:bottom w:val="none" w:sz="0" w:space="0" w:color="auto"/>
                <w:right w:val="none" w:sz="0" w:space="0" w:color="auto"/>
              </w:divBdr>
              <w:divsChild>
                <w:div w:id="8528566">
                  <w:marLeft w:val="0"/>
                  <w:marRight w:val="0"/>
                  <w:marTop w:val="0"/>
                  <w:marBottom w:val="0"/>
                  <w:divBdr>
                    <w:top w:val="none" w:sz="0" w:space="0" w:color="auto"/>
                    <w:left w:val="none" w:sz="0" w:space="0" w:color="auto"/>
                    <w:bottom w:val="none" w:sz="0" w:space="0" w:color="auto"/>
                    <w:right w:val="none" w:sz="0" w:space="0" w:color="auto"/>
                  </w:divBdr>
                </w:div>
              </w:divsChild>
            </w:div>
            <w:div w:id="253977246">
              <w:marLeft w:val="0"/>
              <w:marRight w:val="0"/>
              <w:marTop w:val="0"/>
              <w:marBottom w:val="0"/>
              <w:divBdr>
                <w:top w:val="none" w:sz="0" w:space="0" w:color="auto"/>
                <w:left w:val="none" w:sz="0" w:space="0" w:color="auto"/>
                <w:bottom w:val="none" w:sz="0" w:space="0" w:color="auto"/>
                <w:right w:val="none" w:sz="0" w:space="0" w:color="auto"/>
              </w:divBdr>
              <w:divsChild>
                <w:div w:id="11746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12">
          <w:marLeft w:val="0"/>
          <w:marRight w:val="0"/>
          <w:marTop w:val="0"/>
          <w:marBottom w:val="0"/>
          <w:divBdr>
            <w:top w:val="none" w:sz="0" w:space="0" w:color="auto"/>
            <w:left w:val="none" w:sz="0" w:space="0" w:color="auto"/>
            <w:bottom w:val="none" w:sz="0" w:space="0" w:color="auto"/>
            <w:right w:val="none" w:sz="0" w:space="0" w:color="auto"/>
          </w:divBdr>
          <w:divsChild>
            <w:div w:id="261115200">
              <w:marLeft w:val="0"/>
              <w:marRight w:val="0"/>
              <w:marTop w:val="0"/>
              <w:marBottom w:val="0"/>
              <w:divBdr>
                <w:top w:val="none" w:sz="0" w:space="0" w:color="auto"/>
                <w:left w:val="none" w:sz="0" w:space="0" w:color="auto"/>
                <w:bottom w:val="none" w:sz="0" w:space="0" w:color="auto"/>
                <w:right w:val="none" w:sz="0" w:space="0" w:color="auto"/>
              </w:divBdr>
              <w:divsChild>
                <w:div w:id="322899382">
                  <w:marLeft w:val="0"/>
                  <w:marRight w:val="0"/>
                  <w:marTop w:val="0"/>
                  <w:marBottom w:val="0"/>
                  <w:divBdr>
                    <w:top w:val="none" w:sz="0" w:space="0" w:color="auto"/>
                    <w:left w:val="none" w:sz="0" w:space="0" w:color="auto"/>
                    <w:bottom w:val="none" w:sz="0" w:space="0" w:color="auto"/>
                    <w:right w:val="none" w:sz="0" w:space="0" w:color="auto"/>
                  </w:divBdr>
                </w:div>
              </w:divsChild>
            </w:div>
            <w:div w:id="147325370">
              <w:marLeft w:val="0"/>
              <w:marRight w:val="0"/>
              <w:marTop w:val="0"/>
              <w:marBottom w:val="0"/>
              <w:divBdr>
                <w:top w:val="none" w:sz="0" w:space="0" w:color="auto"/>
                <w:left w:val="none" w:sz="0" w:space="0" w:color="auto"/>
                <w:bottom w:val="none" w:sz="0" w:space="0" w:color="auto"/>
                <w:right w:val="none" w:sz="0" w:space="0" w:color="auto"/>
              </w:divBdr>
              <w:divsChild>
                <w:div w:id="2143425334">
                  <w:marLeft w:val="0"/>
                  <w:marRight w:val="0"/>
                  <w:marTop w:val="0"/>
                  <w:marBottom w:val="0"/>
                  <w:divBdr>
                    <w:top w:val="none" w:sz="0" w:space="0" w:color="auto"/>
                    <w:left w:val="none" w:sz="0" w:space="0" w:color="auto"/>
                    <w:bottom w:val="none" w:sz="0" w:space="0" w:color="auto"/>
                    <w:right w:val="none" w:sz="0" w:space="0" w:color="auto"/>
                  </w:divBdr>
                </w:div>
              </w:divsChild>
            </w:div>
            <w:div w:id="409887376">
              <w:marLeft w:val="0"/>
              <w:marRight w:val="0"/>
              <w:marTop w:val="0"/>
              <w:marBottom w:val="0"/>
              <w:divBdr>
                <w:top w:val="none" w:sz="0" w:space="0" w:color="auto"/>
                <w:left w:val="none" w:sz="0" w:space="0" w:color="auto"/>
                <w:bottom w:val="none" w:sz="0" w:space="0" w:color="auto"/>
                <w:right w:val="none" w:sz="0" w:space="0" w:color="auto"/>
              </w:divBdr>
              <w:divsChild>
                <w:div w:id="1193151032">
                  <w:marLeft w:val="0"/>
                  <w:marRight w:val="0"/>
                  <w:marTop w:val="0"/>
                  <w:marBottom w:val="0"/>
                  <w:divBdr>
                    <w:top w:val="none" w:sz="0" w:space="0" w:color="auto"/>
                    <w:left w:val="none" w:sz="0" w:space="0" w:color="auto"/>
                    <w:bottom w:val="none" w:sz="0" w:space="0" w:color="auto"/>
                    <w:right w:val="none" w:sz="0" w:space="0" w:color="auto"/>
                  </w:divBdr>
                </w:div>
              </w:divsChild>
            </w:div>
            <w:div w:id="1539123575">
              <w:marLeft w:val="0"/>
              <w:marRight w:val="0"/>
              <w:marTop w:val="0"/>
              <w:marBottom w:val="0"/>
              <w:divBdr>
                <w:top w:val="none" w:sz="0" w:space="0" w:color="auto"/>
                <w:left w:val="none" w:sz="0" w:space="0" w:color="auto"/>
                <w:bottom w:val="none" w:sz="0" w:space="0" w:color="auto"/>
                <w:right w:val="none" w:sz="0" w:space="0" w:color="auto"/>
              </w:divBdr>
              <w:divsChild>
                <w:div w:id="1724677037">
                  <w:marLeft w:val="0"/>
                  <w:marRight w:val="0"/>
                  <w:marTop w:val="0"/>
                  <w:marBottom w:val="0"/>
                  <w:divBdr>
                    <w:top w:val="none" w:sz="0" w:space="0" w:color="auto"/>
                    <w:left w:val="none" w:sz="0" w:space="0" w:color="auto"/>
                    <w:bottom w:val="none" w:sz="0" w:space="0" w:color="auto"/>
                    <w:right w:val="none" w:sz="0" w:space="0" w:color="auto"/>
                  </w:divBdr>
                </w:div>
              </w:divsChild>
            </w:div>
            <w:div w:id="1190408954">
              <w:marLeft w:val="0"/>
              <w:marRight w:val="0"/>
              <w:marTop w:val="0"/>
              <w:marBottom w:val="0"/>
              <w:divBdr>
                <w:top w:val="none" w:sz="0" w:space="0" w:color="auto"/>
                <w:left w:val="none" w:sz="0" w:space="0" w:color="auto"/>
                <w:bottom w:val="none" w:sz="0" w:space="0" w:color="auto"/>
                <w:right w:val="none" w:sz="0" w:space="0" w:color="auto"/>
              </w:divBdr>
              <w:divsChild>
                <w:div w:id="1503159535">
                  <w:marLeft w:val="0"/>
                  <w:marRight w:val="0"/>
                  <w:marTop w:val="0"/>
                  <w:marBottom w:val="0"/>
                  <w:divBdr>
                    <w:top w:val="none" w:sz="0" w:space="0" w:color="auto"/>
                    <w:left w:val="none" w:sz="0" w:space="0" w:color="auto"/>
                    <w:bottom w:val="none" w:sz="0" w:space="0" w:color="auto"/>
                    <w:right w:val="none" w:sz="0" w:space="0" w:color="auto"/>
                  </w:divBdr>
                </w:div>
              </w:divsChild>
            </w:div>
            <w:div w:id="1320421555">
              <w:marLeft w:val="0"/>
              <w:marRight w:val="0"/>
              <w:marTop w:val="0"/>
              <w:marBottom w:val="0"/>
              <w:divBdr>
                <w:top w:val="none" w:sz="0" w:space="0" w:color="auto"/>
                <w:left w:val="none" w:sz="0" w:space="0" w:color="auto"/>
                <w:bottom w:val="none" w:sz="0" w:space="0" w:color="auto"/>
                <w:right w:val="none" w:sz="0" w:space="0" w:color="auto"/>
              </w:divBdr>
              <w:divsChild>
                <w:div w:id="905871327">
                  <w:marLeft w:val="0"/>
                  <w:marRight w:val="0"/>
                  <w:marTop w:val="0"/>
                  <w:marBottom w:val="0"/>
                  <w:divBdr>
                    <w:top w:val="none" w:sz="0" w:space="0" w:color="auto"/>
                    <w:left w:val="none" w:sz="0" w:space="0" w:color="auto"/>
                    <w:bottom w:val="none" w:sz="0" w:space="0" w:color="auto"/>
                    <w:right w:val="none" w:sz="0" w:space="0" w:color="auto"/>
                  </w:divBdr>
                </w:div>
              </w:divsChild>
            </w:div>
            <w:div w:id="464936455">
              <w:marLeft w:val="0"/>
              <w:marRight w:val="0"/>
              <w:marTop w:val="0"/>
              <w:marBottom w:val="0"/>
              <w:divBdr>
                <w:top w:val="none" w:sz="0" w:space="0" w:color="auto"/>
                <w:left w:val="none" w:sz="0" w:space="0" w:color="auto"/>
                <w:bottom w:val="none" w:sz="0" w:space="0" w:color="auto"/>
                <w:right w:val="none" w:sz="0" w:space="0" w:color="auto"/>
              </w:divBdr>
              <w:divsChild>
                <w:div w:id="1402747955">
                  <w:marLeft w:val="0"/>
                  <w:marRight w:val="0"/>
                  <w:marTop w:val="0"/>
                  <w:marBottom w:val="0"/>
                  <w:divBdr>
                    <w:top w:val="none" w:sz="0" w:space="0" w:color="auto"/>
                    <w:left w:val="none" w:sz="0" w:space="0" w:color="auto"/>
                    <w:bottom w:val="none" w:sz="0" w:space="0" w:color="auto"/>
                    <w:right w:val="none" w:sz="0" w:space="0" w:color="auto"/>
                  </w:divBdr>
                </w:div>
              </w:divsChild>
            </w:div>
            <w:div w:id="1239558384">
              <w:marLeft w:val="0"/>
              <w:marRight w:val="0"/>
              <w:marTop w:val="0"/>
              <w:marBottom w:val="0"/>
              <w:divBdr>
                <w:top w:val="none" w:sz="0" w:space="0" w:color="auto"/>
                <w:left w:val="none" w:sz="0" w:space="0" w:color="auto"/>
                <w:bottom w:val="none" w:sz="0" w:space="0" w:color="auto"/>
                <w:right w:val="none" w:sz="0" w:space="0" w:color="auto"/>
              </w:divBdr>
              <w:divsChild>
                <w:div w:id="1342899095">
                  <w:marLeft w:val="0"/>
                  <w:marRight w:val="0"/>
                  <w:marTop w:val="0"/>
                  <w:marBottom w:val="0"/>
                  <w:divBdr>
                    <w:top w:val="none" w:sz="0" w:space="0" w:color="auto"/>
                    <w:left w:val="none" w:sz="0" w:space="0" w:color="auto"/>
                    <w:bottom w:val="none" w:sz="0" w:space="0" w:color="auto"/>
                    <w:right w:val="none" w:sz="0" w:space="0" w:color="auto"/>
                  </w:divBdr>
                </w:div>
              </w:divsChild>
            </w:div>
            <w:div w:id="563222113">
              <w:marLeft w:val="0"/>
              <w:marRight w:val="0"/>
              <w:marTop w:val="0"/>
              <w:marBottom w:val="0"/>
              <w:divBdr>
                <w:top w:val="none" w:sz="0" w:space="0" w:color="auto"/>
                <w:left w:val="none" w:sz="0" w:space="0" w:color="auto"/>
                <w:bottom w:val="none" w:sz="0" w:space="0" w:color="auto"/>
                <w:right w:val="none" w:sz="0" w:space="0" w:color="auto"/>
              </w:divBdr>
              <w:divsChild>
                <w:div w:id="512307901">
                  <w:marLeft w:val="0"/>
                  <w:marRight w:val="0"/>
                  <w:marTop w:val="0"/>
                  <w:marBottom w:val="0"/>
                  <w:divBdr>
                    <w:top w:val="none" w:sz="0" w:space="0" w:color="auto"/>
                    <w:left w:val="none" w:sz="0" w:space="0" w:color="auto"/>
                    <w:bottom w:val="none" w:sz="0" w:space="0" w:color="auto"/>
                    <w:right w:val="none" w:sz="0" w:space="0" w:color="auto"/>
                  </w:divBdr>
                </w:div>
              </w:divsChild>
            </w:div>
            <w:div w:id="466969227">
              <w:marLeft w:val="0"/>
              <w:marRight w:val="0"/>
              <w:marTop w:val="0"/>
              <w:marBottom w:val="0"/>
              <w:divBdr>
                <w:top w:val="none" w:sz="0" w:space="0" w:color="auto"/>
                <w:left w:val="none" w:sz="0" w:space="0" w:color="auto"/>
                <w:bottom w:val="none" w:sz="0" w:space="0" w:color="auto"/>
                <w:right w:val="none" w:sz="0" w:space="0" w:color="auto"/>
              </w:divBdr>
              <w:divsChild>
                <w:div w:id="419523142">
                  <w:marLeft w:val="0"/>
                  <w:marRight w:val="0"/>
                  <w:marTop w:val="0"/>
                  <w:marBottom w:val="0"/>
                  <w:divBdr>
                    <w:top w:val="none" w:sz="0" w:space="0" w:color="auto"/>
                    <w:left w:val="none" w:sz="0" w:space="0" w:color="auto"/>
                    <w:bottom w:val="none" w:sz="0" w:space="0" w:color="auto"/>
                    <w:right w:val="none" w:sz="0" w:space="0" w:color="auto"/>
                  </w:divBdr>
                </w:div>
              </w:divsChild>
            </w:div>
            <w:div w:id="723525493">
              <w:marLeft w:val="0"/>
              <w:marRight w:val="0"/>
              <w:marTop w:val="0"/>
              <w:marBottom w:val="0"/>
              <w:divBdr>
                <w:top w:val="none" w:sz="0" w:space="0" w:color="auto"/>
                <w:left w:val="none" w:sz="0" w:space="0" w:color="auto"/>
                <w:bottom w:val="none" w:sz="0" w:space="0" w:color="auto"/>
                <w:right w:val="none" w:sz="0" w:space="0" w:color="auto"/>
              </w:divBdr>
              <w:divsChild>
                <w:div w:id="291134358">
                  <w:marLeft w:val="0"/>
                  <w:marRight w:val="0"/>
                  <w:marTop w:val="0"/>
                  <w:marBottom w:val="0"/>
                  <w:divBdr>
                    <w:top w:val="none" w:sz="0" w:space="0" w:color="auto"/>
                    <w:left w:val="none" w:sz="0" w:space="0" w:color="auto"/>
                    <w:bottom w:val="none" w:sz="0" w:space="0" w:color="auto"/>
                    <w:right w:val="none" w:sz="0" w:space="0" w:color="auto"/>
                  </w:divBdr>
                </w:div>
              </w:divsChild>
            </w:div>
            <w:div w:id="1283657827">
              <w:marLeft w:val="0"/>
              <w:marRight w:val="0"/>
              <w:marTop w:val="0"/>
              <w:marBottom w:val="0"/>
              <w:divBdr>
                <w:top w:val="none" w:sz="0" w:space="0" w:color="auto"/>
                <w:left w:val="none" w:sz="0" w:space="0" w:color="auto"/>
                <w:bottom w:val="none" w:sz="0" w:space="0" w:color="auto"/>
                <w:right w:val="none" w:sz="0" w:space="0" w:color="auto"/>
              </w:divBdr>
              <w:divsChild>
                <w:div w:id="1737162977">
                  <w:marLeft w:val="0"/>
                  <w:marRight w:val="0"/>
                  <w:marTop w:val="0"/>
                  <w:marBottom w:val="0"/>
                  <w:divBdr>
                    <w:top w:val="none" w:sz="0" w:space="0" w:color="auto"/>
                    <w:left w:val="none" w:sz="0" w:space="0" w:color="auto"/>
                    <w:bottom w:val="none" w:sz="0" w:space="0" w:color="auto"/>
                    <w:right w:val="none" w:sz="0" w:space="0" w:color="auto"/>
                  </w:divBdr>
                </w:div>
              </w:divsChild>
            </w:div>
            <w:div w:id="1512378205">
              <w:marLeft w:val="0"/>
              <w:marRight w:val="0"/>
              <w:marTop w:val="0"/>
              <w:marBottom w:val="0"/>
              <w:divBdr>
                <w:top w:val="none" w:sz="0" w:space="0" w:color="auto"/>
                <w:left w:val="none" w:sz="0" w:space="0" w:color="auto"/>
                <w:bottom w:val="none" w:sz="0" w:space="0" w:color="auto"/>
                <w:right w:val="none" w:sz="0" w:space="0" w:color="auto"/>
              </w:divBdr>
              <w:divsChild>
                <w:div w:id="546530927">
                  <w:marLeft w:val="0"/>
                  <w:marRight w:val="0"/>
                  <w:marTop w:val="0"/>
                  <w:marBottom w:val="0"/>
                  <w:divBdr>
                    <w:top w:val="none" w:sz="0" w:space="0" w:color="auto"/>
                    <w:left w:val="none" w:sz="0" w:space="0" w:color="auto"/>
                    <w:bottom w:val="none" w:sz="0" w:space="0" w:color="auto"/>
                    <w:right w:val="none" w:sz="0" w:space="0" w:color="auto"/>
                  </w:divBdr>
                </w:div>
              </w:divsChild>
            </w:div>
            <w:div w:id="355154374">
              <w:marLeft w:val="0"/>
              <w:marRight w:val="0"/>
              <w:marTop w:val="0"/>
              <w:marBottom w:val="0"/>
              <w:divBdr>
                <w:top w:val="none" w:sz="0" w:space="0" w:color="auto"/>
                <w:left w:val="none" w:sz="0" w:space="0" w:color="auto"/>
                <w:bottom w:val="none" w:sz="0" w:space="0" w:color="auto"/>
                <w:right w:val="none" w:sz="0" w:space="0" w:color="auto"/>
              </w:divBdr>
              <w:divsChild>
                <w:div w:id="2050564539">
                  <w:marLeft w:val="0"/>
                  <w:marRight w:val="0"/>
                  <w:marTop w:val="0"/>
                  <w:marBottom w:val="0"/>
                  <w:divBdr>
                    <w:top w:val="none" w:sz="0" w:space="0" w:color="auto"/>
                    <w:left w:val="none" w:sz="0" w:space="0" w:color="auto"/>
                    <w:bottom w:val="none" w:sz="0" w:space="0" w:color="auto"/>
                    <w:right w:val="none" w:sz="0" w:space="0" w:color="auto"/>
                  </w:divBdr>
                </w:div>
              </w:divsChild>
            </w:div>
            <w:div w:id="803154459">
              <w:marLeft w:val="0"/>
              <w:marRight w:val="0"/>
              <w:marTop w:val="0"/>
              <w:marBottom w:val="0"/>
              <w:divBdr>
                <w:top w:val="none" w:sz="0" w:space="0" w:color="auto"/>
                <w:left w:val="none" w:sz="0" w:space="0" w:color="auto"/>
                <w:bottom w:val="none" w:sz="0" w:space="0" w:color="auto"/>
                <w:right w:val="none" w:sz="0" w:space="0" w:color="auto"/>
              </w:divBdr>
              <w:divsChild>
                <w:div w:id="1848211496">
                  <w:marLeft w:val="0"/>
                  <w:marRight w:val="0"/>
                  <w:marTop w:val="0"/>
                  <w:marBottom w:val="0"/>
                  <w:divBdr>
                    <w:top w:val="none" w:sz="0" w:space="0" w:color="auto"/>
                    <w:left w:val="none" w:sz="0" w:space="0" w:color="auto"/>
                    <w:bottom w:val="none" w:sz="0" w:space="0" w:color="auto"/>
                    <w:right w:val="none" w:sz="0" w:space="0" w:color="auto"/>
                  </w:divBdr>
                </w:div>
              </w:divsChild>
            </w:div>
            <w:div w:id="226916780">
              <w:marLeft w:val="0"/>
              <w:marRight w:val="0"/>
              <w:marTop w:val="0"/>
              <w:marBottom w:val="0"/>
              <w:divBdr>
                <w:top w:val="none" w:sz="0" w:space="0" w:color="auto"/>
                <w:left w:val="none" w:sz="0" w:space="0" w:color="auto"/>
                <w:bottom w:val="none" w:sz="0" w:space="0" w:color="auto"/>
                <w:right w:val="none" w:sz="0" w:space="0" w:color="auto"/>
              </w:divBdr>
              <w:divsChild>
                <w:div w:id="1329557195">
                  <w:marLeft w:val="0"/>
                  <w:marRight w:val="0"/>
                  <w:marTop w:val="0"/>
                  <w:marBottom w:val="0"/>
                  <w:divBdr>
                    <w:top w:val="none" w:sz="0" w:space="0" w:color="auto"/>
                    <w:left w:val="none" w:sz="0" w:space="0" w:color="auto"/>
                    <w:bottom w:val="none" w:sz="0" w:space="0" w:color="auto"/>
                    <w:right w:val="none" w:sz="0" w:space="0" w:color="auto"/>
                  </w:divBdr>
                </w:div>
              </w:divsChild>
            </w:div>
            <w:div w:id="1112287659">
              <w:marLeft w:val="0"/>
              <w:marRight w:val="0"/>
              <w:marTop w:val="0"/>
              <w:marBottom w:val="0"/>
              <w:divBdr>
                <w:top w:val="none" w:sz="0" w:space="0" w:color="auto"/>
                <w:left w:val="none" w:sz="0" w:space="0" w:color="auto"/>
                <w:bottom w:val="none" w:sz="0" w:space="0" w:color="auto"/>
                <w:right w:val="none" w:sz="0" w:space="0" w:color="auto"/>
              </w:divBdr>
              <w:divsChild>
                <w:div w:id="1782339492">
                  <w:marLeft w:val="0"/>
                  <w:marRight w:val="0"/>
                  <w:marTop w:val="0"/>
                  <w:marBottom w:val="0"/>
                  <w:divBdr>
                    <w:top w:val="none" w:sz="0" w:space="0" w:color="auto"/>
                    <w:left w:val="none" w:sz="0" w:space="0" w:color="auto"/>
                    <w:bottom w:val="none" w:sz="0" w:space="0" w:color="auto"/>
                    <w:right w:val="none" w:sz="0" w:space="0" w:color="auto"/>
                  </w:divBdr>
                </w:div>
              </w:divsChild>
            </w:div>
            <w:div w:id="1155027693">
              <w:marLeft w:val="0"/>
              <w:marRight w:val="0"/>
              <w:marTop w:val="0"/>
              <w:marBottom w:val="0"/>
              <w:divBdr>
                <w:top w:val="none" w:sz="0" w:space="0" w:color="auto"/>
                <w:left w:val="none" w:sz="0" w:space="0" w:color="auto"/>
                <w:bottom w:val="none" w:sz="0" w:space="0" w:color="auto"/>
                <w:right w:val="none" w:sz="0" w:space="0" w:color="auto"/>
              </w:divBdr>
              <w:divsChild>
                <w:div w:id="363556680">
                  <w:marLeft w:val="0"/>
                  <w:marRight w:val="0"/>
                  <w:marTop w:val="0"/>
                  <w:marBottom w:val="0"/>
                  <w:divBdr>
                    <w:top w:val="none" w:sz="0" w:space="0" w:color="auto"/>
                    <w:left w:val="none" w:sz="0" w:space="0" w:color="auto"/>
                    <w:bottom w:val="none" w:sz="0" w:space="0" w:color="auto"/>
                    <w:right w:val="none" w:sz="0" w:space="0" w:color="auto"/>
                  </w:divBdr>
                </w:div>
              </w:divsChild>
            </w:div>
            <w:div w:id="1212225476">
              <w:marLeft w:val="0"/>
              <w:marRight w:val="0"/>
              <w:marTop w:val="0"/>
              <w:marBottom w:val="0"/>
              <w:divBdr>
                <w:top w:val="none" w:sz="0" w:space="0" w:color="auto"/>
                <w:left w:val="none" w:sz="0" w:space="0" w:color="auto"/>
                <w:bottom w:val="none" w:sz="0" w:space="0" w:color="auto"/>
                <w:right w:val="none" w:sz="0" w:space="0" w:color="auto"/>
              </w:divBdr>
              <w:divsChild>
                <w:div w:id="2060474706">
                  <w:marLeft w:val="0"/>
                  <w:marRight w:val="0"/>
                  <w:marTop w:val="0"/>
                  <w:marBottom w:val="0"/>
                  <w:divBdr>
                    <w:top w:val="none" w:sz="0" w:space="0" w:color="auto"/>
                    <w:left w:val="none" w:sz="0" w:space="0" w:color="auto"/>
                    <w:bottom w:val="none" w:sz="0" w:space="0" w:color="auto"/>
                    <w:right w:val="none" w:sz="0" w:space="0" w:color="auto"/>
                  </w:divBdr>
                </w:div>
              </w:divsChild>
            </w:div>
            <w:div w:id="1590195158">
              <w:marLeft w:val="0"/>
              <w:marRight w:val="0"/>
              <w:marTop w:val="0"/>
              <w:marBottom w:val="0"/>
              <w:divBdr>
                <w:top w:val="none" w:sz="0" w:space="0" w:color="auto"/>
                <w:left w:val="none" w:sz="0" w:space="0" w:color="auto"/>
                <w:bottom w:val="none" w:sz="0" w:space="0" w:color="auto"/>
                <w:right w:val="none" w:sz="0" w:space="0" w:color="auto"/>
              </w:divBdr>
              <w:divsChild>
                <w:div w:id="1366444169">
                  <w:marLeft w:val="0"/>
                  <w:marRight w:val="0"/>
                  <w:marTop w:val="0"/>
                  <w:marBottom w:val="0"/>
                  <w:divBdr>
                    <w:top w:val="none" w:sz="0" w:space="0" w:color="auto"/>
                    <w:left w:val="none" w:sz="0" w:space="0" w:color="auto"/>
                    <w:bottom w:val="none" w:sz="0" w:space="0" w:color="auto"/>
                    <w:right w:val="none" w:sz="0" w:space="0" w:color="auto"/>
                  </w:divBdr>
                </w:div>
              </w:divsChild>
            </w:div>
            <w:div w:id="688602636">
              <w:marLeft w:val="0"/>
              <w:marRight w:val="0"/>
              <w:marTop w:val="0"/>
              <w:marBottom w:val="0"/>
              <w:divBdr>
                <w:top w:val="none" w:sz="0" w:space="0" w:color="auto"/>
                <w:left w:val="none" w:sz="0" w:space="0" w:color="auto"/>
                <w:bottom w:val="none" w:sz="0" w:space="0" w:color="auto"/>
                <w:right w:val="none" w:sz="0" w:space="0" w:color="auto"/>
              </w:divBdr>
              <w:divsChild>
                <w:div w:id="1885678409">
                  <w:marLeft w:val="0"/>
                  <w:marRight w:val="0"/>
                  <w:marTop w:val="0"/>
                  <w:marBottom w:val="0"/>
                  <w:divBdr>
                    <w:top w:val="none" w:sz="0" w:space="0" w:color="auto"/>
                    <w:left w:val="none" w:sz="0" w:space="0" w:color="auto"/>
                    <w:bottom w:val="none" w:sz="0" w:space="0" w:color="auto"/>
                    <w:right w:val="none" w:sz="0" w:space="0" w:color="auto"/>
                  </w:divBdr>
                </w:div>
              </w:divsChild>
            </w:div>
            <w:div w:id="1535461879">
              <w:marLeft w:val="0"/>
              <w:marRight w:val="0"/>
              <w:marTop w:val="0"/>
              <w:marBottom w:val="0"/>
              <w:divBdr>
                <w:top w:val="none" w:sz="0" w:space="0" w:color="auto"/>
                <w:left w:val="none" w:sz="0" w:space="0" w:color="auto"/>
                <w:bottom w:val="none" w:sz="0" w:space="0" w:color="auto"/>
                <w:right w:val="none" w:sz="0" w:space="0" w:color="auto"/>
              </w:divBdr>
              <w:divsChild>
                <w:div w:id="1769425661">
                  <w:marLeft w:val="0"/>
                  <w:marRight w:val="0"/>
                  <w:marTop w:val="0"/>
                  <w:marBottom w:val="0"/>
                  <w:divBdr>
                    <w:top w:val="none" w:sz="0" w:space="0" w:color="auto"/>
                    <w:left w:val="none" w:sz="0" w:space="0" w:color="auto"/>
                    <w:bottom w:val="none" w:sz="0" w:space="0" w:color="auto"/>
                    <w:right w:val="none" w:sz="0" w:space="0" w:color="auto"/>
                  </w:divBdr>
                </w:div>
              </w:divsChild>
            </w:div>
            <w:div w:id="114373838">
              <w:marLeft w:val="0"/>
              <w:marRight w:val="0"/>
              <w:marTop w:val="0"/>
              <w:marBottom w:val="0"/>
              <w:divBdr>
                <w:top w:val="none" w:sz="0" w:space="0" w:color="auto"/>
                <w:left w:val="none" w:sz="0" w:space="0" w:color="auto"/>
                <w:bottom w:val="none" w:sz="0" w:space="0" w:color="auto"/>
                <w:right w:val="none" w:sz="0" w:space="0" w:color="auto"/>
              </w:divBdr>
              <w:divsChild>
                <w:div w:id="485587703">
                  <w:marLeft w:val="0"/>
                  <w:marRight w:val="0"/>
                  <w:marTop w:val="0"/>
                  <w:marBottom w:val="0"/>
                  <w:divBdr>
                    <w:top w:val="none" w:sz="0" w:space="0" w:color="auto"/>
                    <w:left w:val="none" w:sz="0" w:space="0" w:color="auto"/>
                    <w:bottom w:val="none" w:sz="0" w:space="0" w:color="auto"/>
                    <w:right w:val="none" w:sz="0" w:space="0" w:color="auto"/>
                  </w:divBdr>
                </w:div>
              </w:divsChild>
            </w:div>
            <w:div w:id="1458984276">
              <w:marLeft w:val="0"/>
              <w:marRight w:val="0"/>
              <w:marTop w:val="0"/>
              <w:marBottom w:val="0"/>
              <w:divBdr>
                <w:top w:val="none" w:sz="0" w:space="0" w:color="auto"/>
                <w:left w:val="none" w:sz="0" w:space="0" w:color="auto"/>
                <w:bottom w:val="none" w:sz="0" w:space="0" w:color="auto"/>
                <w:right w:val="none" w:sz="0" w:space="0" w:color="auto"/>
              </w:divBdr>
              <w:divsChild>
                <w:div w:id="1325161227">
                  <w:marLeft w:val="0"/>
                  <w:marRight w:val="0"/>
                  <w:marTop w:val="0"/>
                  <w:marBottom w:val="0"/>
                  <w:divBdr>
                    <w:top w:val="none" w:sz="0" w:space="0" w:color="auto"/>
                    <w:left w:val="none" w:sz="0" w:space="0" w:color="auto"/>
                    <w:bottom w:val="none" w:sz="0" w:space="0" w:color="auto"/>
                    <w:right w:val="none" w:sz="0" w:space="0" w:color="auto"/>
                  </w:divBdr>
                </w:div>
              </w:divsChild>
            </w:div>
            <w:div w:id="1278414971">
              <w:marLeft w:val="0"/>
              <w:marRight w:val="0"/>
              <w:marTop w:val="0"/>
              <w:marBottom w:val="0"/>
              <w:divBdr>
                <w:top w:val="none" w:sz="0" w:space="0" w:color="auto"/>
                <w:left w:val="none" w:sz="0" w:space="0" w:color="auto"/>
                <w:bottom w:val="none" w:sz="0" w:space="0" w:color="auto"/>
                <w:right w:val="none" w:sz="0" w:space="0" w:color="auto"/>
              </w:divBdr>
              <w:divsChild>
                <w:div w:id="688222668">
                  <w:marLeft w:val="0"/>
                  <w:marRight w:val="0"/>
                  <w:marTop w:val="0"/>
                  <w:marBottom w:val="0"/>
                  <w:divBdr>
                    <w:top w:val="none" w:sz="0" w:space="0" w:color="auto"/>
                    <w:left w:val="none" w:sz="0" w:space="0" w:color="auto"/>
                    <w:bottom w:val="none" w:sz="0" w:space="0" w:color="auto"/>
                    <w:right w:val="none" w:sz="0" w:space="0" w:color="auto"/>
                  </w:divBdr>
                </w:div>
              </w:divsChild>
            </w:div>
            <w:div w:id="1204556463">
              <w:marLeft w:val="0"/>
              <w:marRight w:val="0"/>
              <w:marTop w:val="0"/>
              <w:marBottom w:val="0"/>
              <w:divBdr>
                <w:top w:val="none" w:sz="0" w:space="0" w:color="auto"/>
                <w:left w:val="none" w:sz="0" w:space="0" w:color="auto"/>
                <w:bottom w:val="none" w:sz="0" w:space="0" w:color="auto"/>
                <w:right w:val="none" w:sz="0" w:space="0" w:color="auto"/>
              </w:divBdr>
              <w:divsChild>
                <w:div w:id="1592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200">
          <w:marLeft w:val="0"/>
          <w:marRight w:val="0"/>
          <w:marTop w:val="0"/>
          <w:marBottom w:val="0"/>
          <w:divBdr>
            <w:top w:val="none" w:sz="0" w:space="0" w:color="auto"/>
            <w:left w:val="none" w:sz="0" w:space="0" w:color="auto"/>
            <w:bottom w:val="none" w:sz="0" w:space="0" w:color="auto"/>
            <w:right w:val="none" w:sz="0" w:space="0" w:color="auto"/>
          </w:divBdr>
          <w:divsChild>
            <w:div w:id="1769231554">
              <w:marLeft w:val="0"/>
              <w:marRight w:val="0"/>
              <w:marTop w:val="0"/>
              <w:marBottom w:val="0"/>
              <w:divBdr>
                <w:top w:val="none" w:sz="0" w:space="0" w:color="auto"/>
                <w:left w:val="none" w:sz="0" w:space="0" w:color="auto"/>
                <w:bottom w:val="none" w:sz="0" w:space="0" w:color="auto"/>
                <w:right w:val="none" w:sz="0" w:space="0" w:color="auto"/>
              </w:divBdr>
              <w:divsChild>
                <w:div w:id="818232994">
                  <w:marLeft w:val="0"/>
                  <w:marRight w:val="0"/>
                  <w:marTop w:val="0"/>
                  <w:marBottom w:val="0"/>
                  <w:divBdr>
                    <w:top w:val="none" w:sz="0" w:space="0" w:color="auto"/>
                    <w:left w:val="none" w:sz="0" w:space="0" w:color="auto"/>
                    <w:bottom w:val="none" w:sz="0" w:space="0" w:color="auto"/>
                    <w:right w:val="none" w:sz="0" w:space="0" w:color="auto"/>
                  </w:divBdr>
                </w:div>
              </w:divsChild>
            </w:div>
            <w:div w:id="190653056">
              <w:marLeft w:val="0"/>
              <w:marRight w:val="0"/>
              <w:marTop w:val="0"/>
              <w:marBottom w:val="0"/>
              <w:divBdr>
                <w:top w:val="none" w:sz="0" w:space="0" w:color="auto"/>
                <w:left w:val="none" w:sz="0" w:space="0" w:color="auto"/>
                <w:bottom w:val="none" w:sz="0" w:space="0" w:color="auto"/>
                <w:right w:val="none" w:sz="0" w:space="0" w:color="auto"/>
              </w:divBdr>
              <w:divsChild>
                <w:div w:id="1017193745">
                  <w:marLeft w:val="0"/>
                  <w:marRight w:val="0"/>
                  <w:marTop w:val="0"/>
                  <w:marBottom w:val="0"/>
                  <w:divBdr>
                    <w:top w:val="none" w:sz="0" w:space="0" w:color="auto"/>
                    <w:left w:val="none" w:sz="0" w:space="0" w:color="auto"/>
                    <w:bottom w:val="none" w:sz="0" w:space="0" w:color="auto"/>
                    <w:right w:val="none" w:sz="0" w:space="0" w:color="auto"/>
                  </w:divBdr>
                </w:div>
              </w:divsChild>
            </w:div>
            <w:div w:id="179782221">
              <w:marLeft w:val="0"/>
              <w:marRight w:val="0"/>
              <w:marTop w:val="0"/>
              <w:marBottom w:val="0"/>
              <w:divBdr>
                <w:top w:val="none" w:sz="0" w:space="0" w:color="auto"/>
                <w:left w:val="none" w:sz="0" w:space="0" w:color="auto"/>
                <w:bottom w:val="none" w:sz="0" w:space="0" w:color="auto"/>
                <w:right w:val="none" w:sz="0" w:space="0" w:color="auto"/>
              </w:divBdr>
              <w:divsChild>
                <w:div w:id="648437256">
                  <w:marLeft w:val="0"/>
                  <w:marRight w:val="0"/>
                  <w:marTop w:val="0"/>
                  <w:marBottom w:val="0"/>
                  <w:divBdr>
                    <w:top w:val="none" w:sz="0" w:space="0" w:color="auto"/>
                    <w:left w:val="none" w:sz="0" w:space="0" w:color="auto"/>
                    <w:bottom w:val="none" w:sz="0" w:space="0" w:color="auto"/>
                    <w:right w:val="none" w:sz="0" w:space="0" w:color="auto"/>
                  </w:divBdr>
                </w:div>
              </w:divsChild>
            </w:div>
            <w:div w:id="48264164">
              <w:marLeft w:val="0"/>
              <w:marRight w:val="0"/>
              <w:marTop w:val="0"/>
              <w:marBottom w:val="0"/>
              <w:divBdr>
                <w:top w:val="none" w:sz="0" w:space="0" w:color="auto"/>
                <w:left w:val="none" w:sz="0" w:space="0" w:color="auto"/>
                <w:bottom w:val="none" w:sz="0" w:space="0" w:color="auto"/>
                <w:right w:val="none" w:sz="0" w:space="0" w:color="auto"/>
              </w:divBdr>
              <w:divsChild>
                <w:div w:id="665061180">
                  <w:marLeft w:val="0"/>
                  <w:marRight w:val="0"/>
                  <w:marTop w:val="0"/>
                  <w:marBottom w:val="0"/>
                  <w:divBdr>
                    <w:top w:val="none" w:sz="0" w:space="0" w:color="auto"/>
                    <w:left w:val="none" w:sz="0" w:space="0" w:color="auto"/>
                    <w:bottom w:val="none" w:sz="0" w:space="0" w:color="auto"/>
                    <w:right w:val="none" w:sz="0" w:space="0" w:color="auto"/>
                  </w:divBdr>
                </w:div>
              </w:divsChild>
            </w:div>
            <w:div w:id="681514286">
              <w:marLeft w:val="0"/>
              <w:marRight w:val="0"/>
              <w:marTop w:val="0"/>
              <w:marBottom w:val="0"/>
              <w:divBdr>
                <w:top w:val="none" w:sz="0" w:space="0" w:color="auto"/>
                <w:left w:val="none" w:sz="0" w:space="0" w:color="auto"/>
                <w:bottom w:val="none" w:sz="0" w:space="0" w:color="auto"/>
                <w:right w:val="none" w:sz="0" w:space="0" w:color="auto"/>
              </w:divBdr>
              <w:divsChild>
                <w:div w:id="221530328">
                  <w:marLeft w:val="0"/>
                  <w:marRight w:val="0"/>
                  <w:marTop w:val="0"/>
                  <w:marBottom w:val="0"/>
                  <w:divBdr>
                    <w:top w:val="none" w:sz="0" w:space="0" w:color="auto"/>
                    <w:left w:val="none" w:sz="0" w:space="0" w:color="auto"/>
                    <w:bottom w:val="none" w:sz="0" w:space="0" w:color="auto"/>
                    <w:right w:val="none" w:sz="0" w:space="0" w:color="auto"/>
                  </w:divBdr>
                </w:div>
              </w:divsChild>
            </w:div>
            <w:div w:id="1698892776">
              <w:marLeft w:val="0"/>
              <w:marRight w:val="0"/>
              <w:marTop w:val="0"/>
              <w:marBottom w:val="0"/>
              <w:divBdr>
                <w:top w:val="none" w:sz="0" w:space="0" w:color="auto"/>
                <w:left w:val="none" w:sz="0" w:space="0" w:color="auto"/>
                <w:bottom w:val="none" w:sz="0" w:space="0" w:color="auto"/>
                <w:right w:val="none" w:sz="0" w:space="0" w:color="auto"/>
              </w:divBdr>
              <w:divsChild>
                <w:div w:id="74792413">
                  <w:marLeft w:val="0"/>
                  <w:marRight w:val="0"/>
                  <w:marTop w:val="0"/>
                  <w:marBottom w:val="0"/>
                  <w:divBdr>
                    <w:top w:val="none" w:sz="0" w:space="0" w:color="auto"/>
                    <w:left w:val="none" w:sz="0" w:space="0" w:color="auto"/>
                    <w:bottom w:val="none" w:sz="0" w:space="0" w:color="auto"/>
                    <w:right w:val="none" w:sz="0" w:space="0" w:color="auto"/>
                  </w:divBdr>
                </w:div>
              </w:divsChild>
            </w:div>
            <w:div w:id="798183615">
              <w:marLeft w:val="0"/>
              <w:marRight w:val="0"/>
              <w:marTop w:val="0"/>
              <w:marBottom w:val="0"/>
              <w:divBdr>
                <w:top w:val="none" w:sz="0" w:space="0" w:color="auto"/>
                <w:left w:val="none" w:sz="0" w:space="0" w:color="auto"/>
                <w:bottom w:val="none" w:sz="0" w:space="0" w:color="auto"/>
                <w:right w:val="none" w:sz="0" w:space="0" w:color="auto"/>
              </w:divBdr>
              <w:divsChild>
                <w:div w:id="1460106413">
                  <w:marLeft w:val="0"/>
                  <w:marRight w:val="0"/>
                  <w:marTop w:val="0"/>
                  <w:marBottom w:val="0"/>
                  <w:divBdr>
                    <w:top w:val="none" w:sz="0" w:space="0" w:color="auto"/>
                    <w:left w:val="none" w:sz="0" w:space="0" w:color="auto"/>
                    <w:bottom w:val="none" w:sz="0" w:space="0" w:color="auto"/>
                    <w:right w:val="none" w:sz="0" w:space="0" w:color="auto"/>
                  </w:divBdr>
                </w:div>
              </w:divsChild>
            </w:div>
            <w:div w:id="1589001689">
              <w:marLeft w:val="0"/>
              <w:marRight w:val="0"/>
              <w:marTop w:val="0"/>
              <w:marBottom w:val="0"/>
              <w:divBdr>
                <w:top w:val="none" w:sz="0" w:space="0" w:color="auto"/>
                <w:left w:val="none" w:sz="0" w:space="0" w:color="auto"/>
                <w:bottom w:val="none" w:sz="0" w:space="0" w:color="auto"/>
                <w:right w:val="none" w:sz="0" w:space="0" w:color="auto"/>
              </w:divBdr>
              <w:divsChild>
                <w:div w:id="1312097630">
                  <w:marLeft w:val="0"/>
                  <w:marRight w:val="0"/>
                  <w:marTop w:val="0"/>
                  <w:marBottom w:val="0"/>
                  <w:divBdr>
                    <w:top w:val="none" w:sz="0" w:space="0" w:color="auto"/>
                    <w:left w:val="none" w:sz="0" w:space="0" w:color="auto"/>
                    <w:bottom w:val="none" w:sz="0" w:space="0" w:color="auto"/>
                    <w:right w:val="none" w:sz="0" w:space="0" w:color="auto"/>
                  </w:divBdr>
                </w:div>
              </w:divsChild>
            </w:div>
            <w:div w:id="276064114">
              <w:marLeft w:val="0"/>
              <w:marRight w:val="0"/>
              <w:marTop w:val="0"/>
              <w:marBottom w:val="0"/>
              <w:divBdr>
                <w:top w:val="none" w:sz="0" w:space="0" w:color="auto"/>
                <w:left w:val="none" w:sz="0" w:space="0" w:color="auto"/>
                <w:bottom w:val="none" w:sz="0" w:space="0" w:color="auto"/>
                <w:right w:val="none" w:sz="0" w:space="0" w:color="auto"/>
              </w:divBdr>
              <w:divsChild>
                <w:div w:id="1348367058">
                  <w:marLeft w:val="0"/>
                  <w:marRight w:val="0"/>
                  <w:marTop w:val="0"/>
                  <w:marBottom w:val="0"/>
                  <w:divBdr>
                    <w:top w:val="none" w:sz="0" w:space="0" w:color="auto"/>
                    <w:left w:val="none" w:sz="0" w:space="0" w:color="auto"/>
                    <w:bottom w:val="none" w:sz="0" w:space="0" w:color="auto"/>
                    <w:right w:val="none" w:sz="0" w:space="0" w:color="auto"/>
                  </w:divBdr>
                </w:div>
              </w:divsChild>
            </w:div>
            <w:div w:id="943074192">
              <w:marLeft w:val="0"/>
              <w:marRight w:val="0"/>
              <w:marTop w:val="0"/>
              <w:marBottom w:val="0"/>
              <w:divBdr>
                <w:top w:val="none" w:sz="0" w:space="0" w:color="auto"/>
                <w:left w:val="none" w:sz="0" w:space="0" w:color="auto"/>
                <w:bottom w:val="none" w:sz="0" w:space="0" w:color="auto"/>
                <w:right w:val="none" w:sz="0" w:space="0" w:color="auto"/>
              </w:divBdr>
              <w:divsChild>
                <w:div w:id="468212617">
                  <w:marLeft w:val="0"/>
                  <w:marRight w:val="0"/>
                  <w:marTop w:val="0"/>
                  <w:marBottom w:val="0"/>
                  <w:divBdr>
                    <w:top w:val="none" w:sz="0" w:space="0" w:color="auto"/>
                    <w:left w:val="none" w:sz="0" w:space="0" w:color="auto"/>
                    <w:bottom w:val="none" w:sz="0" w:space="0" w:color="auto"/>
                    <w:right w:val="none" w:sz="0" w:space="0" w:color="auto"/>
                  </w:divBdr>
                </w:div>
              </w:divsChild>
            </w:div>
            <w:div w:id="2061787504">
              <w:marLeft w:val="0"/>
              <w:marRight w:val="0"/>
              <w:marTop w:val="0"/>
              <w:marBottom w:val="0"/>
              <w:divBdr>
                <w:top w:val="none" w:sz="0" w:space="0" w:color="auto"/>
                <w:left w:val="none" w:sz="0" w:space="0" w:color="auto"/>
                <w:bottom w:val="none" w:sz="0" w:space="0" w:color="auto"/>
                <w:right w:val="none" w:sz="0" w:space="0" w:color="auto"/>
              </w:divBdr>
              <w:divsChild>
                <w:div w:id="1172836953">
                  <w:marLeft w:val="0"/>
                  <w:marRight w:val="0"/>
                  <w:marTop w:val="0"/>
                  <w:marBottom w:val="0"/>
                  <w:divBdr>
                    <w:top w:val="none" w:sz="0" w:space="0" w:color="auto"/>
                    <w:left w:val="none" w:sz="0" w:space="0" w:color="auto"/>
                    <w:bottom w:val="none" w:sz="0" w:space="0" w:color="auto"/>
                    <w:right w:val="none" w:sz="0" w:space="0" w:color="auto"/>
                  </w:divBdr>
                </w:div>
              </w:divsChild>
            </w:div>
            <w:div w:id="413167175">
              <w:marLeft w:val="0"/>
              <w:marRight w:val="0"/>
              <w:marTop w:val="0"/>
              <w:marBottom w:val="0"/>
              <w:divBdr>
                <w:top w:val="none" w:sz="0" w:space="0" w:color="auto"/>
                <w:left w:val="none" w:sz="0" w:space="0" w:color="auto"/>
                <w:bottom w:val="none" w:sz="0" w:space="0" w:color="auto"/>
                <w:right w:val="none" w:sz="0" w:space="0" w:color="auto"/>
              </w:divBdr>
              <w:divsChild>
                <w:div w:id="969944121">
                  <w:marLeft w:val="0"/>
                  <w:marRight w:val="0"/>
                  <w:marTop w:val="0"/>
                  <w:marBottom w:val="0"/>
                  <w:divBdr>
                    <w:top w:val="none" w:sz="0" w:space="0" w:color="auto"/>
                    <w:left w:val="none" w:sz="0" w:space="0" w:color="auto"/>
                    <w:bottom w:val="none" w:sz="0" w:space="0" w:color="auto"/>
                    <w:right w:val="none" w:sz="0" w:space="0" w:color="auto"/>
                  </w:divBdr>
                </w:div>
              </w:divsChild>
            </w:div>
            <w:div w:id="1995916787">
              <w:marLeft w:val="0"/>
              <w:marRight w:val="0"/>
              <w:marTop w:val="0"/>
              <w:marBottom w:val="0"/>
              <w:divBdr>
                <w:top w:val="none" w:sz="0" w:space="0" w:color="auto"/>
                <w:left w:val="none" w:sz="0" w:space="0" w:color="auto"/>
                <w:bottom w:val="none" w:sz="0" w:space="0" w:color="auto"/>
                <w:right w:val="none" w:sz="0" w:space="0" w:color="auto"/>
              </w:divBdr>
              <w:divsChild>
                <w:div w:id="1369602410">
                  <w:marLeft w:val="0"/>
                  <w:marRight w:val="0"/>
                  <w:marTop w:val="0"/>
                  <w:marBottom w:val="0"/>
                  <w:divBdr>
                    <w:top w:val="none" w:sz="0" w:space="0" w:color="auto"/>
                    <w:left w:val="none" w:sz="0" w:space="0" w:color="auto"/>
                    <w:bottom w:val="none" w:sz="0" w:space="0" w:color="auto"/>
                    <w:right w:val="none" w:sz="0" w:space="0" w:color="auto"/>
                  </w:divBdr>
                </w:div>
              </w:divsChild>
            </w:div>
            <w:div w:id="609817760">
              <w:marLeft w:val="0"/>
              <w:marRight w:val="0"/>
              <w:marTop w:val="0"/>
              <w:marBottom w:val="0"/>
              <w:divBdr>
                <w:top w:val="none" w:sz="0" w:space="0" w:color="auto"/>
                <w:left w:val="none" w:sz="0" w:space="0" w:color="auto"/>
                <w:bottom w:val="none" w:sz="0" w:space="0" w:color="auto"/>
                <w:right w:val="none" w:sz="0" w:space="0" w:color="auto"/>
              </w:divBdr>
              <w:divsChild>
                <w:div w:id="711659462">
                  <w:marLeft w:val="0"/>
                  <w:marRight w:val="0"/>
                  <w:marTop w:val="0"/>
                  <w:marBottom w:val="0"/>
                  <w:divBdr>
                    <w:top w:val="none" w:sz="0" w:space="0" w:color="auto"/>
                    <w:left w:val="none" w:sz="0" w:space="0" w:color="auto"/>
                    <w:bottom w:val="none" w:sz="0" w:space="0" w:color="auto"/>
                    <w:right w:val="none" w:sz="0" w:space="0" w:color="auto"/>
                  </w:divBdr>
                </w:div>
              </w:divsChild>
            </w:div>
            <w:div w:id="1796408772">
              <w:marLeft w:val="0"/>
              <w:marRight w:val="0"/>
              <w:marTop w:val="0"/>
              <w:marBottom w:val="0"/>
              <w:divBdr>
                <w:top w:val="none" w:sz="0" w:space="0" w:color="auto"/>
                <w:left w:val="none" w:sz="0" w:space="0" w:color="auto"/>
                <w:bottom w:val="none" w:sz="0" w:space="0" w:color="auto"/>
                <w:right w:val="none" w:sz="0" w:space="0" w:color="auto"/>
              </w:divBdr>
              <w:divsChild>
                <w:div w:id="1328245256">
                  <w:marLeft w:val="0"/>
                  <w:marRight w:val="0"/>
                  <w:marTop w:val="0"/>
                  <w:marBottom w:val="0"/>
                  <w:divBdr>
                    <w:top w:val="none" w:sz="0" w:space="0" w:color="auto"/>
                    <w:left w:val="none" w:sz="0" w:space="0" w:color="auto"/>
                    <w:bottom w:val="none" w:sz="0" w:space="0" w:color="auto"/>
                    <w:right w:val="none" w:sz="0" w:space="0" w:color="auto"/>
                  </w:divBdr>
                </w:div>
              </w:divsChild>
            </w:div>
            <w:div w:id="1995179929">
              <w:marLeft w:val="0"/>
              <w:marRight w:val="0"/>
              <w:marTop w:val="0"/>
              <w:marBottom w:val="0"/>
              <w:divBdr>
                <w:top w:val="none" w:sz="0" w:space="0" w:color="auto"/>
                <w:left w:val="none" w:sz="0" w:space="0" w:color="auto"/>
                <w:bottom w:val="none" w:sz="0" w:space="0" w:color="auto"/>
                <w:right w:val="none" w:sz="0" w:space="0" w:color="auto"/>
              </w:divBdr>
              <w:divsChild>
                <w:div w:id="758866477">
                  <w:marLeft w:val="0"/>
                  <w:marRight w:val="0"/>
                  <w:marTop w:val="0"/>
                  <w:marBottom w:val="0"/>
                  <w:divBdr>
                    <w:top w:val="none" w:sz="0" w:space="0" w:color="auto"/>
                    <w:left w:val="none" w:sz="0" w:space="0" w:color="auto"/>
                    <w:bottom w:val="none" w:sz="0" w:space="0" w:color="auto"/>
                    <w:right w:val="none" w:sz="0" w:space="0" w:color="auto"/>
                  </w:divBdr>
                </w:div>
              </w:divsChild>
            </w:div>
            <w:div w:id="1522477588">
              <w:marLeft w:val="0"/>
              <w:marRight w:val="0"/>
              <w:marTop w:val="0"/>
              <w:marBottom w:val="0"/>
              <w:divBdr>
                <w:top w:val="none" w:sz="0" w:space="0" w:color="auto"/>
                <w:left w:val="none" w:sz="0" w:space="0" w:color="auto"/>
                <w:bottom w:val="none" w:sz="0" w:space="0" w:color="auto"/>
                <w:right w:val="none" w:sz="0" w:space="0" w:color="auto"/>
              </w:divBdr>
              <w:divsChild>
                <w:div w:id="212890688">
                  <w:marLeft w:val="0"/>
                  <w:marRight w:val="0"/>
                  <w:marTop w:val="0"/>
                  <w:marBottom w:val="0"/>
                  <w:divBdr>
                    <w:top w:val="none" w:sz="0" w:space="0" w:color="auto"/>
                    <w:left w:val="none" w:sz="0" w:space="0" w:color="auto"/>
                    <w:bottom w:val="none" w:sz="0" w:space="0" w:color="auto"/>
                    <w:right w:val="none" w:sz="0" w:space="0" w:color="auto"/>
                  </w:divBdr>
                </w:div>
              </w:divsChild>
            </w:div>
            <w:div w:id="430667583">
              <w:marLeft w:val="0"/>
              <w:marRight w:val="0"/>
              <w:marTop w:val="0"/>
              <w:marBottom w:val="0"/>
              <w:divBdr>
                <w:top w:val="none" w:sz="0" w:space="0" w:color="auto"/>
                <w:left w:val="none" w:sz="0" w:space="0" w:color="auto"/>
                <w:bottom w:val="none" w:sz="0" w:space="0" w:color="auto"/>
                <w:right w:val="none" w:sz="0" w:space="0" w:color="auto"/>
              </w:divBdr>
              <w:divsChild>
                <w:div w:id="1167356900">
                  <w:marLeft w:val="0"/>
                  <w:marRight w:val="0"/>
                  <w:marTop w:val="0"/>
                  <w:marBottom w:val="0"/>
                  <w:divBdr>
                    <w:top w:val="none" w:sz="0" w:space="0" w:color="auto"/>
                    <w:left w:val="none" w:sz="0" w:space="0" w:color="auto"/>
                    <w:bottom w:val="none" w:sz="0" w:space="0" w:color="auto"/>
                    <w:right w:val="none" w:sz="0" w:space="0" w:color="auto"/>
                  </w:divBdr>
                </w:div>
              </w:divsChild>
            </w:div>
            <w:div w:id="2006085041">
              <w:marLeft w:val="0"/>
              <w:marRight w:val="0"/>
              <w:marTop w:val="0"/>
              <w:marBottom w:val="0"/>
              <w:divBdr>
                <w:top w:val="none" w:sz="0" w:space="0" w:color="auto"/>
                <w:left w:val="none" w:sz="0" w:space="0" w:color="auto"/>
                <w:bottom w:val="none" w:sz="0" w:space="0" w:color="auto"/>
                <w:right w:val="none" w:sz="0" w:space="0" w:color="auto"/>
              </w:divBdr>
              <w:divsChild>
                <w:div w:id="1558082014">
                  <w:marLeft w:val="0"/>
                  <w:marRight w:val="0"/>
                  <w:marTop w:val="0"/>
                  <w:marBottom w:val="0"/>
                  <w:divBdr>
                    <w:top w:val="none" w:sz="0" w:space="0" w:color="auto"/>
                    <w:left w:val="none" w:sz="0" w:space="0" w:color="auto"/>
                    <w:bottom w:val="none" w:sz="0" w:space="0" w:color="auto"/>
                    <w:right w:val="none" w:sz="0" w:space="0" w:color="auto"/>
                  </w:divBdr>
                </w:div>
              </w:divsChild>
            </w:div>
            <w:div w:id="888223929">
              <w:marLeft w:val="0"/>
              <w:marRight w:val="0"/>
              <w:marTop w:val="0"/>
              <w:marBottom w:val="0"/>
              <w:divBdr>
                <w:top w:val="none" w:sz="0" w:space="0" w:color="auto"/>
                <w:left w:val="none" w:sz="0" w:space="0" w:color="auto"/>
                <w:bottom w:val="none" w:sz="0" w:space="0" w:color="auto"/>
                <w:right w:val="none" w:sz="0" w:space="0" w:color="auto"/>
              </w:divBdr>
              <w:divsChild>
                <w:div w:id="1195800913">
                  <w:marLeft w:val="0"/>
                  <w:marRight w:val="0"/>
                  <w:marTop w:val="0"/>
                  <w:marBottom w:val="0"/>
                  <w:divBdr>
                    <w:top w:val="none" w:sz="0" w:space="0" w:color="auto"/>
                    <w:left w:val="none" w:sz="0" w:space="0" w:color="auto"/>
                    <w:bottom w:val="none" w:sz="0" w:space="0" w:color="auto"/>
                    <w:right w:val="none" w:sz="0" w:space="0" w:color="auto"/>
                  </w:divBdr>
                </w:div>
              </w:divsChild>
            </w:div>
            <w:div w:id="841504154">
              <w:marLeft w:val="0"/>
              <w:marRight w:val="0"/>
              <w:marTop w:val="0"/>
              <w:marBottom w:val="0"/>
              <w:divBdr>
                <w:top w:val="none" w:sz="0" w:space="0" w:color="auto"/>
                <w:left w:val="none" w:sz="0" w:space="0" w:color="auto"/>
                <w:bottom w:val="none" w:sz="0" w:space="0" w:color="auto"/>
                <w:right w:val="none" w:sz="0" w:space="0" w:color="auto"/>
              </w:divBdr>
              <w:divsChild>
                <w:div w:id="887300506">
                  <w:marLeft w:val="0"/>
                  <w:marRight w:val="0"/>
                  <w:marTop w:val="0"/>
                  <w:marBottom w:val="0"/>
                  <w:divBdr>
                    <w:top w:val="none" w:sz="0" w:space="0" w:color="auto"/>
                    <w:left w:val="none" w:sz="0" w:space="0" w:color="auto"/>
                    <w:bottom w:val="none" w:sz="0" w:space="0" w:color="auto"/>
                    <w:right w:val="none" w:sz="0" w:space="0" w:color="auto"/>
                  </w:divBdr>
                </w:div>
              </w:divsChild>
            </w:div>
            <w:div w:id="1255550308">
              <w:marLeft w:val="0"/>
              <w:marRight w:val="0"/>
              <w:marTop w:val="0"/>
              <w:marBottom w:val="0"/>
              <w:divBdr>
                <w:top w:val="none" w:sz="0" w:space="0" w:color="auto"/>
                <w:left w:val="none" w:sz="0" w:space="0" w:color="auto"/>
                <w:bottom w:val="none" w:sz="0" w:space="0" w:color="auto"/>
                <w:right w:val="none" w:sz="0" w:space="0" w:color="auto"/>
              </w:divBdr>
              <w:divsChild>
                <w:div w:id="450170826">
                  <w:marLeft w:val="0"/>
                  <w:marRight w:val="0"/>
                  <w:marTop w:val="0"/>
                  <w:marBottom w:val="0"/>
                  <w:divBdr>
                    <w:top w:val="none" w:sz="0" w:space="0" w:color="auto"/>
                    <w:left w:val="none" w:sz="0" w:space="0" w:color="auto"/>
                    <w:bottom w:val="none" w:sz="0" w:space="0" w:color="auto"/>
                    <w:right w:val="none" w:sz="0" w:space="0" w:color="auto"/>
                  </w:divBdr>
                </w:div>
              </w:divsChild>
            </w:div>
            <w:div w:id="445546461">
              <w:marLeft w:val="0"/>
              <w:marRight w:val="0"/>
              <w:marTop w:val="0"/>
              <w:marBottom w:val="0"/>
              <w:divBdr>
                <w:top w:val="none" w:sz="0" w:space="0" w:color="auto"/>
                <w:left w:val="none" w:sz="0" w:space="0" w:color="auto"/>
                <w:bottom w:val="none" w:sz="0" w:space="0" w:color="auto"/>
                <w:right w:val="none" w:sz="0" w:space="0" w:color="auto"/>
              </w:divBdr>
              <w:divsChild>
                <w:div w:id="1902642334">
                  <w:marLeft w:val="0"/>
                  <w:marRight w:val="0"/>
                  <w:marTop w:val="0"/>
                  <w:marBottom w:val="0"/>
                  <w:divBdr>
                    <w:top w:val="none" w:sz="0" w:space="0" w:color="auto"/>
                    <w:left w:val="none" w:sz="0" w:space="0" w:color="auto"/>
                    <w:bottom w:val="none" w:sz="0" w:space="0" w:color="auto"/>
                    <w:right w:val="none" w:sz="0" w:space="0" w:color="auto"/>
                  </w:divBdr>
                </w:div>
              </w:divsChild>
            </w:div>
            <w:div w:id="1509250502">
              <w:marLeft w:val="0"/>
              <w:marRight w:val="0"/>
              <w:marTop w:val="0"/>
              <w:marBottom w:val="0"/>
              <w:divBdr>
                <w:top w:val="none" w:sz="0" w:space="0" w:color="auto"/>
                <w:left w:val="none" w:sz="0" w:space="0" w:color="auto"/>
                <w:bottom w:val="none" w:sz="0" w:space="0" w:color="auto"/>
                <w:right w:val="none" w:sz="0" w:space="0" w:color="auto"/>
              </w:divBdr>
              <w:divsChild>
                <w:div w:id="1793279664">
                  <w:marLeft w:val="0"/>
                  <w:marRight w:val="0"/>
                  <w:marTop w:val="0"/>
                  <w:marBottom w:val="0"/>
                  <w:divBdr>
                    <w:top w:val="none" w:sz="0" w:space="0" w:color="auto"/>
                    <w:left w:val="none" w:sz="0" w:space="0" w:color="auto"/>
                    <w:bottom w:val="none" w:sz="0" w:space="0" w:color="auto"/>
                    <w:right w:val="none" w:sz="0" w:space="0" w:color="auto"/>
                  </w:divBdr>
                </w:div>
              </w:divsChild>
            </w:div>
            <w:div w:id="105345314">
              <w:marLeft w:val="0"/>
              <w:marRight w:val="0"/>
              <w:marTop w:val="0"/>
              <w:marBottom w:val="0"/>
              <w:divBdr>
                <w:top w:val="none" w:sz="0" w:space="0" w:color="auto"/>
                <w:left w:val="none" w:sz="0" w:space="0" w:color="auto"/>
                <w:bottom w:val="none" w:sz="0" w:space="0" w:color="auto"/>
                <w:right w:val="none" w:sz="0" w:space="0" w:color="auto"/>
              </w:divBdr>
              <w:divsChild>
                <w:div w:id="7614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91755122">
          <w:marLeft w:val="0"/>
          <w:marRight w:val="0"/>
          <w:marTop w:val="0"/>
          <w:marBottom w:val="0"/>
          <w:divBdr>
            <w:top w:val="none" w:sz="0" w:space="0" w:color="auto"/>
            <w:left w:val="none" w:sz="0" w:space="0" w:color="auto"/>
            <w:bottom w:val="none" w:sz="0" w:space="0" w:color="auto"/>
            <w:right w:val="none" w:sz="0" w:space="0" w:color="auto"/>
          </w:divBdr>
          <w:divsChild>
            <w:div w:id="116068159">
              <w:marLeft w:val="0"/>
              <w:marRight w:val="0"/>
              <w:marTop w:val="0"/>
              <w:marBottom w:val="0"/>
              <w:divBdr>
                <w:top w:val="none" w:sz="0" w:space="0" w:color="auto"/>
                <w:left w:val="none" w:sz="0" w:space="0" w:color="auto"/>
                <w:bottom w:val="none" w:sz="0" w:space="0" w:color="auto"/>
                <w:right w:val="none" w:sz="0" w:space="0" w:color="auto"/>
              </w:divBdr>
              <w:divsChild>
                <w:div w:id="87893375">
                  <w:marLeft w:val="0"/>
                  <w:marRight w:val="0"/>
                  <w:marTop w:val="0"/>
                  <w:marBottom w:val="0"/>
                  <w:divBdr>
                    <w:top w:val="none" w:sz="0" w:space="0" w:color="auto"/>
                    <w:left w:val="none" w:sz="0" w:space="0" w:color="auto"/>
                    <w:bottom w:val="none" w:sz="0" w:space="0" w:color="auto"/>
                    <w:right w:val="none" w:sz="0" w:space="0" w:color="auto"/>
                  </w:divBdr>
                </w:div>
              </w:divsChild>
            </w:div>
            <w:div w:id="18433218">
              <w:marLeft w:val="0"/>
              <w:marRight w:val="0"/>
              <w:marTop w:val="0"/>
              <w:marBottom w:val="0"/>
              <w:divBdr>
                <w:top w:val="none" w:sz="0" w:space="0" w:color="auto"/>
                <w:left w:val="none" w:sz="0" w:space="0" w:color="auto"/>
                <w:bottom w:val="none" w:sz="0" w:space="0" w:color="auto"/>
                <w:right w:val="none" w:sz="0" w:space="0" w:color="auto"/>
              </w:divBdr>
              <w:divsChild>
                <w:div w:id="1744793895">
                  <w:marLeft w:val="0"/>
                  <w:marRight w:val="0"/>
                  <w:marTop w:val="0"/>
                  <w:marBottom w:val="0"/>
                  <w:divBdr>
                    <w:top w:val="none" w:sz="0" w:space="0" w:color="auto"/>
                    <w:left w:val="none" w:sz="0" w:space="0" w:color="auto"/>
                    <w:bottom w:val="none" w:sz="0" w:space="0" w:color="auto"/>
                    <w:right w:val="none" w:sz="0" w:space="0" w:color="auto"/>
                  </w:divBdr>
                </w:div>
              </w:divsChild>
            </w:div>
            <w:div w:id="438644944">
              <w:marLeft w:val="0"/>
              <w:marRight w:val="0"/>
              <w:marTop w:val="0"/>
              <w:marBottom w:val="0"/>
              <w:divBdr>
                <w:top w:val="none" w:sz="0" w:space="0" w:color="auto"/>
                <w:left w:val="none" w:sz="0" w:space="0" w:color="auto"/>
                <w:bottom w:val="none" w:sz="0" w:space="0" w:color="auto"/>
                <w:right w:val="none" w:sz="0" w:space="0" w:color="auto"/>
              </w:divBdr>
              <w:divsChild>
                <w:div w:id="1894416010">
                  <w:marLeft w:val="0"/>
                  <w:marRight w:val="0"/>
                  <w:marTop w:val="0"/>
                  <w:marBottom w:val="0"/>
                  <w:divBdr>
                    <w:top w:val="none" w:sz="0" w:space="0" w:color="auto"/>
                    <w:left w:val="none" w:sz="0" w:space="0" w:color="auto"/>
                    <w:bottom w:val="none" w:sz="0" w:space="0" w:color="auto"/>
                    <w:right w:val="none" w:sz="0" w:space="0" w:color="auto"/>
                  </w:divBdr>
                </w:div>
              </w:divsChild>
            </w:div>
            <w:div w:id="437800504">
              <w:marLeft w:val="0"/>
              <w:marRight w:val="0"/>
              <w:marTop w:val="0"/>
              <w:marBottom w:val="0"/>
              <w:divBdr>
                <w:top w:val="none" w:sz="0" w:space="0" w:color="auto"/>
                <w:left w:val="none" w:sz="0" w:space="0" w:color="auto"/>
                <w:bottom w:val="none" w:sz="0" w:space="0" w:color="auto"/>
                <w:right w:val="none" w:sz="0" w:space="0" w:color="auto"/>
              </w:divBdr>
              <w:divsChild>
                <w:div w:id="1158233006">
                  <w:marLeft w:val="0"/>
                  <w:marRight w:val="0"/>
                  <w:marTop w:val="0"/>
                  <w:marBottom w:val="0"/>
                  <w:divBdr>
                    <w:top w:val="none" w:sz="0" w:space="0" w:color="auto"/>
                    <w:left w:val="none" w:sz="0" w:space="0" w:color="auto"/>
                    <w:bottom w:val="none" w:sz="0" w:space="0" w:color="auto"/>
                    <w:right w:val="none" w:sz="0" w:space="0" w:color="auto"/>
                  </w:divBdr>
                </w:div>
              </w:divsChild>
            </w:div>
            <w:div w:id="910313830">
              <w:marLeft w:val="0"/>
              <w:marRight w:val="0"/>
              <w:marTop w:val="0"/>
              <w:marBottom w:val="0"/>
              <w:divBdr>
                <w:top w:val="none" w:sz="0" w:space="0" w:color="auto"/>
                <w:left w:val="none" w:sz="0" w:space="0" w:color="auto"/>
                <w:bottom w:val="none" w:sz="0" w:space="0" w:color="auto"/>
                <w:right w:val="none" w:sz="0" w:space="0" w:color="auto"/>
              </w:divBdr>
              <w:divsChild>
                <w:div w:id="1722362044">
                  <w:marLeft w:val="0"/>
                  <w:marRight w:val="0"/>
                  <w:marTop w:val="0"/>
                  <w:marBottom w:val="0"/>
                  <w:divBdr>
                    <w:top w:val="none" w:sz="0" w:space="0" w:color="auto"/>
                    <w:left w:val="none" w:sz="0" w:space="0" w:color="auto"/>
                    <w:bottom w:val="none" w:sz="0" w:space="0" w:color="auto"/>
                    <w:right w:val="none" w:sz="0" w:space="0" w:color="auto"/>
                  </w:divBdr>
                </w:div>
              </w:divsChild>
            </w:div>
            <w:div w:id="923614001">
              <w:marLeft w:val="0"/>
              <w:marRight w:val="0"/>
              <w:marTop w:val="0"/>
              <w:marBottom w:val="0"/>
              <w:divBdr>
                <w:top w:val="none" w:sz="0" w:space="0" w:color="auto"/>
                <w:left w:val="none" w:sz="0" w:space="0" w:color="auto"/>
                <w:bottom w:val="none" w:sz="0" w:space="0" w:color="auto"/>
                <w:right w:val="none" w:sz="0" w:space="0" w:color="auto"/>
              </w:divBdr>
              <w:divsChild>
                <w:div w:id="1801609341">
                  <w:marLeft w:val="0"/>
                  <w:marRight w:val="0"/>
                  <w:marTop w:val="0"/>
                  <w:marBottom w:val="0"/>
                  <w:divBdr>
                    <w:top w:val="none" w:sz="0" w:space="0" w:color="auto"/>
                    <w:left w:val="none" w:sz="0" w:space="0" w:color="auto"/>
                    <w:bottom w:val="none" w:sz="0" w:space="0" w:color="auto"/>
                    <w:right w:val="none" w:sz="0" w:space="0" w:color="auto"/>
                  </w:divBdr>
                </w:div>
              </w:divsChild>
            </w:div>
            <w:div w:id="2040929243">
              <w:marLeft w:val="0"/>
              <w:marRight w:val="0"/>
              <w:marTop w:val="0"/>
              <w:marBottom w:val="0"/>
              <w:divBdr>
                <w:top w:val="none" w:sz="0" w:space="0" w:color="auto"/>
                <w:left w:val="none" w:sz="0" w:space="0" w:color="auto"/>
                <w:bottom w:val="none" w:sz="0" w:space="0" w:color="auto"/>
                <w:right w:val="none" w:sz="0" w:space="0" w:color="auto"/>
              </w:divBdr>
              <w:divsChild>
                <w:div w:id="1300039764">
                  <w:marLeft w:val="0"/>
                  <w:marRight w:val="0"/>
                  <w:marTop w:val="0"/>
                  <w:marBottom w:val="0"/>
                  <w:divBdr>
                    <w:top w:val="none" w:sz="0" w:space="0" w:color="auto"/>
                    <w:left w:val="none" w:sz="0" w:space="0" w:color="auto"/>
                    <w:bottom w:val="none" w:sz="0" w:space="0" w:color="auto"/>
                    <w:right w:val="none" w:sz="0" w:space="0" w:color="auto"/>
                  </w:divBdr>
                </w:div>
              </w:divsChild>
            </w:div>
            <w:div w:id="902956429">
              <w:marLeft w:val="0"/>
              <w:marRight w:val="0"/>
              <w:marTop w:val="0"/>
              <w:marBottom w:val="0"/>
              <w:divBdr>
                <w:top w:val="none" w:sz="0" w:space="0" w:color="auto"/>
                <w:left w:val="none" w:sz="0" w:space="0" w:color="auto"/>
                <w:bottom w:val="none" w:sz="0" w:space="0" w:color="auto"/>
                <w:right w:val="none" w:sz="0" w:space="0" w:color="auto"/>
              </w:divBdr>
              <w:divsChild>
                <w:div w:id="1008750752">
                  <w:marLeft w:val="0"/>
                  <w:marRight w:val="0"/>
                  <w:marTop w:val="0"/>
                  <w:marBottom w:val="0"/>
                  <w:divBdr>
                    <w:top w:val="none" w:sz="0" w:space="0" w:color="auto"/>
                    <w:left w:val="none" w:sz="0" w:space="0" w:color="auto"/>
                    <w:bottom w:val="none" w:sz="0" w:space="0" w:color="auto"/>
                    <w:right w:val="none" w:sz="0" w:space="0" w:color="auto"/>
                  </w:divBdr>
                </w:div>
              </w:divsChild>
            </w:div>
            <w:div w:id="1967151672">
              <w:marLeft w:val="0"/>
              <w:marRight w:val="0"/>
              <w:marTop w:val="0"/>
              <w:marBottom w:val="0"/>
              <w:divBdr>
                <w:top w:val="none" w:sz="0" w:space="0" w:color="auto"/>
                <w:left w:val="none" w:sz="0" w:space="0" w:color="auto"/>
                <w:bottom w:val="none" w:sz="0" w:space="0" w:color="auto"/>
                <w:right w:val="none" w:sz="0" w:space="0" w:color="auto"/>
              </w:divBdr>
              <w:divsChild>
                <w:div w:id="18552059">
                  <w:marLeft w:val="0"/>
                  <w:marRight w:val="0"/>
                  <w:marTop w:val="0"/>
                  <w:marBottom w:val="0"/>
                  <w:divBdr>
                    <w:top w:val="none" w:sz="0" w:space="0" w:color="auto"/>
                    <w:left w:val="none" w:sz="0" w:space="0" w:color="auto"/>
                    <w:bottom w:val="none" w:sz="0" w:space="0" w:color="auto"/>
                    <w:right w:val="none" w:sz="0" w:space="0" w:color="auto"/>
                  </w:divBdr>
                </w:div>
              </w:divsChild>
            </w:div>
            <w:div w:id="956065514">
              <w:marLeft w:val="0"/>
              <w:marRight w:val="0"/>
              <w:marTop w:val="0"/>
              <w:marBottom w:val="0"/>
              <w:divBdr>
                <w:top w:val="none" w:sz="0" w:space="0" w:color="auto"/>
                <w:left w:val="none" w:sz="0" w:space="0" w:color="auto"/>
                <w:bottom w:val="none" w:sz="0" w:space="0" w:color="auto"/>
                <w:right w:val="none" w:sz="0" w:space="0" w:color="auto"/>
              </w:divBdr>
              <w:divsChild>
                <w:div w:id="980815317">
                  <w:marLeft w:val="0"/>
                  <w:marRight w:val="0"/>
                  <w:marTop w:val="0"/>
                  <w:marBottom w:val="0"/>
                  <w:divBdr>
                    <w:top w:val="none" w:sz="0" w:space="0" w:color="auto"/>
                    <w:left w:val="none" w:sz="0" w:space="0" w:color="auto"/>
                    <w:bottom w:val="none" w:sz="0" w:space="0" w:color="auto"/>
                    <w:right w:val="none" w:sz="0" w:space="0" w:color="auto"/>
                  </w:divBdr>
                </w:div>
              </w:divsChild>
            </w:div>
            <w:div w:id="647781506">
              <w:marLeft w:val="0"/>
              <w:marRight w:val="0"/>
              <w:marTop w:val="0"/>
              <w:marBottom w:val="0"/>
              <w:divBdr>
                <w:top w:val="none" w:sz="0" w:space="0" w:color="auto"/>
                <w:left w:val="none" w:sz="0" w:space="0" w:color="auto"/>
                <w:bottom w:val="none" w:sz="0" w:space="0" w:color="auto"/>
                <w:right w:val="none" w:sz="0" w:space="0" w:color="auto"/>
              </w:divBdr>
              <w:divsChild>
                <w:div w:id="1348167421">
                  <w:marLeft w:val="0"/>
                  <w:marRight w:val="0"/>
                  <w:marTop w:val="0"/>
                  <w:marBottom w:val="0"/>
                  <w:divBdr>
                    <w:top w:val="none" w:sz="0" w:space="0" w:color="auto"/>
                    <w:left w:val="none" w:sz="0" w:space="0" w:color="auto"/>
                    <w:bottom w:val="none" w:sz="0" w:space="0" w:color="auto"/>
                    <w:right w:val="none" w:sz="0" w:space="0" w:color="auto"/>
                  </w:divBdr>
                </w:div>
              </w:divsChild>
            </w:div>
            <w:div w:id="1621955134">
              <w:marLeft w:val="0"/>
              <w:marRight w:val="0"/>
              <w:marTop w:val="0"/>
              <w:marBottom w:val="0"/>
              <w:divBdr>
                <w:top w:val="none" w:sz="0" w:space="0" w:color="auto"/>
                <w:left w:val="none" w:sz="0" w:space="0" w:color="auto"/>
                <w:bottom w:val="none" w:sz="0" w:space="0" w:color="auto"/>
                <w:right w:val="none" w:sz="0" w:space="0" w:color="auto"/>
              </w:divBdr>
              <w:divsChild>
                <w:div w:id="2032023732">
                  <w:marLeft w:val="0"/>
                  <w:marRight w:val="0"/>
                  <w:marTop w:val="0"/>
                  <w:marBottom w:val="0"/>
                  <w:divBdr>
                    <w:top w:val="none" w:sz="0" w:space="0" w:color="auto"/>
                    <w:left w:val="none" w:sz="0" w:space="0" w:color="auto"/>
                    <w:bottom w:val="none" w:sz="0" w:space="0" w:color="auto"/>
                    <w:right w:val="none" w:sz="0" w:space="0" w:color="auto"/>
                  </w:divBdr>
                </w:div>
              </w:divsChild>
            </w:div>
            <w:div w:id="1865554946">
              <w:marLeft w:val="0"/>
              <w:marRight w:val="0"/>
              <w:marTop w:val="0"/>
              <w:marBottom w:val="0"/>
              <w:divBdr>
                <w:top w:val="none" w:sz="0" w:space="0" w:color="auto"/>
                <w:left w:val="none" w:sz="0" w:space="0" w:color="auto"/>
                <w:bottom w:val="none" w:sz="0" w:space="0" w:color="auto"/>
                <w:right w:val="none" w:sz="0" w:space="0" w:color="auto"/>
              </w:divBdr>
              <w:divsChild>
                <w:div w:id="1489401737">
                  <w:marLeft w:val="0"/>
                  <w:marRight w:val="0"/>
                  <w:marTop w:val="0"/>
                  <w:marBottom w:val="0"/>
                  <w:divBdr>
                    <w:top w:val="none" w:sz="0" w:space="0" w:color="auto"/>
                    <w:left w:val="none" w:sz="0" w:space="0" w:color="auto"/>
                    <w:bottom w:val="none" w:sz="0" w:space="0" w:color="auto"/>
                    <w:right w:val="none" w:sz="0" w:space="0" w:color="auto"/>
                  </w:divBdr>
                </w:div>
              </w:divsChild>
            </w:div>
            <w:div w:id="469372453">
              <w:marLeft w:val="0"/>
              <w:marRight w:val="0"/>
              <w:marTop w:val="0"/>
              <w:marBottom w:val="0"/>
              <w:divBdr>
                <w:top w:val="none" w:sz="0" w:space="0" w:color="auto"/>
                <w:left w:val="none" w:sz="0" w:space="0" w:color="auto"/>
                <w:bottom w:val="none" w:sz="0" w:space="0" w:color="auto"/>
                <w:right w:val="none" w:sz="0" w:space="0" w:color="auto"/>
              </w:divBdr>
              <w:divsChild>
                <w:div w:id="161744754">
                  <w:marLeft w:val="0"/>
                  <w:marRight w:val="0"/>
                  <w:marTop w:val="0"/>
                  <w:marBottom w:val="0"/>
                  <w:divBdr>
                    <w:top w:val="none" w:sz="0" w:space="0" w:color="auto"/>
                    <w:left w:val="none" w:sz="0" w:space="0" w:color="auto"/>
                    <w:bottom w:val="none" w:sz="0" w:space="0" w:color="auto"/>
                    <w:right w:val="none" w:sz="0" w:space="0" w:color="auto"/>
                  </w:divBdr>
                </w:div>
              </w:divsChild>
            </w:div>
            <w:div w:id="1311669619">
              <w:marLeft w:val="0"/>
              <w:marRight w:val="0"/>
              <w:marTop w:val="0"/>
              <w:marBottom w:val="0"/>
              <w:divBdr>
                <w:top w:val="none" w:sz="0" w:space="0" w:color="auto"/>
                <w:left w:val="none" w:sz="0" w:space="0" w:color="auto"/>
                <w:bottom w:val="none" w:sz="0" w:space="0" w:color="auto"/>
                <w:right w:val="none" w:sz="0" w:space="0" w:color="auto"/>
              </w:divBdr>
              <w:divsChild>
                <w:div w:id="1062603392">
                  <w:marLeft w:val="0"/>
                  <w:marRight w:val="0"/>
                  <w:marTop w:val="0"/>
                  <w:marBottom w:val="0"/>
                  <w:divBdr>
                    <w:top w:val="none" w:sz="0" w:space="0" w:color="auto"/>
                    <w:left w:val="none" w:sz="0" w:space="0" w:color="auto"/>
                    <w:bottom w:val="none" w:sz="0" w:space="0" w:color="auto"/>
                    <w:right w:val="none" w:sz="0" w:space="0" w:color="auto"/>
                  </w:divBdr>
                </w:div>
              </w:divsChild>
            </w:div>
            <w:div w:id="1283880307">
              <w:marLeft w:val="0"/>
              <w:marRight w:val="0"/>
              <w:marTop w:val="0"/>
              <w:marBottom w:val="0"/>
              <w:divBdr>
                <w:top w:val="none" w:sz="0" w:space="0" w:color="auto"/>
                <w:left w:val="none" w:sz="0" w:space="0" w:color="auto"/>
                <w:bottom w:val="none" w:sz="0" w:space="0" w:color="auto"/>
                <w:right w:val="none" w:sz="0" w:space="0" w:color="auto"/>
              </w:divBdr>
              <w:divsChild>
                <w:div w:id="1287083323">
                  <w:marLeft w:val="0"/>
                  <w:marRight w:val="0"/>
                  <w:marTop w:val="0"/>
                  <w:marBottom w:val="0"/>
                  <w:divBdr>
                    <w:top w:val="none" w:sz="0" w:space="0" w:color="auto"/>
                    <w:left w:val="none" w:sz="0" w:space="0" w:color="auto"/>
                    <w:bottom w:val="none" w:sz="0" w:space="0" w:color="auto"/>
                    <w:right w:val="none" w:sz="0" w:space="0" w:color="auto"/>
                  </w:divBdr>
                </w:div>
              </w:divsChild>
            </w:div>
            <w:div w:id="2099673712">
              <w:marLeft w:val="0"/>
              <w:marRight w:val="0"/>
              <w:marTop w:val="0"/>
              <w:marBottom w:val="0"/>
              <w:divBdr>
                <w:top w:val="none" w:sz="0" w:space="0" w:color="auto"/>
                <w:left w:val="none" w:sz="0" w:space="0" w:color="auto"/>
                <w:bottom w:val="none" w:sz="0" w:space="0" w:color="auto"/>
                <w:right w:val="none" w:sz="0" w:space="0" w:color="auto"/>
              </w:divBdr>
              <w:divsChild>
                <w:div w:id="1527870235">
                  <w:marLeft w:val="0"/>
                  <w:marRight w:val="0"/>
                  <w:marTop w:val="0"/>
                  <w:marBottom w:val="0"/>
                  <w:divBdr>
                    <w:top w:val="none" w:sz="0" w:space="0" w:color="auto"/>
                    <w:left w:val="none" w:sz="0" w:space="0" w:color="auto"/>
                    <w:bottom w:val="none" w:sz="0" w:space="0" w:color="auto"/>
                    <w:right w:val="none" w:sz="0" w:space="0" w:color="auto"/>
                  </w:divBdr>
                </w:div>
              </w:divsChild>
            </w:div>
            <w:div w:id="481972790">
              <w:marLeft w:val="0"/>
              <w:marRight w:val="0"/>
              <w:marTop w:val="0"/>
              <w:marBottom w:val="0"/>
              <w:divBdr>
                <w:top w:val="none" w:sz="0" w:space="0" w:color="auto"/>
                <w:left w:val="none" w:sz="0" w:space="0" w:color="auto"/>
                <w:bottom w:val="none" w:sz="0" w:space="0" w:color="auto"/>
                <w:right w:val="none" w:sz="0" w:space="0" w:color="auto"/>
              </w:divBdr>
              <w:divsChild>
                <w:div w:id="970522668">
                  <w:marLeft w:val="0"/>
                  <w:marRight w:val="0"/>
                  <w:marTop w:val="0"/>
                  <w:marBottom w:val="0"/>
                  <w:divBdr>
                    <w:top w:val="none" w:sz="0" w:space="0" w:color="auto"/>
                    <w:left w:val="none" w:sz="0" w:space="0" w:color="auto"/>
                    <w:bottom w:val="none" w:sz="0" w:space="0" w:color="auto"/>
                    <w:right w:val="none" w:sz="0" w:space="0" w:color="auto"/>
                  </w:divBdr>
                </w:div>
              </w:divsChild>
            </w:div>
            <w:div w:id="340862185">
              <w:marLeft w:val="0"/>
              <w:marRight w:val="0"/>
              <w:marTop w:val="0"/>
              <w:marBottom w:val="0"/>
              <w:divBdr>
                <w:top w:val="none" w:sz="0" w:space="0" w:color="auto"/>
                <w:left w:val="none" w:sz="0" w:space="0" w:color="auto"/>
                <w:bottom w:val="none" w:sz="0" w:space="0" w:color="auto"/>
                <w:right w:val="none" w:sz="0" w:space="0" w:color="auto"/>
              </w:divBdr>
              <w:divsChild>
                <w:div w:id="224680783">
                  <w:marLeft w:val="0"/>
                  <w:marRight w:val="0"/>
                  <w:marTop w:val="0"/>
                  <w:marBottom w:val="0"/>
                  <w:divBdr>
                    <w:top w:val="none" w:sz="0" w:space="0" w:color="auto"/>
                    <w:left w:val="none" w:sz="0" w:space="0" w:color="auto"/>
                    <w:bottom w:val="none" w:sz="0" w:space="0" w:color="auto"/>
                    <w:right w:val="none" w:sz="0" w:space="0" w:color="auto"/>
                  </w:divBdr>
                </w:div>
              </w:divsChild>
            </w:div>
            <w:div w:id="730033748">
              <w:marLeft w:val="0"/>
              <w:marRight w:val="0"/>
              <w:marTop w:val="0"/>
              <w:marBottom w:val="0"/>
              <w:divBdr>
                <w:top w:val="none" w:sz="0" w:space="0" w:color="auto"/>
                <w:left w:val="none" w:sz="0" w:space="0" w:color="auto"/>
                <w:bottom w:val="none" w:sz="0" w:space="0" w:color="auto"/>
                <w:right w:val="none" w:sz="0" w:space="0" w:color="auto"/>
              </w:divBdr>
              <w:divsChild>
                <w:div w:id="223954920">
                  <w:marLeft w:val="0"/>
                  <w:marRight w:val="0"/>
                  <w:marTop w:val="0"/>
                  <w:marBottom w:val="0"/>
                  <w:divBdr>
                    <w:top w:val="none" w:sz="0" w:space="0" w:color="auto"/>
                    <w:left w:val="none" w:sz="0" w:space="0" w:color="auto"/>
                    <w:bottom w:val="none" w:sz="0" w:space="0" w:color="auto"/>
                    <w:right w:val="none" w:sz="0" w:space="0" w:color="auto"/>
                  </w:divBdr>
                </w:div>
              </w:divsChild>
            </w:div>
            <w:div w:id="1534347219">
              <w:marLeft w:val="0"/>
              <w:marRight w:val="0"/>
              <w:marTop w:val="0"/>
              <w:marBottom w:val="0"/>
              <w:divBdr>
                <w:top w:val="none" w:sz="0" w:space="0" w:color="auto"/>
                <w:left w:val="none" w:sz="0" w:space="0" w:color="auto"/>
                <w:bottom w:val="none" w:sz="0" w:space="0" w:color="auto"/>
                <w:right w:val="none" w:sz="0" w:space="0" w:color="auto"/>
              </w:divBdr>
              <w:divsChild>
                <w:div w:id="758064003">
                  <w:marLeft w:val="0"/>
                  <w:marRight w:val="0"/>
                  <w:marTop w:val="0"/>
                  <w:marBottom w:val="0"/>
                  <w:divBdr>
                    <w:top w:val="none" w:sz="0" w:space="0" w:color="auto"/>
                    <w:left w:val="none" w:sz="0" w:space="0" w:color="auto"/>
                    <w:bottom w:val="none" w:sz="0" w:space="0" w:color="auto"/>
                    <w:right w:val="none" w:sz="0" w:space="0" w:color="auto"/>
                  </w:divBdr>
                </w:div>
              </w:divsChild>
            </w:div>
            <w:div w:id="1621301769">
              <w:marLeft w:val="0"/>
              <w:marRight w:val="0"/>
              <w:marTop w:val="0"/>
              <w:marBottom w:val="0"/>
              <w:divBdr>
                <w:top w:val="none" w:sz="0" w:space="0" w:color="auto"/>
                <w:left w:val="none" w:sz="0" w:space="0" w:color="auto"/>
                <w:bottom w:val="none" w:sz="0" w:space="0" w:color="auto"/>
                <w:right w:val="none" w:sz="0" w:space="0" w:color="auto"/>
              </w:divBdr>
              <w:divsChild>
                <w:div w:id="347803411">
                  <w:marLeft w:val="0"/>
                  <w:marRight w:val="0"/>
                  <w:marTop w:val="0"/>
                  <w:marBottom w:val="0"/>
                  <w:divBdr>
                    <w:top w:val="none" w:sz="0" w:space="0" w:color="auto"/>
                    <w:left w:val="none" w:sz="0" w:space="0" w:color="auto"/>
                    <w:bottom w:val="none" w:sz="0" w:space="0" w:color="auto"/>
                    <w:right w:val="none" w:sz="0" w:space="0" w:color="auto"/>
                  </w:divBdr>
                </w:div>
              </w:divsChild>
            </w:div>
            <w:div w:id="1779639611">
              <w:marLeft w:val="0"/>
              <w:marRight w:val="0"/>
              <w:marTop w:val="0"/>
              <w:marBottom w:val="0"/>
              <w:divBdr>
                <w:top w:val="none" w:sz="0" w:space="0" w:color="auto"/>
                <w:left w:val="none" w:sz="0" w:space="0" w:color="auto"/>
                <w:bottom w:val="none" w:sz="0" w:space="0" w:color="auto"/>
                <w:right w:val="none" w:sz="0" w:space="0" w:color="auto"/>
              </w:divBdr>
              <w:divsChild>
                <w:div w:id="1673532443">
                  <w:marLeft w:val="0"/>
                  <w:marRight w:val="0"/>
                  <w:marTop w:val="0"/>
                  <w:marBottom w:val="0"/>
                  <w:divBdr>
                    <w:top w:val="none" w:sz="0" w:space="0" w:color="auto"/>
                    <w:left w:val="none" w:sz="0" w:space="0" w:color="auto"/>
                    <w:bottom w:val="none" w:sz="0" w:space="0" w:color="auto"/>
                    <w:right w:val="none" w:sz="0" w:space="0" w:color="auto"/>
                  </w:divBdr>
                </w:div>
              </w:divsChild>
            </w:div>
            <w:div w:id="82536595">
              <w:marLeft w:val="0"/>
              <w:marRight w:val="0"/>
              <w:marTop w:val="0"/>
              <w:marBottom w:val="0"/>
              <w:divBdr>
                <w:top w:val="none" w:sz="0" w:space="0" w:color="auto"/>
                <w:left w:val="none" w:sz="0" w:space="0" w:color="auto"/>
                <w:bottom w:val="none" w:sz="0" w:space="0" w:color="auto"/>
                <w:right w:val="none" w:sz="0" w:space="0" w:color="auto"/>
              </w:divBdr>
              <w:divsChild>
                <w:div w:id="1370373995">
                  <w:marLeft w:val="0"/>
                  <w:marRight w:val="0"/>
                  <w:marTop w:val="0"/>
                  <w:marBottom w:val="0"/>
                  <w:divBdr>
                    <w:top w:val="none" w:sz="0" w:space="0" w:color="auto"/>
                    <w:left w:val="none" w:sz="0" w:space="0" w:color="auto"/>
                    <w:bottom w:val="none" w:sz="0" w:space="0" w:color="auto"/>
                    <w:right w:val="none" w:sz="0" w:space="0" w:color="auto"/>
                  </w:divBdr>
                </w:div>
              </w:divsChild>
            </w:div>
            <w:div w:id="193731112">
              <w:marLeft w:val="0"/>
              <w:marRight w:val="0"/>
              <w:marTop w:val="0"/>
              <w:marBottom w:val="0"/>
              <w:divBdr>
                <w:top w:val="none" w:sz="0" w:space="0" w:color="auto"/>
                <w:left w:val="none" w:sz="0" w:space="0" w:color="auto"/>
                <w:bottom w:val="none" w:sz="0" w:space="0" w:color="auto"/>
                <w:right w:val="none" w:sz="0" w:space="0" w:color="auto"/>
              </w:divBdr>
              <w:divsChild>
                <w:div w:id="1874002994">
                  <w:marLeft w:val="0"/>
                  <w:marRight w:val="0"/>
                  <w:marTop w:val="0"/>
                  <w:marBottom w:val="0"/>
                  <w:divBdr>
                    <w:top w:val="none" w:sz="0" w:space="0" w:color="auto"/>
                    <w:left w:val="none" w:sz="0" w:space="0" w:color="auto"/>
                    <w:bottom w:val="none" w:sz="0" w:space="0" w:color="auto"/>
                    <w:right w:val="none" w:sz="0" w:space="0" w:color="auto"/>
                  </w:divBdr>
                </w:div>
              </w:divsChild>
            </w:div>
            <w:div w:id="1745445129">
              <w:marLeft w:val="0"/>
              <w:marRight w:val="0"/>
              <w:marTop w:val="0"/>
              <w:marBottom w:val="0"/>
              <w:divBdr>
                <w:top w:val="none" w:sz="0" w:space="0" w:color="auto"/>
                <w:left w:val="none" w:sz="0" w:space="0" w:color="auto"/>
                <w:bottom w:val="none" w:sz="0" w:space="0" w:color="auto"/>
                <w:right w:val="none" w:sz="0" w:space="0" w:color="auto"/>
              </w:divBdr>
              <w:divsChild>
                <w:div w:id="1940717781">
                  <w:marLeft w:val="0"/>
                  <w:marRight w:val="0"/>
                  <w:marTop w:val="0"/>
                  <w:marBottom w:val="0"/>
                  <w:divBdr>
                    <w:top w:val="none" w:sz="0" w:space="0" w:color="auto"/>
                    <w:left w:val="none" w:sz="0" w:space="0" w:color="auto"/>
                    <w:bottom w:val="none" w:sz="0" w:space="0" w:color="auto"/>
                    <w:right w:val="none" w:sz="0" w:space="0" w:color="auto"/>
                  </w:divBdr>
                </w:div>
              </w:divsChild>
            </w:div>
            <w:div w:id="1492598126">
              <w:marLeft w:val="0"/>
              <w:marRight w:val="0"/>
              <w:marTop w:val="0"/>
              <w:marBottom w:val="0"/>
              <w:divBdr>
                <w:top w:val="none" w:sz="0" w:space="0" w:color="auto"/>
                <w:left w:val="none" w:sz="0" w:space="0" w:color="auto"/>
                <w:bottom w:val="none" w:sz="0" w:space="0" w:color="auto"/>
                <w:right w:val="none" w:sz="0" w:space="0" w:color="auto"/>
              </w:divBdr>
              <w:divsChild>
                <w:div w:id="1104501121">
                  <w:marLeft w:val="0"/>
                  <w:marRight w:val="0"/>
                  <w:marTop w:val="0"/>
                  <w:marBottom w:val="0"/>
                  <w:divBdr>
                    <w:top w:val="none" w:sz="0" w:space="0" w:color="auto"/>
                    <w:left w:val="none" w:sz="0" w:space="0" w:color="auto"/>
                    <w:bottom w:val="none" w:sz="0" w:space="0" w:color="auto"/>
                    <w:right w:val="none" w:sz="0" w:space="0" w:color="auto"/>
                  </w:divBdr>
                </w:div>
              </w:divsChild>
            </w:div>
            <w:div w:id="847911209">
              <w:marLeft w:val="0"/>
              <w:marRight w:val="0"/>
              <w:marTop w:val="0"/>
              <w:marBottom w:val="0"/>
              <w:divBdr>
                <w:top w:val="none" w:sz="0" w:space="0" w:color="auto"/>
                <w:left w:val="none" w:sz="0" w:space="0" w:color="auto"/>
                <w:bottom w:val="none" w:sz="0" w:space="0" w:color="auto"/>
                <w:right w:val="none" w:sz="0" w:space="0" w:color="auto"/>
              </w:divBdr>
              <w:divsChild>
                <w:div w:id="1212307136">
                  <w:marLeft w:val="0"/>
                  <w:marRight w:val="0"/>
                  <w:marTop w:val="0"/>
                  <w:marBottom w:val="0"/>
                  <w:divBdr>
                    <w:top w:val="none" w:sz="0" w:space="0" w:color="auto"/>
                    <w:left w:val="none" w:sz="0" w:space="0" w:color="auto"/>
                    <w:bottom w:val="none" w:sz="0" w:space="0" w:color="auto"/>
                    <w:right w:val="none" w:sz="0" w:space="0" w:color="auto"/>
                  </w:divBdr>
                </w:div>
              </w:divsChild>
            </w:div>
            <w:div w:id="1810828589">
              <w:marLeft w:val="0"/>
              <w:marRight w:val="0"/>
              <w:marTop w:val="0"/>
              <w:marBottom w:val="0"/>
              <w:divBdr>
                <w:top w:val="none" w:sz="0" w:space="0" w:color="auto"/>
                <w:left w:val="none" w:sz="0" w:space="0" w:color="auto"/>
                <w:bottom w:val="none" w:sz="0" w:space="0" w:color="auto"/>
                <w:right w:val="none" w:sz="0" w:space="0" w:color="auto"/>
              </w:divBdr>
              <w:divsChild>
                <w:div w:id="1312445325">
                  <w:marLeft w:val="0"/>
                  <w:marRight w:val="0"/>
                  <w:marTop w:val="0"/>
                  <w:marBottom w:val="0"/>
                  <w:divBdr>
                    <w:top w:val="none" w:sz="0" w:space="0" w:color="auto"/>
                    <w:left w:val="none" w:sz="0" w:space="0" w:color="auto"/>
                    <w:bottom w:val="none" w:sz="0" w:space="0" w:color="auto"/>
                    <w:right w:val="none" w:sz="0" w:space="0" w:color="auto"/>
                  </w:divBdr>
                </w:div>
              </w:divsChild>
            </w:div>
            <w:div w:id="1116409969">
              <w:marLeft w:val="0"/>
              <w:marRight w:val="0"/>
              <w:marTop w:val="0"/>
              <w:marBottom w:val="0"/>
              <w:divBdr>
                <w:top w:val="none" w:sz="0" w:space="0" w:color="auto"/>
                <w:left w:val="none" w:sz="0" w:space="0" w:color="auto"/>
                <w:bottom w:val="none" w:sz="0" w:space="0" w:color="auto"/>
                <w:right w:val="none" w:sz="0" w:space="0" w:color="auto"/>
              </w:divBdr>
              <w:divsChild>
                <w:div w:id="291518463">
                  <w:marLeft w:val="0"/>
                  <w:marRight w:val="0"/>
                  <w:marTop w:val="0"/>
                  <w:marBottom w:val="0"/>
                  <w:divBdr>
                    <w:top w:val="none" w:sz="0" w:space="0" w:color="auto"/>
                    <w:left w:val="none" w:sz="0" w:space="0" w:color="auto"/>
                    <w:bottom w:val="none" w:sz="0" w:space="0" w:color="auto"/>
                    <w:right w:val="none" w:sz="0" w:space="0" w:color="auto"/>
                  </w:divBdr>
                </w:div>
              </w:divsChild>
            </w:div>
            <w:div w:id="1898272687">
              <w:marLeft w:val="0"/>
              <w:marRight w:val="0"/>
              <w:marTop w:val="0"/>
              <w:marBottom w:val="0"/>
              <w:divBdr>
                <w:top w:val="none" w:sz="0" w:space="0" w:color="auto"/>
                <w:left w:val="none" w:sz="0" w:space="0" w:color="auto"/>
                <w:bottom w:val="none" w:sz="0" w:space="0" w:color="auto"/>
                <w:right w:val="none" w:sz="0" w:space="0" w:color="auto"/>
              </w:divBdr>
              <w:divsChild>
                <w:div w:id="1791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018">
          <w:marLeft w:val="0"/>
          <w:marRight w:val="0"/>
          <w:marTop w:val="0"/>
          <w:marBottom w:val="0"/>
          <w:divBdr>
            <w:top w:val="none" w:sz="0" w:space="0" w:color="auto"/>
            <w:left w:val="none" w:sz="0" w:space="0" w:color="auto"/>
            <w:bottom w:val="none" w:sz="0" w:space="0" w:color="auto"/>
            <w:right w:val="none" w:sz="0" w:space="0" w:color="auto"/>
          </w:divBdr>
          <w:divsChild>
            <w:div w:id="1442720446">
              <w:marLeft w:val="0"/>
              <w:marRight w:val="0"/>
              <w:marTop w:val="0"/>
              <w:marBottom w:val="0"/>
              <w:divBdr>
                <w:top w:val="none" w:sz="0" w:space="0" w:color="auto"/>
                <w:left w:val="none" w:sz="0" w:space="0" w:color="auto"/>
                <w:bottom w:val="none" w:sz="0" w:space="0" w:color="auto"/>
                <w:right w:val="none" w:sz="0" w:space="0" w:color="auto"/>
              </w:divBdr>
              <w:divsChild>
                <w:div w:id="1871214032">
                  <w:marLeft w:val="0"/>
                  <w:marRight w:val="0"/>
                  <w:marTop w:val="0"/>
                  <w:marBottom w:val="0"/>
                  <w:divBdr>
                    <w:top w:val="none" w:sz="0" w:space="0" w:color="auto"/>
                    <w:left w:val="none" w:sz="0" w:space="0" w:color="auto"/>
                    <w:bottom w:val="none" w:sz="0" w:space="0" w:color="auto"/>
                    <w:right w:val="none" w:sz="0" w:space="0" w:color="auto"/>
                  </w:divBdr>
                </w:div>
              </w:divsChild>
            </w:div>
            <w:div w:id="1132095651">
              <w:marLeft w:val="0"/>
              <w:marRight w:val="0"/>
              <w:marTop w:val="0"/>
              <w:marBottom w:val="0"/>
              <w:divBdr>
                <w:top w:val="none" w:sz="0" w:space="0" w:color="auto"/>
                <w:left w:val="none" w:sz="0" w:space="0" w:color="auto"/>
                <w:bottom w:val="none" w:sz="0" w:space="0" w:color="auto"/>
                <w:right w:val="none" w:sz="0" w:space="0" w:color="auto"/>
              </w:divBdr>
              <w:divsChild>
                <w:div w:id="9575391">
                  <w:marLeft w:val="0"/>
                  <w:marRight w:val="0"/>
                  <w:marTop w:val="0"/>
                  <w:marBottom w:val="0"/>
                  <w:divBdr>
                    <w:top w:val="none" w:sz="0" w:space="0" w:color="auto"/>
                    <w:left w:val="none" w:sz="0" w:space="0" w:color="auto"/>
                    <w:bottom w:val="none" w:sz="0" w:space="0" w:color="auto"/>
                    <w:right w:val="none" w:sz="0" w:space="0" w:color="auto"/>
                  </w:divBdr>
                </w:div>
              </w:divsChild>
            </w:div>
            <w:div w:id="1382365489">
              <w:marLeft w:val="0"/>
              <w:marRight w:val="0"/>
              <w:marTop w:val="0"/>
              <w:marBottom w:val="0"/>
              <w:divBdr>
                <w:top w:val="none" w:sz="0" w:space="0" w:color="auto"/>
                <w:left w:val="none" w:sz="0" w:space="0" w:color="auto"/>
                <w:bottom w:val="none" w:sz="0" w:space="0" w:color="auto"/>
                <w:right w:val="none" w:sz="0" w:space="0" w:color="auto"/>
              </w:divBdr>
              <w:divsChild>
                <w:div w:id="1431660857">
                  <w:marLeft w:val="0"/>
                  <w:marRight w:val="0"/>
                  <w:marTop w:val="0"/>
                  <w:marBottom w:val="0"/>
                  <w:divBdr>
                    <w:top w:val="none" w:sz="0" w:space="0" w:color="auto"/>
                    <w:left w:val="none" w:sz="0" w:space="0" w:color="auto"/>
                    <w:bottom w:val="none" w:sz="0" w:space="0" w:color="auto"/>
                    <w:right w:val="none" w:sz="0" w:space="0" w:color="auto"/>
                  </w:divBdr>
                </w:div>
              </w:divsChild>
            </w:div>
            <w:div w:id="1604222093">
              <w:marLeft w:val="0"/>
              <w:marRight w:val="0"/>
              <w:marTop w:val="0"/>
              <w:marBottom w:val="0"/>
              <w:divBdr>
                <w:top w:val="none" w:sz="0" w:space="0" w:color="auto"/>
                <w:left w:val="none" w:sz="0" w:space="0" w:color="auto"/>
                <w:bottom w:val="none" w:sz="0" w:space="0" w:color="auto"/>
                <w:right w:val="none" w:sz="0" w:space="0" w:color="auto"/>
              </w:divBdr>
              <w:divsChild>
                <w:div w:id="792290590">
                  <w:marLeft w:val="0"/>
                  <w:marRight w:val="0"/>
                  <w:marTop w:val="0"/>
                  <w:marBottom w:val="0"/>
                  <w:divBdr>
                    <w:top w:val="none" w:sz="0" w:space="0" w:color="auto"/>
                    <w:left w:val="none" w:sz="0" w:space="0" w:color="auto"/>
                    <w:bottom w:val="none" w:sz="0" w:space="0" w:color="auto"/>
                    <w:right w:val="none" w:sz="0" w:space="0" w:color="auto"/>
                  </w:divBdr>
                </w:div>
              </w:divsChild>
            </w:div>
            <w:div w:id="1328751674">
              <w:marLeft w:val="0"/>
              <w:marRight w:val="0"/>
              <w:marTop w:val="0"/>
              <w:marBottom w:val="0"/>
              <w:divBdr>
                <w:top w:val="none" w:sz="0" w:space="0" w:color="auto"/>
                <w:left w:val="none" w:sz="0" w:space="0" w:color="auto"/>
                <w:bottom w:val="none" w:sz="0" w:space="0" w:color="auto"/>
                <w:right w:val="none" w:sz="0" w:space="0" w:color="auto"/>
              </w:divBdr>
              <w:divsChild>
                <w:div w:id="1719279884">
                  <w:marLeft w:val="0"/>
                  <w:marRight w:val="0"/>
                  <w:marTop w:val="0"/>
                  <w:marBottom w:val="0"/>
                  <w:divBdr>
                    <w:top w:val="none" w:sz="0" w:space="0" w:color="auto"/>
                    <w:left w:val="none" w:sz="0" w:space="0" w:color="auto"/>
                    <w:bottom w:val="none" w:sz="0" w:space="0" w:color="auto"/>
                    <w:right w:val="none" w:sz="0" w:space="0" w:color="auto"/>
                  </w:divBdr>
                </w:div>
              </w:divsChild>
            </w:div>
            <w:div w:id="87042790">
              <w:marLeft w:val="0"/>
              <w:marRight w:val="0"/>
              <w:marTop w:val="0"/>
              <w:marBottom w:val="0"/>
              <w:divBdr>
                <w:top w:val="none" w:sz="0" w:space="0" w:color="auto"/>
                <w:left w:val="none" w:sz="0" w:space="0" w:color="auto"/>
                <w:bottom w:val="none" w:sz="0" w:space="0" w:color="auto"/>
                <w:right w:val="none" w:sz="0" w:space="0" w:color="auto"/>
              </w:divBdr>
              <w:divsChild>
                <w:div w:id="1392998125">
                  <w:marLeft w:val="0"/>
                  <w:marRight w:val="0"/>
                  <w:marTop w:val="0"/>
                  <w:marBottom w:val="0"/>
                  <w:divBdr>
                    <w:top w:val="none" w:sz="0" w:space="0" w:color="auto"/>
                    <w:left w:val="none" w:sz="0" w:space="0" w:color="auto"/>
                    <w:bottom w:val="none" w:sz="0" w:space="0" w:color="auto"/>
                    <w:right w:val="none" w:sz="0" w:space="0" w:color="auto"/>
                  </w:divBdr>
                </w:div>
              </w:divsChild>
            </w:div>
            <w:div w:id="960961418">
              <w:marLeft w:val="0"/>
              <w:marRight w:val="0"/>
              <w:marTop w:val="0"/>
              <w:marBottom w:val="0"/>
              <w:divBdr>
                <w:top w:val="none" w:sz="0" w:space="0" w:color="auto"/>
                <w:left w:val="none" w:sz="0" w:space="0" w:color="auto"/>
                <w:bottom w:val="none" w:sz="0" w:space="0" w:color="auto"/>
                <w:right w:val="none" w:sz="0" w:space="0" w:color="auto"/>
              </w:divBdr>
              <w:divsChild>
                <w:div w:id="1121336492">
                  <w:marLeft w:val="0"/>
                  <w:marRight w:val="0"/>
                  <w:marTop w:val="0"/>
                  <w:marBottom w:val="0"/>
                  <w:divBdr>
                    <w:top w:val="none" w:sz="0" w:space="0" w:color="auto"/>
                    <w:left w:val="none" w:sz="0" w:space="0" w:color="auto"/>
                    <w:bottom w:val="none" w:sz="0" w:space="0" w:color="auto"/>
                    <w:right w:val="none" w:sz="0" w:space="0" w:color="auto"/>
                  </w:divBdr>
                </w:div>
              </w:divsChild>
            </w:div>
            <w:div w:id="1593319860">
              <w:marLeft w:val="0"/>
              <w:marRight w:val="0"/>
              <w:marTop w:val="0"/>
              <w:marBottom w:val="0"/>
              <w:divBdr>
                <w:top w:val="none" w:sz="0" w:space="0" w:color="auto"/>
                <w:left w:val="none" w:sz="0" w:space="0" w:color="auto"/>
                <w:bottom w:val="none" w:sz="0" w:space="0" w:color="auto"/>
                <w:right w:val="none" w:sz="0" w:space="0" w:color="auto"/>
              </w:divBdr>
              <w:divsChild>
                <w:div w:id="2141335841">
                  <w:marLeft w:val="0"/>
                  <w:marRight w:val="0"/>
                  <w:marTop w:val="0"/>
                  <w:marBottom w:val="0"/>
                  <w:divBdr>
                    <w:top w:val="none" w:sz="0" w:space="0" w:color="auto"/>
                    <w:left w:val="none" w:sz="0" w:space="0" w:color="auto"/>
                    <w:bottom w:val="none" w:sz="0" w:space="0" w:color="auto"/>
                    <w:right w:val="none" w:sz="0" w:space="0" w:color="auto"/>
                  </w:divBdr>
                </w:div>
              </w:divsChild>
            </w:div>
            <w:div w:id="492529839">
              <w:marLeft w:val="0"/>
              <w:marRight w:val="0"/>
              <w:marTop w:val="0"/>
              <w:marBottom w:val="0"/>
              <w:divBdr>
                <w:top w:val="none" w:sz="0" w:space="0" w:color="auto"/>
                <w:left w:val="none" w:sz="0" w:space="0" w:color="auto"/>
                <w:bottom w:val="none" w:sz="0" w:space="0" w:color="auto"/>
                <w:right w:val="none" w:sz="0" w:space="0" w:color="auto"/>
              </w:divBdr>
              <w:divsChild>
                <w:div w:id="422655090">
                  <w:marLeft w:val="0"/>
                  <w:marRight w:val="0"/>
                  <w:marTop w:val="0"/>
                  <w:marBottom w:val="0"/>
                  <w:divBdr>
                    <w:top w:val="none" w:sz="0" w:space="0" w:color="auto"/>
                    <w:left w:val="none" w:sz="0" w:space="0" w:color="auto"/>
                    <w:bottom w:val="none" w:sz="0" w:space="0" w:color="auto"/>
                    <w:right w:val="none" w:sz="0" w:space="0" w:color="auto"/>
                  </w:divBdr>
                </w:div>
              </w:divsChild>
            </w:div>
            <w:div w:id="2093160937">
              <w:marLeft w:val="0"/>
              <w:marRight w:val="0"/>
              <w:marTop w:val="0"/>
              <w:marBottom w:val="0"/>
              <w:divBdr>
                <w:top w:val="none" w:sz="0" w:space="0" w:color="auto"/>
                <w:left w:val="none" w:sz="0" w:space="0" w:color="auto"/>
                <w:bottom w:val="none" w:sz="0" w:space="0" w:color="auto"/>
                <w:right w:val="none" w:sz="0" w:space="0" w:color="auto"/>
              </w:divBdr>
              <w:divsChild>
                <w:div w:id="793601725">
                  <w:marLeft w:val="0"/>
                  <w:marRight w:val="0"/>
                  <w:marTop w:val="0"/>
                  <w:marBottom w:val="0"/>
                  <w:divBdr>
                    <w:top w:val="none" w:sz="0" w:space="0" w:color="auto"/>
                    <w:left w:val="none" w:sz="0" w:space="0" w:color="auto"/>
                    <w:bottom w:val="none" w:sz="0" w:space="0" w:color="auto"/>
                    <w:right w:val="none" w:sz="0" w:space="0" w:color="auto"/>
                  </w:divBdr>
                </w:div>
              </w:divsChild>
            </w:div>
            <w:div w:id="1199782859">
              <w:marLeft w:val="0"/>
              <w:marRight w:val="0"/>
              <w:marTop w:val="0"/>
              <w:marBottom w:val="0"/>
              <w:divBdr>
                <w:top w:val="none" w:sz="0" w:space="0" w:color="auto"/>
                <w:left w:val="none" w:sz="0" w:space="0" w:color="auto"/>
                <w:bottom w:val="none" w:sz="0" w:space="0" w:color="auto"/>
                <w:right w:val="none" w:sz="0" w:space="0" w:color="auto"/>
              </w:divBdr>
              <w:divsChild>
                <w:div w:id="421991834">
                  <w:marLeft w:val="0"/>
                  <w:marRight w:val="0"/>
                  <w:marTop w:val="0"/>
                  <w:marBottom w:val="0"/>
                  <w:divBdr>
                    <w:top w:val="none" w:sz="0" w:space="0" w:color="auto"/>
                    <w:left w:val="none" w:sz="0" w:space="0" w:color="auto"/>
                    <w:bottom w:val="none" w:sz="0" w:space="0" w:color="auto"/>
                    <w:right w:val="none" w:sz="0" w:space="0" w:color="auto"/>
                  </w:divBdr>
                </w:div>
              </w:divsChild>
            </w:div>
            <w:div w:id="1403597539">
              <w:marLeft w:val="0"/>
              <w:marRight w:val="0"/>
              <w:marTop w:val="0"/>
              <w:marBottom w:val="0"/>
              <w:divBdr>
                <w:top w:val="none" w:sz="0" w:space="0" w:color="auto"/>
                <w:left w:val="none" w:sz="0" w:space="0" w:color="auto"/>
                <w:bottom w:val="none" w:sz="0" w:space="0" w:color="auto"/>
                <w:right w:val="none" w:sz="0" w:space="0" w:color="auto"/>
              </w:divBdr>
              <w:divsChild>
                <w:div w:id="1897933492">
                  <w:marLeft w:val="0"/>
                  <w:marRight w:val="0"/>
                  <w:marTop w:val="0"/>
                  <w:marBottom w:val="0"/>
                  <w:divBdr>
                    <w:top w:val="none" w:sz="0" w:space="0" w:color="auto"/>
                    <w:left w:val="none" w:sz="0" w:space="0" w:color="auto"/>
                    <w:bottom w:val="none" w:sz="0" w:space="0" w:color="auto"/>
                    <w:right w:val="none" w:sz="0" w:space="0" w:color="auto"/>
                  </w:divBdr>
                </w:div>
              </w:divsChild>
            </w:div>
            <w:div w:id="981957510">
              <w:marLeft w:val="0"/>
              <w:marRight w:val="0"/>
              <w:marTop w:val="0"/>
              <w:marBottom w:val="0"/>
              <w:divBdr>
                <w:top w:val="none" w:sz="0" w:space="0" w:color="auto"/>
                <w:left w:val="none" w:sz="0" w:space="0" w:color="auto"/>
                <w:bottom w:val="none" w:sz="0" w:space="0" w:color="auto"/>
                <w:right w:val="none" w:sz="0" w:space="0" w:color="auto"/>
              </w:divBdr>
              <w:divsChild>
                <w:div w:id="1360084307">
                  <w:marLeft w:val="0"/>
                  <w:marRight w:val="0"/>
                  <w:marTop w:val="0"/>
                  <w:marBottom w:val="0"/>
                  <w:divBdr>
                    <w:top w:val="none" w:sz="0" w:space="0" w:color="auto"/>
                    <w:left w:val="none" w:sz="0" w:space="0" w:color="auto"/>
                    <w:bottom w:val="none" w:sz="0" w:space="0" w:color="auto"/>
                    <w:right w:val="none" w:sz="0" w:space="0" w:color="auto"/>
                  </w:divBdr>
                </w:div>
              </w:divsChild>
            </w:div>
            <w:div w:id="2004431913">
              <w:marLeft w:val="0"/>
              <w:marRight w:val="0"/>
              <w:marTop w:val="0"/>
              <w:marBottom w:val="0"/>
              <w:divBdr>
                <w:top w:val="none" w:sz="0" w:space="0" w:color="auto"/>
                <w:left w:val="none" w:sz="0" w:space="0" w:color="auto"/>
                <w:bottom w:val="none" w:sz="0" w:space="0" w:color="auto"/>
                <w:right w:val="none" w:sz="0" w:space="0" w:color="auto"/>
              </w:divBdr>
              <w:divsChild>
                <w:div w:id="2137748394">
                  <w:marLeft w:val="0"/>
                  <w:marRight w:val="0"/>
                  <w:marTop w:val="0"/>
                  <w:marBottom w:val="0"/>
                  <w:divBdr>
                    <w:top w:val="none" w:sz="0" w:space="0" w:color="auto"/>
                    <w:left w:val="none" w:sz="0" w:space="0" w:color="auto"/>
                    <w:bottom w:val="none" w:sz="0" w:space="0" w:color="auto"/>
                    <w:right w:val="none" w:sz="0" w:space="0" w:color="auto"/>
                  </w:divBdr>
                </w:div>
              </w:divsChild>
            </w:div>
            <w:div w:id="2057006397">
              <w:marLeft w:val="0"/>
              <w:marRight w:val="0"/>
              <w:marTop w:val="0"/>
              <w:marBottom w:val="0"/>
              <w:divBdr>
                <w:top w:val="none" w:sz="0" w:space="0" w:color="auto"/>
                <w:left w:val="none" w:sz="0" w:space="0" w:color="auto"/>
                <w:bottom w:val="none" w:sz="0" w:space="0" w:color="auto"/>
                <w:right w:val="none" w:sz="0" w:space="0" w:color="auto"/>
              </w:divBdr>
              <w:divsChild>
                <w:div w:id="383019916">
                  <w:marLeft w:val="0"/>
                  <w:marRight w:val="0"/>
                  <w:marTop w:val="0"/>
                  <w:marBottom w:val="0"/>
                  <w:divBdr>
                    <w:top w:val="none" w:sz="0" w:space="0" w:color="auto"/>
                    <w:left w:val="none" w:sz="0" w:space="0" w:color="auto"/>
                    <w:bottom w:val="none" w:sz="0" w:space="0" w:color="auto"/>
                    <w:right w:val="none" w:sz="0" w:space="0" w:color="auto"/>
                  </w:divBdr>
                </w:div>
              </w:divsChild>
            </w:div>
            <w:div w:id="191193375">
              <w:marLeft w:val="0"/>
              <w:marRight w:val="0"/>
              <w:marTop w:val="0"/>
              <w:marBottom w:val="0"/>
              <w:divBdr>
                <w:top w:val="none" w:sz="0" w:space="0" w:color="auto"/>
                <w:left w:val="none" w:sz="0" w:space="0" w:color="auto"/>
                <w:bottom w:val="none" w:sz="0" w:space="0" w:color="auto"/>
                <w:right w:val="none" w:sz="0" w:space="0" w:color="auto"/>
              </w:divBdr>
              <w:divsChild>
                <w:div w:id="1459371199">
                  <w:marLeft w:val="0"/>
                  <w:marRight w:val="0"/>
                  <w:marTop w:val="0"/>
                  <w:marBottom w:val="0"/>
                  <w:divBdr>
                    <w:top w:val="none" w:sz="0" w:space="0" w:color="auto"/>
                    <w:left w:val="none" w:sz="0" w:space="0" w:color="auto"/>
                    <w:bottom w:val="none" w:sz="0" w:space="0" w:color="auto"/>
                    <w:right w:val="none" w:sz="0" w:space="0" w:color="auto"/>
                  </w:divBdr>
                </w:div>
              </w:divsChild>
            </w:div>
            <w:div w:id="898055642">
              <w:marLeft w:val="0"/>
              <w:marRight w:val="0"/>
              <w:marTop w:val="0"/>
              <w:marBottom w:val="0"/>
              <w:divBdr>
                <w:top w:val="none" w:sz="0" w:space="0" w:color="auto"/>
                <w:left w:val="none" w:sz="0" w:space="0" w:color="auto"/>
                <w:bottom w:val="none" w:sz="0" w:space="0" w:color="auto"/>
                <w:right w:val="none" w:sz="0" w:space="0" w:color="auto"/>
              </w:divBdr>
              <w:divsChild>
                <w:div w:id="1982071846">
                  <w:marLeft w:val="0"/>
                  <w:marRight w:val="0"/>
                  <w:marTop w:val="0"/>
                  <w:marBottom w:val="0"/>
                  <w:divBdr>
                    <w:top w:val="none" w:sz="0" w:space="0" w:color="auto"/>
                    <w:left w:val="none" w:sz="0" w:space="0" w:color="auto"/>
                    <w:bottom w:val="none" w:sz="0" w:space="0" w:color="auto"/>
                    <w:right w:val="none" w:sz="0" w:space="0" w:color="auto"/>
                  </w:divBdr>
                </w:div>
              </w:divsChild>
            </w:div>
            <w:div w:id="1924485905">
              <w:marLeft w:val="0"/>
              <w:marRight w:val="0"/>
              <w:marTop w:val="0"/>
              <w:marBottom w:val="0"/>
              <w:divBdr>
                <w:top w:val="none" w:sz="0" w:space="0" w:color="auto"/>
                <w:left w:val="none" w:sz="0" w:space="0" w:color="auto"/>
                <w:bottom w:val="none" w:sz="0" w:space="0" w:color="auto"/>
                <w:right w:val="none" w:sz="0" w:space="0" w:color="auto"/>
              </w:divBdr>
              <w:divsChild>
                <w:div w:id="1709060276">
                  <w:marLeft w:val="0"/>
                  <w:marRight w:val="0"/>
                  <w:marTop w:val="0"/>
                  <w:marBottom w:val="0"/>
                  <w:divBdr>
                    <w:top w:val="none" w:sz="0" w:space="0" w:color="auto"/>
                    <w:left w:val="none" w:sz="0" w:space="0" w:color="auto"/>
                    <w:bottom w:val="none" w:sz="0" w:space="0" w:color="auto"/>
                    <w:right w:val="none" w:sz="0" w:space="0" w:color="auto"/>
                  </w:divBdr>
                </w:div>
              </w:divsChild>
            </w:div>
            <w:div w:id="1706364778">
              <w:marLeft w:val="0"/>
              <w:marRight w:val="0"/>
              <w:marTop w:val="0"/>
              <w:marBottom w:val="0"/>
              <w:divBdr>
                <w:top w:val="none" w:sz="0" w:space="0" w:color="auto"/>
                <w:left w:val="none" w:sz="0" w:space="0" w:color="auto"/>
                <w:bottom w:val="none" w:sz="0" w:space="0" w:color="auto"/>
                <w:right w:val="none" w:sz="0" w:space="0" w:color="auto"/>
              </w:divBdr>
              <w:divsChild>
                <w:div w:id="1666472819">
                  <w:marLeft w:val="0"/>
                  <w:marRight w:val="0"/>
                  <w:marTop w:val="0"/>
                  <w:marBottom w:val="0"/>
                  <w:divBdr>
                    <w:top w:val="none" w:sz="0" w:space="0" w:color="auto"/>
                    <w:left w:val="none" w:sz="0" w:space="0" w:color="auto"/>
                    <w:bottom w:val="none" w:sz="0" w:space="0" w:color="auto"/>
                    <w:right w:val="none" w:sz="0" w:space="0" w:color="auto"/>
                  </w:divBdr>
                </w:div>
              </w:divsChild>
            </w:div>
            <w:div w:id="1226180446">
              <w:marLeft w:val="0"/>
              <w:marRight w:val="0"/>
              <w:marTop w:val="0"/>
              <w:marBottom w:val="0"/>
              <w:divBdr>
                <w:top w:val="none" w:sz="0" w:space="0" w:color="auto"/>
                <w:left w:val="none" w:sz="0" w:space="0" w:color="auto"/>
                <w:bottom w:val="none" w:sz="0" w:space="0" w:color="auto"/>
                <w:right w:val="none" w:sz="0" w:space="0" w:color="auto"/>
              </w:divBdr>
              <w:divsChild>
                <w:div w:id="1738169312">
                  <w:marLeft w:val="0"/>
                  <w:marRight w:val="0"/>
                  <w:marTop w:val="0"/>
                  <w:marBottom w:val="0"/>
                  <w:divBdr>
                    <w:top w:val="none" w:sz="0" w:space="0" w:color="auto"/>
                    <w:left w:val="none" w:sz="0" w:space="0" w:color="auto"/>
                    <w:bottom w:val="none" w:sz="0" w:space="0" w:color="auto"/>
                    <w:right w:val="none" w:sz="0" w:space="0" w:color="auto"/>
                  </w:divBdr>
                </w:div>
              </w:divsChild>
            </w:div>
            <w:div w:id="570432877">
              <w:marLeft w:val="0"/>
              <w:marRight w:val="0"/>
              <w:marTop w:val="0"/>
              <w:marBottom w:val="0"/>
              <w:divBdr>
                <w:top w:val="none" w:sz="0" w:space="0" w:color="auto"/>
                <w:left w:val="none" w:sz="0" w:space="0" w:color="auto"/>
                <w:bottom w:val="none" w:sz="0" w:space="0" w:color="auto"/>
                <w:right w:val="none" w:sz="0" w:space="0" w:color="auto"/>
              </w:divBdr>
              <w:divsChild>
                <w:div w:id="577445124">
                  <w:marLeft w:val="0"/>
                  <w:marRight w:val="0"/>
                  <w:marTop w:val="0"/>
                  <w:marBottom w:val="0"/>
                  <w:divBdr>
                    <w:top w:val="none" w:sz="0" w:space="0" w:color="auto"/>
                    <w:left w:val="none" w:sz="0" w:space="0" w:color="auto"/>
                    <w:bottom w:val="none" w:sz="0" w:space="0" w:color="auto"/>
                    <w:right w:val="none" w:sz="0" w:space="0" w:color="auto"/>
                  </w:divBdr>
                </w:div>
              </w:divsChild>
            </w:div>
            <w:div w:id="727146487">
              <w:marLeft w:val="0"/>
              <w:marRight w:val="0"/>
              <w:marTop w:val="0"/>
              <w:marBottom w:val="0"/>
              <w:divBdr>
                <w:top w:val="none" w:sz="0" w:space="0" w:color="auto"/>
                <w:left w:val="none" w:sz="0" w:space="0" w:color="auto"/>
                <w:bottom w:val="none" w:sz="0" w:space="0" w:color="auto"/>
                <w:right w:val="none" w:sz="0" w:space="0" w:color="auto"/>
              </w:divBdr>
              <w:divsChild>
                <w:div w:id="1898928322">
                  <w:marLeft w:val="0"/>
                  <w:marRight w:val="0"/>
                  <w:marTop w:val="0"/>
                  <w:marBottom w:val="0"/>
                  <w:divBdr>
                    <w:top w:val="none" w:sz="0" w:space="0" w:color="auto"/>
                    <w:left w:val="none" w:sz="0" w:space="0" w:color="auto"/>
                    <w:bottom w:val="none" w:sz="0" w:space="0" w:color="auto"/>
                    <w:right w:val="none" w:sz="0" w:space="0" w:color="auto"/>
                  </w:divBdr>
                </w:div>
              </w:divsChild>
            </w:div>
            <w:div w:id="1559854101">
              <w:marLeft w:val="0"/>
              <w:marRight w:val="0"/>
              <w:marTop w:val="0"/>
              <w:marBottom w:val="0"/>
              <w:divBdr>
                <w:top w:val="none" w:sz="0" w:space="0" w:color="auto"/>
                <w:left w:val="none" w:sz="0" w:space="0" w:color="auto"/>
                <w:bottom w:val="none" w:sz="0" w:space="0" w:color="auto"/>
                <w:right w:val="none" w:sz="0" w:space="0" w:color="auto"/>
              </w:divBdr>
              <w:divsChild>
                <w:div w:id="925958276">
                  <w:marLeft w:val="0"/>
                  <w:marRight w:val="0"/>
                  <w:marTop w:val="0"/>
                  <w:marBottom w:val="0"/>
                  <w:divBdr>
                    <w:top w:val="none" w:sz="0" w:space="0" w:color="auto"/>
                    <w:left w:val="none" w:sz="0" w:space="0" w:color="auto"/>
                    <w:bottom w:val="none" w:sz="0" w:space="0" w:color="auto"/>
                    <w:right w:val="none" w:sz="0" w:space="0" w:color="auto"/>
                  </w:divBdr>
                </w:div>
              </w:divsChild>
            </w:div>
            <w:div w:id="498228938">
              <w:marLeft w:val="0"/>
              <w:marRight w:val="0"/>
              <w:marTop w:val="0"/>
              <w:marBottom w:val="0"/>
              <w:divBdr>
                <w:top w:val="none" w:sz="0" w:space="0" w:color="auto"/>
                <w:left w:val="none" w:sz="0" w:space="0" w:color="auto"/>
                <w:bottom w:val="none" w:sz="0" w:space="0" w:color="auto"/>
                <w:right w:val="none" w:sz="0" w:space="0" w:color="auto"/>
              </w:divBdr>
              <w:divsChild>
                <w:div w:id="1868251194">
                  <w:marLeft w:val="0"/>
                  <w:marRight w:val="0"/>
                  <w:marTop w:val="0"/>
                  <w:marBottom w:val="0"/>
                  <w:divBdr>
                    <w:top w:val="none" w:sz="0" w:space="0" w:color="auto"/>
                    <w:left w:val="none" w:sz="0" w:space="0" w:color="auto"/>
                    <w:bottom w:val="none" w:sz="0" w:space="0" w:color="auto"/>
                    <w:right w:val="none" w:sz="0" w:space="0" w:color="auto"/>
                  </w:divBdr>
                </w:div>
              </w:divsChild>
            </w:div>
            <w:div w:id="1082458717">
              <w:marLeft w:val="0"/>
              <w:marRight w:val="0"/>
              <w:marTop w:val="0"/>
              <w:marBottom w:val="0"/>
              <w:divBdr>
                <w:top w:val="none" w:sz="0" w:space="0" w:color="auto"/>
                <w:left w:val="none" w:sz="0" w:space="0" w:color="auto"/>
                <w:bottom w:val="none" w:sz="0" w:space="0" w:color="auto"/>
                <w:right w:val="none" w:sz="0" w:space="0" w:color="auto"/>
              </w:divBdr>
              <w:divsChild>
                <w:div w:id="575558730">
                  <w:marLeft w:val="0"/>
                  <w:marRight w:val="0"/>
                  <w:marTop w:val="0"/>
                  <w:marBottom w:val="0"/>
                  <w:divBdr>
                    <w:top w:val="none" w:sz="0" w:space="0" w:color="auto"/>
                    <w:left w:val="none" w:sz="0" w:space="0" w:color="auto"/>
                    <w:bottom w:val="none" w:sz="0" w:space="0" w:color="auto"/>
                    <w:right w:val="none" w:sz="0" w:space="0" w:color="auto"/>
                  </w:divBdr>
                </w:div>
              </w:divsChild>
            </w:div>
            <w:div w:id="374157984">
              <w:marLeft w:val="0"/>
              <w:marRight w:val="0"/>
              <w:marTop w:val="0"/>
              <w:marBottom w:val="0"/>
              <w:divBdr>
                <w:top w:val="none" w:sz="0" w:space="0" w:color="auto"/>
                <w:left w:val="none" w:sz="0" w:space="0" w:color="auto"/>
                <w:bottom w:val="none" w:sz="0" w:space="0" w:color="auto"/>
                <w:right w:val="none" w:sz="0" w:space="0" w:color="auto"/>
              </w:divBdr>
              <w:divsChild>
                <w:div w:id="17565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786">
          <w:marLeft w:val="0"/>
          <w:marRight w:val="0"/>
          <w:marTop w:val="0"/>
          <w:marBottom w:val="0"/>
          <w:divBdr>
            <w:top w:val="none" w:sz="0" w:space="0" w:color="auto"/>
            <w:left w:val="none" w:sz="0" w:space="0" w:color="auto"/>
            <w:bottom w:val="none" w:sz="0" w:space="0" w:color="auto"/>
            <w:right w:val="none" w:sz="0" w:space="0" w:color="auto"/>
          </w:divBdr>
          <w:divsChild>
            <w:div w:id="372465109">
              <w:marLeft w:val="0"/>
              <w:marRight w:val="0"/>
              <w:marTop w:val="0"/>
              <w:marBottom w:val="0"/>
              <w:divBdr>
                <w:top w:val="none" w:sz="0" w:space="0" w:color="auto"/>
                <w:left w:val="none" w:sz="0" w:space="0" w:color="auto"/>
                <w:bottom w:val="none" w:sz="0" w:space="0" w:color="auto"/>
                <w:right w:val="none" w:sz="0" w:space="0" w:color="auto"/>
              </w:divBdr>
              <w:divsChild>
                <w:div w:id="894197774">
                  <w:marLeft w:val="0"/>
                  <w:marRight w:val="0"/>
                  <w:marTop w:val="0"/>
                  <w:marBottom w:val="0"/>
                  <w:divBdr>
                    <w:top w:val="none" w:sz="0" w:space="0" w:color="auto"/>
                    <w:left w:val="none" w:sz="0" w:space="0" w:color="auto"/>
                    <w:bottom w:val="none" w:sz="0" w:space="0" w:color="auto"/>
                    <w:right w:val="none" w:sz="0" w:space="0" w:color="auto"/>
                  </w:divBdr>
                </w:div>
              </w:divsChild>
            </w:div>
            <w:div w:id="2015721003">
              <w:marLeft w:val="0"/>
              <w:marRight w:val="0"/>
              <w:marTop w:val="0"/>
              <w:marBottom w:val="0"/>
              <w:divBdr>
                <w:top w:val="none" w:sz="0" w:space="0" w:color="auto"/>
                <w:left w:val="none" w:sz="0" w:space="0" w:color="auto"/>
                <w:bottom w:val="none" w:sz="0" w:space="0" w:color="auto"/>
                <w:right w:val="none" w:sz="0" w:space="0" w:color="auto"/>
              </w:divBdr>
              <w:divsChild>
                <w:div w:id="1109082290">
                  <w:marLeft w:val="0"/>
                  <w:marRight w:val="0"/>
                  <w:marTop w:val="0"/>
                  <w:marBottom w:val="0"/>
                  <w:divBdr>
                    <w:top w:val="none" w:sz="0" w:space="0" w:color="auto"/>
                    <w:left w:val="none" w:sz="0" w:space="0" w:color="auto"/>
                    <w:bottom w:val="none" w:sz="0" w:space="0" w:color="auto"/>
                    <w:right w:val="none" w:sz="0" w:space="0" w:color="auto"/>
                  </w:divBdr>
                </w:div>
              </w:divsChild>
            </w:div>
            <w:div w:id="1349914275">
              <w:marLeft w:val="0"/>
              <w:marRight w:val="0"/>
              <w:marTop w:val="0"/>
              <w:marBottom w:val="0"/>
              <w:divBdr>
                <w:top w:val="none" w:sz="0" w:space="0" w:color="auto"/>
                <w:left w:val="none" w:sz="0" w:space="0" w:color="auto"/>
                <w:bottom w:val="none" w:sz="0" w:space="0" w:color="auto"/>
                <w:right w:val="none" w:sz="0" w:space="0" w:color="auto"/>
              </w:divBdr>
              <w:divsChild>
                <w:div w:id="2143694623">
                  <w:marLeft w:val="0"/>
                  <w:marRight w:val="0"/>
                  <w:marTop w:val="0"/>
                  <w:marBottom w:val="0"/>
                  <w:divBdr>
                    <w:top w:val="none" w:sz="0" w:space="0" w:color="auto"/>
                    <w:left w:val="none" w:sz="0" w:space="0" w:color="auto"/>
                    <w:bottom w:val="none" w:sz="0" w:space="0" w:color="auto"/>
                    <w:right w:val="none" w:sz="0" w:space="0" w:color="auto"/>
                  </w:divBdr>
                </w:div>
              </w:divsChild>
            </w:div>
            <w:div w:id="1091243971">
              <w:marLeft w:val="0"/>
              <w:marRight w:val="0"/>
              <w:marTop w:val="0"/>
              <w:marBottom w:val="0"/>
              <w:divBdr>
                <w:top w:val="none" w:sz="0" w:space="0" w:color="auto"/>
                <w:left w:val="none" w:sz="0" w:space="0" w:color="auto"/>
                <w:bottom w:val="none" w:sz="0" w:space="0" w:color="auto"/>
                <w:right w:val="none" w:sz="0" w:space="0" w:color="auto"/>
              </w:divBdr>
              <w:divsChild>
                <w:div w:id="165170396">
                  <w:marLeft w:val="0"/>
                  <w:marRight w:val="0"/>
                  <w:marTop w:val="0"/>
                  <w:marBottom w:val="0"/>
                  <w:divBdr>
                    <w:top w:val="none" w:sz="0" w:space="0" w:color="auto"/>
                    <w:left w:val="none" w:sz="0" w:space="0" w:color="auto"/>
                    <w:bottom w:val="none" w:sz="0" w:space="0" w:color="auto"/>
                    <w:right w:val="none" w:sz="0" w:space="0" w:color="auto"/>
                  </w:divBdr>
                </w:div>
              </w:divsChild>
            </w:div>
            <w:div w:id="991834691">
              <w:marLeft w:val="0"/>
              <w:marRight w:val="0"/>
              <w:marTop w:val="0"/>
              <w:marBottom w:val="0"/>
              <w:divBdr>
                <w:top w:val="none" w:sz="0" w:space="0" w:color="auto"/>
                <w:left w:val="none" w:sz="0" w:space="0" w:color="auto"/>
                <w:bottom w:val="none" w:sz="0" w:space="0" w:color="auto"/>
                <w:right w:val="none" w:sz="0" w:space="0" w:color="auto"/>
              </w:divBdr>
              <w:divsChild>
                <w:div w:id="978146858">
                  <w:marLeft w:val="0"/>
                  <w:marRight w:val="0"/>
                  <w:marTop w:val="0"/>
                  <w:marBottom w:val="0"/>
                  <w:divBdr>
                    <w:top w:val="none" w:sz="0" w:space="0" w:color="auto"/>
                    <w:left w:val="none" w:sz="0" w:space="0" w:color="auto"/>
                    <w:bottom w:val="none" w:sz="0" w:space="0" w:color="auto"/>
                    <w:right w:val="none" w:sz="0" w:space="0" w:color="auto"/>
                  </w:divBdr>
                </w:div>
              </w:divsChild>
            </w:div>
            <w:div w:id="1472672245">
              <w:marLeft w:val="0"/>
              <w:marRight w:val="0"/>
              <w:marTop w:val="0"/>
              <w:marBottom w:val="0"/>
              <w:divBdr>
                <w:top w:val="none" w:sz="0" w:space="0" w:color="auto"/>
                <w:left w:val="none" w:sz="0" w:space="0" w:color="auto"/>
                <w:bottom w:val="none" w:sz="0" w:space="0" w:color="auto"/>
                <w:right w:val="none" w:sz="0" w:space="0" w:color="auto"/>
              </w:divBdr>
              <w:divsChild>
                <w:div w:id="1278835569">
                  <w:marLeft w:val="0"/>
                  <w:marRight w:val="0"/>
                  <w:marTop w:val="0"/>
                  <w:marBottom w:val="0"/>
                  <w:divBdr>
                    <w:top w:val="none" w:sz="0" w:space="0" w:color="auto"/>
                    <w:left w:val="none" w:sz="0" w:space="0" w:color="auto"/>
                    <w:bottom w:val="none" w:sz="0" w:space="0" w:color="auto"/>
                    <w:right w:val="none" w:sz="0" w:space="0" w:color="auto"/>
                  </w:divBdr>
                </w:div>
              </w:divsChild>
            </w:div>
            <w:div w:id="626279889">
              <w:marLeft w:val="0"/>
              <w:marRight w:val="0"/>
              <w:marTop w:val="0"/>
              <w:marBottom w:val="0"/>
              <w:divBdr>
                <w:top w:val="none" w:sz="0" w:space="0" w:color="auto"/>
                <w:left w:val="none" w:sz="0" w:space="0" w:color="auto"/>
                <w:bottom w:val="none" w:sz="0" w:space="0" w:color="auto"/>
                <w:right w:val="none" w:sz="0" w:space="0" w:color="auto"/>
              </w:divBdr>
              <w:divsChild>
                <w:div w:id="681736548">
                  <w:marLeft w:val="0"/>
                  <w:marRight w:val="0"/>
                  <w:marTop w:val="0"/>
                  <w:marBottom w:val="0"/>
                  <w:divBdr>
                    <w:top w:val="none" w:sz="0" w:space="0" w:color="auto"/>
                    <w:left w:val="none" w:sz="0" w:space="0" w:color="auto"/>
                    <w:bottom w:val="none" w:sz="0" w:space="0" w:color="auto"/>
                    <w:right w:val="none" w:sz="0" w:space="0" w:color="auto"/>
                  </w:divBdr>
                </w:div>
              </w:divsChild>
            </w:div>
            <w:div w:id="541794552">
              <w:marLeft w:val="0"/>
              <w:marRight w:val="0"/>
              <w:marTop w:val="0"/>
              <w:marBottom w:val="0"/>
              <w:divBdr>
                <w:top w:val="none" w:sz="0" w:space="0" w:color="auto"/>
                <w:left w:val="none" w:sz="0" w:space="0" w:color="auto"/>
                <w:bottom w:val="none" w:sz="0" w:space="0" w:color="auto"/>
                <w:right w:val="none" w:sz="0" w:space="0" w:color="auto"/>
              </w:divBdr>
              <w:divsChild>
                <w:div w:id="1933584347">
                  <w:marLeft w:val="0"/>
                  <w:marRight w:val="0"/>
                  <w:marTop w:val="0"/>
                  <w:marBottom w:val="0"/>
                  <w:divBdr>
                    <w:top w:val="none" w:sz="0" w:space="0" w:color="auto"/>
                    <w:left w:val="none" w:sz="0" w:space="0" w:color="auto"/>
                    <w:bottom w:val="none" w:sz="0" w:space="0" w:color="auto"/>
                    <w:right w:val="none" w:sz="0" w:space="0" w:color="auto"/>
                  </w:divBdr>
                </w:div>
              </w:divsChild>
            </w:div>
            <w:div w:id="1408769458">
              <w:marLeft w:val="0"/>
              <w:marRight w:val="0"/>
              <w:marTop w:val="0"/>
              <w:marBottom w:val="0"/>
              <w:divBdr>
                <w:top w:val="none" w:sz="0" w:space="0" w:color="auto"/>
                <w:left w:val="none" w:sz="0" w:space="0" w:color="auto"/>
                <w:bottom w:val="none" w:sz="0" w:space="0" w:color="auto"/>
                <w:right w:val="none" w:sz="0" w:space="0" w:color="auto"/>
              </w:divBdr>
              <w:divsChild>
                <w:div w:id="1468669729">
                  <w:marLeft w:val="0"/>
                  <w:marRight w:val="0"/>
                  <w:marTop w:val="0"/>
                  <w:marBottom w:val="0"/>
                  <w:divBdr>
                    <w:top w:val="none" w:sz="0" w:space="0" w:color="auto"/>
                    <w:left w:val="none" w:sz="0" w:space="0" w:color="auto"/>
                    <w:bottom w:val="none" w:sz="0" w:space="0" w:color="auto"/>
                    <w:right w:val="none" w:sz="0" w:space="0" w:color="auto"/>
                  </w:divBdr>
                </w:div>
              </w:divsChild>
            </w:div>
            <w:div w:id="814639674">
              <w:marLeft w:val="0"/>
              <w:marRight w:val="0"/>
              <w:marTop w:val="0"/>
              <w:marBottom w:val="0"/>
              <w:divBdr>
                <w:top w:val="none" w:sz="0" w:space="0" w:color="auto"/>
                <w:left w:val="none" w:sz="0" w:space="0" w:color="auto"/>
                <w:bottom w:val="none" w:sz="0" w:space="0" w:color="auto"/>
                <w:right w:val="none" w:sz="0" w:space="0" w:color="auto"/>
              </w:divBdr>
              <w:divsChild>
                <w:div w:id="892303713">
                  <w:marLeft w:val="0"/>
                  <w:marRight w:val="0"/>
                  <w:marTop w:val="0"/>
                  <w:marBottom w:val="0"/>
                  <w:divBdr>
                    <w:top w:val="none" w:sz="0" w:space="0" w:color="auto"/>
                    <w:left w:val="none" w:sz="0" w:space="0" w:color="auto"/>
                    <w:bottom w:val="none" w:sz="0" w:space="0" w:color="auto"/>
                    <w:right w:val="none" w:sz="0" w:space="0" w:color="auto"/>
                  </w:divBdr>
                </w:div>
              </w:divsChild>
            </w:div>
            <w:div w:id="33047275">
              <w:marLeft w:val="0"/>
              <w:marRight w:val="0"/>
              <w:marTop w:val="0"/>
              <w:marBottom w:val="0"/>
              <w:divBdr>
                <w:top w:val="none" w:sz="0" w:space="0" w:color="auto"/>
                <w:left w:val="none" w:sz="0" w:space="0" w:color="auto"/>
                <w:bottom w:val="none" w:sz="0" w:space="0" w:color="auto"/>
                <w:right w:val="none" w:sz="0" w:space="0" w:color="auto"/>
              </w:divBdr>
              <w:divsChild>
                <w:div w:id="1486777044">
                  <w:marLeft w:val="0"/>
                  <w:marRight w:val="0"/>
                  <w:marTop w:val="0"/>
                  <w:marBottom w:val="0"/>
                  <w:divBdr>
                    <w:top w:val="none" w:sz="0" w:space="0" w:color="auto"/>
                    <w:left w:val="none" w:sz="0" w:space="0" w:color="auto"/>
                    <w:bottom w:val="none" w:sz="0" w:space="0" w:color="auto"/>
                    <w:right w:val="none" w:sz="0" w:space="0" w:color="auto"/>
                  </w:divBdr>
                </w:div>
              </w:divsChild>
            </w:div>
            <w:div w:id="391194869">
              <w:marLeft w:val="0"/>
              <w:marRight w:val="0"/>
              <w:marTop w:val="0"/>
              <w:marBottom w:val="0"/>
              <w:divBdr>
                <w:top w:val="none" w:sz="0" w:space="0" w:color="auto"/>
                <w:left w:val="none" w:sz="0" w:space="0" w:color="auto"/>
                <w:bottom w:val="none" w:sz="0" w:space="0" w:color="auto"/>
                <w:right w:val="none" w:sz="0" w:space="0" w:color="auto"/>
              </w:divBdr>
              <w:divsChild>
                <w:div w:id="999114971">
                  <w:marLeft w:val="0"/>
                  <w:marRight w:val="0"/>
                  <w:marTop w:val="0"/>
                  <w:marBottom w:val="0"/>
                  <w:divBdr>
                    <w:top w:val="none" w:sz="0" w:space="0" w:color="auto"/>
                    <w:left w:val="none" w:sz="0" w:space="0" w:color="auto"/>
                    <w:bottom w:val="none" w:sz="0" w:space="0" w:color="auto"/>
                    <w:right w:val="none" w:sz="0" w:space="0" w:color="auto"/>
                  </w:divBdr>
                </w:div>
              </w:divsChild>
            </w:div>
            <w:div w:id="1421100597">
              <w:marLeft w:val="0"/>
              <w:marRight w:val="0"/>
              <w:marTop w:val="0"/>
              <w:marBottom w:val="0"/>
              <w:divBdr>
                <w:top w:val="none" w:sz="0" w:space="0" w:color="auto"/>
                <w:left w:val="none" w:sz="0" w:space="0" w:color="auto"/>
                <w:bottom w:val="none" w:sz="0" w:space="0" w:color="auto"/>
                <w:right w:val="none" w:sz="0" w:space="0" w:color="auto"/>
              </w:divBdr>
              <w:divsChild>
                <w:div w:id="1383140388">
                  <w:marLeft w:val="0"/>
                  <w:marRight w:val="0"/>
                  <w:marTop w:val="0"/>
                  <w:marBottom w:val="0"/>
                  <w:divBdr>
                    <w:top w:val="none" w:sz="0" w:space="0" w:color="auto"/>
                    <w:left w:val="none" w:sz="0" w:space="0" w:color="auto"/>
                    <w:bottom w:val="none" w:sz="0" w:space="0" w:color="auto"/>
                    <w:right w:val="none" w:sz="0" w:space="0" w:color="auto"/>
                  </w:divBdr>
                </w:div>
              </w:divsChild>
            </w:div>
            <w:div w:id="1368216881">
              <w:marLeft w:val="0"/>
              <w:marRight w:val="0"/>
              <w:marTop w:val="0"/>
              <w:marBottom w:val="0"/>
              <w:divBdr>
                <w:top w:val="none" w:sz="0" w:space="0" w:color="auto"/>
                <w:left w:val="none" w:sz="0" w:space="0" w:color="auto"/>
                <w:bottom w:val="none" w:sz="0" w:space="0" w:color="auto"/>
                <w:right w:val="none" w:sz="0" w:space="0" w:color="auto"/>
              </w:divBdr>
              <w:divsChild>
                <w:div w:id="14429473">
                  <w:marLeft w:val="0"/>
                  <w:marRight w:val="0"/>
                  <w:marTop w:val="0"/>
                  <w:marBottom w:val="0"/>
                  <w:divBdr>
                    <w:top w:val="none" w:sz="0" w:space="0" w:color="auto"/>
                    <w:left w:val="none" w:sz="0" w:space="0" w:color="auto"/>
                    <w:bottom w:val="none" w:sz="0" w:space="0" w:color="auto"/>
                    <w:right w:val="none" w:sz="0" w:space="0" w:color="auto"/>
                  </w:divBdr>
                </w:div>
              </w:divsChild>
            </w:div>
            <w:div w:id="1524245272">
              <w:marLeft w:val="0"/>
              <w:marRight w:val="0"/>
              <w:marTop w:val="0"/>
              <w:marBottom w:val="0"/>
              <w:divBdr>
                <w:top w:val="none" w:sz="0" w:space="0" w:color="auto"/>
                <w:left w:val="none" w:sz="0" w:space="0" w:color="auto"/>
                <w:bottom w:val="none" w:sz="0" w:space="0" w:color="auto"/>
                <w:right w:val="none" w:sz="0" w:space="0" w:color="auto"/>
              </w:divBdr>
              <w:divsChild>
                <w:div w:id="1746103516">
                  <w:marLeft w:val="0"/>
                  <w:marRight w:val="0"/>
                  <w:marTop w:val="0"/>
                  <w:marBottom w:val="0"/>
                  <w:divBdr>
                    <w:top w:val="none" w:sz="0" w:space="0" w:color="auto"/>
                    <w:left w:val="none" w:sz="0" w:space="0" w:color="auto"/>
                    <w:bottom w:val="none" w:sz="0" w:space="0" w:color="auto"/>
                    <w:right w:val="none" w:sz="0" w:space="0" w:color="auto"/>
                  </w:divBdr>
                </w:div>
              </w:divsChild>
            </w:div>
            <w:div w:id="833035144">
              <w:marLeft w:val="0"/>
              <w:marRight w:val="0"/>
              <w:marTop w:val="0"/>
              <w:marBottom w:val="0"/>
              <w:divBdr>
                <w:top w:val="none" w:sz="0" w:space="0" w:color="auto"/>
                <w:left w:val="none" w:sz="0" w:space="0" w:color="auto"/>
                <w:bottom w:val="none" w:sz="0" w:space="0" w:color="auto"/>
                <w:right w:val="none" w:sz="0" w:space="0" w:color="auto"/>
              </w:divBdr>
              <w:divsChild>
                <w:div w:id="1829202325">
                  <w:marLeft w:val="0"/>
                  <w:marRight w:val="0"/>
                  <w:marTop w:val="0"/>
                  <w:marBottom w:val="0"/>
                  <w:divBdr>
                    <w:top w:val="none" w:sz="0" w:space="0" w:color="auto"/>
                    <w:left w:val="none" w:sz="0" w:space="0" w:color="auto"/>
                    <w:bottom w:val="none" w:sz="0" w:space="0" w:color="auto"/>
                    <w:right w:val="none" w:sz="0" w:space="0" w:color="auto"/>
                  </w:divBdr>
                </w:div>
              </w:divsChild>
            </w:div>
            <w:div w:id="849104709">
              <w:marLeft w:val="0"/>
              <w:marRight w:val="0"/>
              <w:marTop w:val="0"/>
              <w:marBottom w:val="0"/>
              <w:divBdr>
                <w:top w:val="none" w:sz="0" w:space="0" w:color="auto"/>
                <w:left w:val="none" w:sz="0" w:space="0" w:color="auto"/>
                <w:bottom w:val="none" w:sz="0" w:space="0" w:color="auto"/>
                <w:right w:val="none" w:sz="0" w:space="0" w:color="auto"/>
              </w:divBdr>
              <w:divsChild>
                <w:div w:id="1402369594">
                  <w:marLeft w:val="0"/>
                  <w:marRight w:val="0"/>
                  <w:marTop w:val="0"/>
                  <w:marBottom w:val="0"/>
                  <w:divBdr>
                    <w:top w:val="none" w:sz="0" w:space="0" w:color="auto"/>
                    <w:left w:val="none" w:sz="0" w:space="0" w:color="auto"/>
                    <w:bottom w:val="none" w:sz="0" w:space="0" w:color="auto"/>
                    <w:right w:val="none" w:sz="0" w:space="0" w:color="auto"/>
                  </w:divBdr>
                </w:div>
              </w:divsChild>
            </w:div>
            <w:div w:id="404032327">
              <w:marLeft w:val="0"/>
              <w:marRight w:val="0"/>
              <w:marTop w:val="0"/>
              <w:marBottom w:val="0"/>
              <w:divBdr>
                <w:top w:val="none" w:sz="0" w:space="0" w:color="auto"/>
                <w:left w:val="none" w:sz="0" w:space="0" w:color="auto"/>
                <w:bottom w:val="none" w:sz="0" w:space="0" w:color="auto"/>
                <w:right w:val="none" w:sz="0" w:space="0" w:color="auto"/>
              </w:divBdr>
              <w:divsChild>
                <w:div w:id="562326783">
                  <w:marLeft w:val="0"/>
                  <w:marRight w:val="0"/>
                  <w:marTop w:val="0"/>
                  <w:marBottom w:val="0"/>
                  <w:divBdr>
                    <w:top w:val="none" w:sz="0" w:space="0" w:color="auto"/>
                    <w:left w:val="none" w:sz="0" w:space="0" w:color="auto"/>
                    <w:bottom w:val="none" w:sz="0" w:space="0" w:color="auto"/>
                    <w:right w:val="none" w:sz="0" w:space="0" w:color="auto"/>
                  </w:divBdr>
                </w:div>
              </w:divsChild>
            </w:div>
            <w:div w:id="601764879">
              <w:marLeft w:val="0"/>
              <w:marRight w:val="0"/>
              <w:marTop w:val="0"/>
              <w:marBottom w:val="0"/>
              <w:divBdr>
                <w:top w:val="none" w:sz="0" w:space="0" w:color="auto"/>
                <w:left w:val="none" w:sz="0" w:space="0" w:color="auto"/>
                <w:bottom w:val="none" w:sz="0" w:space="0" w:color="auto"/>
                <w:right w:val="none" w:sz="0" w:space="0" w:color="auto"/>
              </w:divBdr>
              <w:divsChild>
                <w:div w:id="733965110">
                  <w:marLeft w:val="0"/>
                  <w:marRight w:val="0"/>
                  <w:marTop w:val="0"/>
                  <w:marBottom w:val="0"/>
                  <w:divBdr>
                    <w:top w:val="none" w:sz="0" w:space="0" w:color="auto"/>
                    <w:left w:val="none" w:sz="0" w:space="0" w:color="auto"/>
                    <w:bottom w:val="none" w:sz="0" w:space="0" w:color="auto"/>
                    <w:right w:val="none" w:sz="0" w:space="0" w:color="auto"/>
                  </w:divBdr>
                </w:div>
              </w:divsChild>
            </w:div>
            <w:div w:id="962616056">
              <w:marLeft w:val="0"/>
              <w:marRight w:val="0"/>
              <w:marTop w:val="0"/>
              <w:marBottom w:val="0"/>
              <w:divBdr>
                <w:top w:val="none" w:sz="0" w:space="0" w:color="auto"/>
                <w:left w:val="none" w:sz="0" w:space="0" w:color="auto"/>
                <w:bottom w:val="none" w:sz="0" w:space="0" w:color="auto"/>
                <w:right w:val="none" w:sz="0" w:space="0" w:color="auto"/>
              </w:divBdr>
              <w:divsChild>
                <w:div w:id="890766908">
                  <w:marLeft w:val="0"/>
                  <w:marRight w:val="0"/>
                  <w:marTop w:val="0"/>
                  <w:marBottom w:val="0"/>
                  <w:divBdr>
                    <w:top w:val="none" w:sz="0" w:space="0" w:color="auto"/>
                    <w:left w:val="none" w:sz="0" w:space="0" w:color="auto"/>
                    <w:bottom w:val="none" w:sz="0" w:space="0" w:color="auto"/>
                    <w:right w:val="none" w:sz="0" w:space="0" w:color="auto"/>
                  </w:divBdr>
                </w:div>
              </w:divsChild>
            </w:div>
            <w:div w:id="33163119">
              <w:marLeft w:val="0"/>
              <w:marRight w:val="0"/>
              <w:marTop w:val="0"/>
              <w:marBottom w:val="0"/>
              <w:divBdr>
                <w:top w:val="none" w:sz="0" w:space="0" w:color="auto"/>
                <w:left w:val="none" w:sz="0" w:space="0" w:color="auto"/>
                <w:bottom w:val="none" w:sz="0" w:space="0" w:color="auto"/>
                <w:right w:val="none" w:sz="0" w:space="0" w:color="auto"/>
              </w:divBdr>
              <w:divsChild>
                <w:div w:id="2091583452">
                  <w:marLeft w:val="0"/>
                  <w:marRight w:val="0"/>
                  <w:marTop w:val="0"/>
                  <w:marBottom w:val="0"/>
                  <w:divBdr>
                    <w:top w:val="none" w:sz="0" w:space="0" w:color="auto"/>
                    <w:left w:val="none" w:sz="0" w:space="0" w:color="auto"/>
                    <w:bottom w:val="none" w:sz="0" w:space="0" w:color="auto"/>
                    <w:right w:val="none" w:sz="0" w:space="0" w:color="auto"/>
                  </w:divBdr>
                </w:div>
              </w:divsChild>
            </w:div>
            <w:div w:id="334115228">
              <w:marLeft w:val="0"/>
              <w:marRight w:val="0"/>
              <w:marTop w:val="0"/>
              <w:marBottom w:val="0"/>
              <w:divBdr>
                <w:top w:val="none" w:sz="0" w:space="0" w:color="auto"/>
                <w:left w:val="none" w:sz="0" w:space="0" w:color="auto"/>
                <w:bottom w:val="none" w:sz="0" w:space="0" w:color="auto"/>
                <w:right w:val="none" w:sz="0" w:space="0" w:color="auto"/>
              </w:divBdr>
              <w:divsChild>
                <w:div w:id="870726203">
                  <w:marLeft w:val="0"/>
                  <w:marRight w:val="0"/>
                  <w:marTop w:val="0"/>
                  <w:marBottom w:val="0"/>
                  <w:divBdr>
                    <w:top w:val="none" w:sz="0" w:space="0" w:color="auto"/>
                    <w:left w:val="none" w:sz="0" w:space="0" w:color="auto"/>
                    <w:bottom w:val="none" w:sz="0" w:space="0" w:color="auto"/>
                    <w:right w:val="none" w:sz="0" w:space="0" w:color="auto"/>
                  </w:divBdr>
                </w:div>
              </w:divsChild>
            </w:div>
            <w:div w:id="784425022">
              <w:marLeft w:val="0"/>
              <w:marRight w:val="0"/>
              <w:marTop w:val="0"/>
              <w:marBottom w:val="0"/>
              <w:divBdr>
                <w:top w:val="none" w:sz="0" w:space="0" w:color="auto"/>
                <w:left w:val="none" w:sz="0" w:space="0" w:color="auto"/>
                <w:bottom w:val="none" w:sz="0" w:space="0" w:color="auto"/>
                <w:right w:val="none" w:sz="0" w:space="0" w:color="auto"/>
              </w:divBdr>
              <w:divsChild>
                <w:div w:id="1136067358">
                  <w:marLeft w:val="0"/>
                  <w:marRight w:val="0"/>
                  <w:marTop w:val="0"/>
                  <w:marBottom w:val="0"/>
                  <w:divBdr>
                    <w:top w:val="none" w:sz="0" w:space="0" w:color="auto"/>
                    <w:left w:val="none" w:sz="0" w:space="0" w:color="auto"/>
                    <w:bottom w:val="none" w:sz="0" w:space="0" w:color="auto"/>
                    <w:right w:val="none" w:sz="0" w:space="0" w:color="auto"/>
                  </w:divBdr>
                </w:div>
              </w:divsChild>
            </w:div>
            <w:div w:id="1827547485">
              <w:marLeft w:val="0"/>
              <w:marRight w:val="0"/>
              <w:marTop w:val="0"/>
              <w:marBottom w:val="0"/>
              <w:divBdr>
                <w:top w:val="none" w:sz="0" w:space="0" w:color="auto"/>
                <w:left w:val="none" w:sz="0" w:space="0" w:color="auto"/>
                <w:bottom w:val="none" w:sz="0" w:space="0" w:color="auto"/>
                <w:right w:val="none" w:sz="0" w:space="0" w:color="auto"/>
              </w:divBdr>
              <w:divsChild>
                <w:div w:id="1195577244">
                  <w:marLeft w:val="0"/>
                  <w:marRight w:val="0"/>
                  <w:marTop w:val="0"/>
                  <w:marBottom w:val="0"/>
                  <w:divBdr>
                    <w:top w:val="none" w:sz="0" w:space="0" w:color="auto"/>
                    <w:left w:val="none" w:sz="0" w:space="0" w:color="auto"/>
                    <w:bottom w:val="none" w:sz="0" w:space="0" w:color="auto"/>
                    <w:right w:val="none" w:sz="0" w:space="0" w:color="auto"/>
                  </w:divBdr>
                </w:div>
              </w:divsChild>
            </w:div>
            <w:div w:id="1185435553">
              <w:marLeft w:val="0"/>
              <w:marRight w:val="0"/>
              <w:marTop w:val="0"/>
              <w:marBottom w:val="0"/>
              <w:divBdr>
                <w:top w:val="none" w:sz="0" w:space="0" w:color="auto"/>
                <w:left w:val="none" w:sz="0" w:space="0" w:color="auto"/>
                <w:bottom w:val="none" w:sz="0" w:space="0" w:color="auto"/>
                <w:right w:val="none" w:sz="0" w:space="0" w:color="auto"/>
              </w:divBdr>
              <w:divsChild>
                <w:div w:id="199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CE698D87F6D4C9C2D590C2B357332"/>
        <w:category>
          <w:name w:val="Общие"/>
          <w:gallery w:val="placeholder"/>
        </w:category>
        <w:types>
          <w:type w:val="bbPlcHdr"/>
        </w:types>
        <w:behaviors>
          <w:behavior w:val="content"/>
        </w:behaviors>
        <w:guid w:val="{2934B854-2115-F24A-8B19-70A27A2D18F1}"/>
      </w:docPartPr>
      <w:docPartBody>
        <w:p w:rsidR="00456B0E" w:rsidRDefault="001121F6" w:rsidP="001121F6">
          <w:pPr>
            <w:pStyle w:val="0DDCE698D87F6D4C9C2D590C2B357332"/>
          </w:pPr>
          <w:r w:rsidRPr="004C047F">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OST type A">
    <w:altName w:val="Microsoft YaHei"/>
    <w:panose1 w:val="02010401010003040203"/>
    <w:charset w:val="CC"/>
    <w:family w:val="auto"/>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F6"/>
    <w:rsid w:val="001079DC"/>
    <w:rsid w:val="001121F6"/>
    <w:rsid w:val="00396431"/>
    <w:rsid w:val="00414493"/>
    <w:rsid w:val="00456B0E"/>
    <w:rsid w:val="0090115F"/>
    <w:rsid w:val="00FC5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1F6"/>
    <w:rPr>
      <w:color w:val="808080"/>
    </w:rPr>
  </w:style>
  <w:style w:type="paragraph" w:customStyle="1" w:styleId="0DDCE698D87F6D4C9C2D590C2B357332">
    <w:name w:val="0DDCE698D87F6D4C9C2D590C2B357332"/>
    <w:rsid w:val="00112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34</Pages>
  <Words>12518</Words>
  <Characters>71359</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ОДАС Сколково</Company>
  <LinksUpToDate>false</LinksUpToDate>
  <CharactersWithSpaces>83710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Волков</dc:creator>
  <cp:keywords/>
  <dc:description/>
  <cp:lastModifiedBy>Сергей Волков</cp:lastModifiedBy>
  <cp:revision>6</cp:revision>
  <dcterms:created xsi:type="dcterms:W3CDTF">2020-01-19T10:13:00Z</dcterms:created>
  <dcterms:modified xsi:type="dcterms:W3CDTF">2020-01-19T10:59:00Z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id="XVXcG7Dz"/&gt;&lt;style id="http://www.zotero.org/styles/gost-r-7-0-5-2008-numeric-alphabetical" hasBibliography="1" bibliographyStyleHasBeenSet="1"/&gt;&lt;prefs&gt;&lt;pref name="fieldType" value="Field"/&gt;&lt;/pref</vt:lpwstr>
  </property>
  <property fmtid="{D5CDD505-2E9C-101B-9397-08002B2CF9AE}" pid="3" name="ZOTERO_PREF_2">
    <vt:lpwstr>s&gt;&lt;/data&gt;</vt:lpwstr>
  </property>
</Properties>
</file>